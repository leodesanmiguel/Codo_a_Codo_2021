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D006" w14:textId="496BC72E" w:rsidR="00407561" w:rsidRDefault="00407561" w:rsidP="00031E93">
      <w:pPr>
        <w:shd w:val="clear" w:color="auto" w:fill="FFFFFF"/>
        <w:spacing w:after="100" w:afterAutospacing="1" w:line="240" w:lineRule="auto"/>
        <w:textAlignment w:val="baseline"/>
        <w:outlineLvl w:val="0"/>
        <w:rPr>
          <w:rFonts w:ascii="inherit" w:eastAsia="Times New Roman" w:hAnsi="inherit" w:cs="Segoe UI"/>
          <w:color w:val="0000FF"/>
          <w:kern w:val="36"/>
          <w:sz w:val="48"/>
          <w:szCs w:val="48"/>
          <w:u w:val="single"/>
          <w:bdr w:val="none" w:sz="0" w:space="0" w:color="auto" w:frame="1"/>
          <w:lang w:eastAsia="es-AR"/>
        </w:rPr>
      </w:pPr>
      <w:r>
        <w:rPr>
          <w:rFonts w:ascii="inherit" w:eastAsia="Times New Roman" w:hAnsi="inherit" w:cs="Segoe UI"/>
          <w:color w:val="0000FF"/>
          <w:kern w:val="36"/>
          <w:sz w:val="48"/>
          <w:szCs w:val="48"/>
          <w:u w:val="single"/>
          <w:bdr w:val="none" w:sz="0" w:space="0" w:color="auto" w:frame="1"/>
          <w:lang w:eastAsia="es-AR"/>
        </w:rPr>
        <w:t xml:space="preserve">                   </w:t>
      </w:r>
      <w:r w:rsidR="00044CCA" w:rsidRPr="00044CCA">
        <w:rPr>
          <w:rFonts w:ascii="inherit" w:eastAsia="Times New Roman" w:hAnsi="inherit" w:cs="Segoe UI"/>
          <w:color w:val="0000FF"/>
          <w:kern w:val="36"/>
          <w:sz w:val="48"/>
          <w:szCs w:val="48"/>
          <w:u w:val="single"/>
          <w:bdr w:val="none" w:sz="0" w:space="0" w:color="auto" w:frame="1"/>
          <w:lang w:eastAsia="es-AR"/>
        </w:rPr>
        <w:t xml:space="preserve">¿Dónde debo colocar las etiquetas </w:t>
      </w:r>
    </w:p>
    <w:p w14:paraId="2B7634BA" w14:textId="70D1868E" w:rsidR="00407561" w:rsidRDefault="00407561" w:rsidP="00407561">
      <w:pPr>
        <w:shd w:val="clear" w:color="auto" w:fill="FFFFFF"/>
        <w:tabs>
          <w:tab w:val="left" w:pos="3261"/>
        </w:tabs>
        <w:spacing w:after="100" w:afterAutospacing="1" w:line="240" w:lineRule="auto"/>
        <w:textAlignment w:val="baseline"/>
        <w:outlineLvl w:val="0"/>
        <w:rPr>
          <w:rFonts w:ascii="inherit" w:eastAsia="Times New Roman" w:hAnsi="inherit" w:cs="Segoe UI"/>
          <w:color w:val="0000FF"/>
          <w:kern w:val="36"/>
          <w:sz w:val="48"/>
          <w:szCs w:val="48"/>
          <w:u w:val="single"/>
          <w:bdr w:val="none" w:sz="0" w:space="0" w:color="auto" w:frame="1"/>
          <w:lang w:eastAsia="es-AR"/>
        </w:rPr>
      </w:pPr>
      <w:r>
        <w:rPr>
          <w:rFonts w:ascii="inherit" w:eastAsia="Times New Roman" w:hAnsi="inherit" w:cs="Segoe UI"/>
          <w:color w:val="0000FF"/>
          <w:kern w:val="36"/>
          <w:sz w:val="48"/>
          <w:szCs w:val="48"/>
          <w:u w:val="single"/>
          <w:bdr w:val="none" w:sz="0" w:space="0" w:color="auto" w:frame="1"/>
          <w:lang w:eastAsia="es-AR"/>
        </w:rPr>
        <w:tab/>
      </w:r>
      <w:r w:rsidR="00044CCA" w:rsidRPr="00044CCA">
        <w:rPr>
          <w:rFonts w:ascii="inherit" w:eastAsia="Times New Roman" w:hAnsi="inherit" w:cs="Segoe UI"/>
          <w:color w:val="0000FF"/>
          <w:kern w:val="36"/>
          <w:sz w:val="48"/>
          <w:szCs w:val="48"/>
          <w:u w:val="single"/>
          <w:bdr w:val="none" w:sz="0" w:space="0" w:color="auto" w:frame="1"/>
          <w:lang w:eastAsia="es-AR"/>
        </w:rPr>
        <w:t xml:space="preserve">&lt;script&gt; en el marcado </w:t>
      </w:r>
    </w:p>
    <w:p w14:paraId="4A721D00" w14:textId="36B07B47" w:rsidR="00044CCA" w:rsidRDefault="00044CCA" w:rsidP="00407561">
      <w:pPr>
        <w:shd w:val="clear" w:color="auto" w:fill="FFFFFF"/>
        <w:spacing w:after="0" w:afterAutospacing="1" w:line="240" w:lineRule="auto"/>
        <w:jc w:val="center"/>
        <w:textAlignment w:val="baseline"/>
        <w:outlineLvl w:val="0"/>
        <w:rPr>
          <w:rFonts w:ascii="inherit" w:eastAsia="Times New Roman" w:hAnsi="inherit" w:cs="Segoe UI"/>
          <w:b/>
          <w:bCs/>
          <w:color w:val="242729"/>
          <w:kern w:val="36"/>
          <w:sz w:val="48"/>
          <w:szCs w:val="48"/>
          <w:lang w:eastAsia="es-AR"/>
        </w:rPr>
      </w:pPr>
      <w:r w:rsidRPr="00044CCA">
        <w:rPr>
          <w:rFonts w:ascii="inherit" w:eastAsia="Times New Roman" w:hAnsi="inherit" w:cs="Segoe UI"/>
          <w:color w:val="0000FF"/>
          <w:kern w:val="36"/>
          <w:sz w:val="48"/>
          <w:szCs w:val="48"/>
          <w:u w:val="single"/>
          <w:bdr w:val="none" w:sz="0" w:space="0" w:color="auto" w:frame="1"/>
          <w:lang w:eastAsia="es-AR"/>
        </w:rPr>
        <w:t>HTML?</w:t>
      </w:r>
    </w:p>
    <w:p w14:paraId="16CF78F2" w14:textId="77777777" w:rsidR="00044CCA" w:rsidRPr="00044CCA" w:rsidRDefault="00031E93" w:rsidP="00044CCA">
      <w:pPr>
        <w:shd w:val="clear" w:color="auto" w:fill="FFFFFF"/>
        <w:spacing w:after="0" w:line="240" w:lineRule="auto"/>
        <w:textAlignment w:val="baseline"/>
        <w:rPr>
          <w:rFonts w:ascii="inherit" w:eastAsia="Times New Roman" w:hAnsi="inherit" w:cs="Segoe UI"/>
          <w:color w:val="242729"/>
          <w:sz w:val="20"/>
          <w:szCs w:val="20"/>
          <w:lang w:eastAsia="es-AR"/>
        </w:rPr>
      </w:pPr>
      <w:hyperlink r:id="rId5" w:history="1">
        <w:r w:rsidR="00044CCA" w:rsidRPr="00044CCA">
          <w:rPr>
            <w:rFonts w:ascii="inherit" w:eastAsia="Times New Roman" w:hAnsi="inherit" w:cs="Segoe UI"/>
            <w:color w:val="FFFFFF"/>
            <w:sz w:val="20"/>
            <w:szCs w:val="20"/>
            <w:u w:val="single"/>
            <w:lang w:eastAsia="es-AR"/>
          </w:rPr>
          <w:t>Pregunta</w:t>
        </w:r>
      </w:hyperlink>
    </w:p>
    <w:p w14:paraId="305F9DA1"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4"/>
          <w:szCs w:val="24"/>
          <w:bdr w:val="none" w:sz="0" w:space="0" w:color="auto" w:frame="1"/>
          <w:lang w:eastAsia="es-AR"/>
        </w:rPr>
        <w:t>Preguntó</w:t>
      </w:r>
      <w:r w:rsidRPr="00044CCA">
        <w:rPr>
          <w:rFonts w:ascii="inherit" w:eastAsia="Times New Roman" w:hAnsi="inherit" w:cs="Segoe UI"/>
          <w:color w:val="242729"/>
          <w:sz w:val="20"/>
          <w:szCs w:val="20"/>
          <w:lang w:eastAsia="es-AR"/>
        </w:rPr>
        <w:t> Hace 12 años, 4 meses</w:t>
      </w:r>
    </w:p>
    <w:p w14:paraId="5F2EE86D"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4"/>
          <w:szCs w:val="24"/>
          <w:bdr w:val="none" w:sz="0" w:space="0" w:color="auto" w:frame="1"/>
          <w:lang w:eastAsia="es-AR"/>
        </w:rPr>
        <w:t>Activo hace </w:t>
      </w:r>
      <w:hyperlink r:id="rId6" w:tooltip="2021-01-22 15: 31: 46Z" w:history="1">
        <w:r w:rsidRPr="00044CCA">
          <w:rPr>
            <w:rFonts w:ascii="inherit" w:eastAsia="Times New Roman" w:hAnsi="inherit" w:cs="Segoe UI"/>
            <w:color w:val="0000FF"/>
            <w:sz w:val="20"/>
            <w:szCs w:val="20"/>
            <w:u w:val="single"/>
            <w:bdr w:val="none" w:sz="0" w:space="0" w:color="auto" w:frame="1"/>
            <w:lang w:eastAsia="es-AR"/>
          </w:rPr>
          <w:t>3 meses</w:t>
        </w:r>
      </w:hyperlink>
    </w:p>
    <w:p w14:paraId="25978D9E"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4"/>
          <w:szCs w:val="24"/>
          <w:bdr w:val="none" w:sz="0" w:space="0" w:color="auto" w:frame="1"/>
          <w:lang w:eastAsia="es-AR"/>
        </w:rPr>
        <w:t>Vista</w:t>
      </w:r>
      <w:r w:rsidRPr="00044CCA">
        <w:rPr>
          <w:rFonts w:ascii="inherit" w:eastAsia="Times New Roman" w:hAnsi="inherit" w:cs="Segoe UI"/>
          <w:color w:val="242729"/>
          <w:sz w:val="20"/>
          <w:szCs w:val="20"/>
          <w:lang w:eastAsia="es-AR"/>
        </w:rPr>
        <w:t> 625k veces</w:t>
      </w:r>
    </w:p>
    <w:p w14:paraId="4220AF14" w14:textId="77777777" w:rsidR="00044CCA" w:rsidRPr="00044CCA" w:rsidRDefault="00044CCA" w:rsidP="00044CCA">
      <w:pPr>
        <w:shd w:val="clear" w:color="auto" w:fill="FFFFFF"/>
        <w:spacing w:after="3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lang w:eastAsia="es-AR"/>
        </w:rPr>
        <w:t>1630</w:t>
      </w:r>
    </w:p>
    <w:p w14:paraId="7AE97372"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lang w:eastAsia="es-AR"/>
        </w:rPr>
        <w:t>839</w:t>
      </w:r>
    </w:p>
    <w:p w14:paraId="68FECCCE" w14:textId="77777777" w:rsidR="00044CCA" w:rsidRPr="00044CCA" w:rsidRDefault="00044CCA" w:rsidP="00044CCA">
      <w:pPr>
        <w:shd w:val="clear" w:color="auto" w:fill="FFFFFF"/>
        <w:spacing w:after="0" w:afterAutospacing="1"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Al incrustar JavaScript en un documento HTML, ¿cuál es el lugar adecuado para colocar las </w:t>
      </w:r>
      <w:r w:rsidRPr="00044CCA">
        <w:rPr>
          <w:rFonts w:ascii="Consolas" w:eastAsia="Times New Roman" w:hAnsi="Consolas" w:cs="Courier New"/>
          <w:color w:val="242729"/>
          <w:sz w:val="20"/>
          <w:szCs w:val="20"/>
          <w:bdr w:val="none" w:sz="0" w:space="0" w:color="auto" w:frame="1"/>
          <w:lang w:eastAsia="es-AR"/>
        </w:rPr>
        <w:t>&lt;script&gt;</w:t>
      </w:r>
      <w:r w:rsidRPr="00044CCA">
        <w:rPr>
          <w:rFonts w:ascii="inherit" w:eastAsia="Times New Roman" w:hAnsi="inherit" w:cs="Segoe UI"/>
          <w:color w:val="242729"/>
          <w:sz w:val="23"/>
          <w:szCs w:val="23"/>
          <w:lang w:eastAsia="es-AR"/>
        </w:rPr>
        <w:t>etiquetas y JavaScript incluido? Me parece recordar que se supone que no debe colocarlos en la </w:t>
      </w:r>
      <w:r w:rsidRPr="00044CCA">
        <w:rPr>
          <w:rFonts w:ascii="Consolas" w:eastAsia="Times New Roman" w:hAnsi="Consolas" w:cs="Courier New"/>
          <w:color w:val="242729"/>
          <w:sz w:val="20"/>
          <w:szCs w:val="20"/>
          <w:bdr w:val="none" w:sz="0" w:space="0" w:color="auto" w:frame="1"/>
          <w:lang w:eastAsia="es-AR"/>
        </w:rPr>
        <w:t>&lt;head&gt;</w:t>
      </w:r>
      <w:r w:rsidRPr="00044CCA">
        <w:rPr>
          <w:rFonts w:ascii="inherit" w:eastAsia="Times New Roman" w:hAnsi="inherit" w:cs="Segoe UI"/>
          <w:color w:val="242729"/>
          <w:sz w:val="23"/>
          <w:szCs w:val="23"/>
          <w:lang w:eastAsia="es-AR"/>
        </w:rPr>
        <w:t>sección, pero colocarlos al principio de la </w:t>
      </w:r>
      <w:r w:rsidRPr="00044CCA">
        <w:rPr>
          <w:rFonts w:ascii="Consolas" w:eastAsia="Times New Roman" w:hAnsi="Consolas" w:cs="Courier New"/>
          <w:color w:val="242729"/>
          <w:sz w:val="20"/>
          <w:szCs w:val="20"/>
          <w:bdr w:val="none" w:sz="0" w:space="0" w:color="auto" w:frame="1"/>
          <w:lang w:eastAsia="es-AR"/>
        </w:rPr>
        <w:t>&lt;</w:t>
      </w:r>
      <w:proofErr w:type="spellStart"/>
      <w:r w:rsidRPr="00044CCA">
        <w:rPr>
          <w:rFonts w:ascii="Consolas" w:eastAsia="Times New Roman" w:hAnsi="Consolas" w:cs="Courier New"/>
          <w:color w:val="242729"/>
          <w:sz w:val="20"/>
          <w:szCs w:val="20"/>
          <w:bdr w:val="none" w:sz="0" w:space="0" w:color="auto" w:frame="1"/>
          <w:lang w:eastAsia="es-AR"/>
        </w:rPr>
        <w:t>body</w:t>
      </w:r>
      <w:proofErr w:type="spellEnd"/>
      <w:r w:rsidRPr="00044CCA">
        <w:rPr>
          <w:rFonts w:ascii="Consolas" w:eastAsia="Times New Roman" w:hAnsi="Consolas" w:cs="Courier New"/>
          <w:color w:val="242729"/>
          <w:sz w:val="20"/>
          <w:szCs w:val="20"/>
          <w:bdr w:val="none" w:sz="0" w:space="0" w:color="auto" w:frame="1"/>
          <w:lang w:eastAsia="es-AR"/>
        </w:rPr>
        <w:t>&gt;</w:t>
      </w:r>
      <w:r w:rsidRPr="00044CCA">
        <w:rPr>
          <w:rFonts w:ascii="inherit" w:eastAsia="Times New Roman" w:hAnsi="inherit" w:cs="Segoe UI"/>
          <w:color w:val="242729"/>
          <w:sz w:val="23"/>
          <w:szCs w:val="23"/>
          <w:lang w:eastAsia="es-AR"/>
        </w:rPr>
        <w:t>sección también es malo, ya que el JavaScript tendrá que analizarse antes de que la página se procese por completo (o algo así). Esto parece dejar el </w:t>
      </w:r>
      <w:r w:rsidRPr="00044CCA">
        <w:rPr>
          <w:rFonts w:ascii="inherit" w:eastAsia="Times New Roman" w:hAnsi="inherit" w:cs="Segoe UI"/>
          <w:i/>
          <w:iCs/>
          <w:color w:val="242729"/>
          <w:sz w:val="23"/>
          <w:szCs w:val="23"/>
          <w:bdr w:val="none" w:sz="0" w:space="0" w:color="auto" w:frame="1"/>
          <w:lang w:eastAsia="es-AR"/>
        </w:rPr>
        <w:t>final</w:t>
      </w:r>
      <w:r w:rsidRPr="00044CCA">
        <w:rPr>
          <w:rFonts w:ascii="inherit" w:eastAsia="Times New Roman" w:hAnsi="inherit" w:cs="Segoe UI"/>
          <w:color w:val="242729"/>
          <w:sz w:val="23"/>
          <w:szCs w:val="23"/>
          <w:lang w:eastAsia="es-AR"/>
        </w:rPr>
        <w:t> de la </w:t>
      </w:r>
      <w:r w:rsidRPr="00044CCA">
        <w:rPr>
          <w:rFonts w:ascii="Consolas" w:eastAsia="Times New Roman" w:hAnsi="Consolas" w:cs="Courier New"/>
          <w:color w:val="242729"/>
          <w:sz w:val="20"/>
          <w:szCs w:val="20"/>
          <w:bdr w:val="none" w:sz="0" w:space="0" w:color="auto" w:frame="1"/>
          <w:lang w:eastAsia="es-AR"/>
        </w:rPr>
        <w:t>&lt;</w:t>
      </w:r>
      <w:proofErr w:type="spellStart"/>
      <w:r w:rsidRPr="00044CCA">
        <w:rPr>
          <w:rFonts w:ascii="Consolas" w:eastAsia="Times New Roman" w:hAnsi="Consolas" w:cs="Courier New"/>
          <w:color w:val="242729"/>
          <w:sz w:val="20"/>
          <w:szCs w:val="20"/>
          <w:bdr w:val="none" w:sz="0" w:space="0" w:color="auto" w:frame="1"/>
          <w:lang w:eastAsia="es-AR"/>
        </w:rPr>
        <w:t>body</w:t>
      </w:r>
      <w:proofErr w:type="spellEnd"/>
      <w:r w:rsidRPr="00044CCA">
        <w:rPr>
          <w:rFonts w:ascii="Consolas" w:eastAsia="Times New Roman" w:hAnsi="Consolas" w:cs="Courier New"/>
          <w:color w:val="242729"/>
          <w:sz w:val="20"/>
          <w:szCs w:val="20"/>
          <w:bdr w:val="none" w:sz="0" w:space="0" w:color="auto" w:frame="1"/>
          <w:lang w:eastAsia="es-AR"/>
        </w:rPr>
        <w:t>&gt;</w:t>
      </w:r>
      <w:r w:rsidRPr="00044CCA">
        <w:rPr>
          <w:rFonts w:ascii="inherit" w:eastAsia="Times New Roman" w:hAnsi="inherit" w:cs="Segoe UI"/>
          <w:color w:val="242729"/>
          <w:sz w:val="23"/>
          <w:szCs w:val="23"/>
          <w:lang w:eastAsia="es-AR"/>
        </w:rPr>
        <w:t>sección como un lugar lógico para las </w:t>
      </w:r>
      <w:r w:rsidRPr="00044CCA">
        <w:rPr>
          <w:rFonts w:ascii="Consolas" w:eastAsia="Times New Roman" w:hAnsi="Consolas" w:cs="Courier New"/>
          <w:color w:val="242729"/>
          <w:sz w:val="20"/>
          <w:szCs w:val="20"/>
          <w:bdr w:val="none" w:sz="0" w:space="0" w:color="auto" w:frame="1"/>
          <w:lang w:eastAsia="es-AR"/>
        </w:rPr>
        <w:t>&lt;script&gt;</w:t>
      </w:r>
      <w:r w:rsidRPr="00044CCA">
        <w:rPr>
          <w:rFonts w:ascii="inherit" w:eastAsia="Times New Roman" w:hAnsi="inherit" w:cs="Segoe UI"/>
          <w:color w:val="242729"/>
          <w:sz w:val="23"/>
          <w:szCs w:val="23"/>
          <w:lang w:eastAsia="es-AR"/>
        </w:rPr>
        <w:t>etiquetas.</w:t>
      </w:r>
    </w:p>
    <w:p w14:paraId="1203E65C" w14:textId="77777777" w:rsidR="00044CCA" w:rsidRPr="00044CCA" w:rsidRDefault="00044CCA" w:rsidP="00044CCA">
      <w:pPr>
        <w:shd w:val="clear" w:color="auto" w:fill="FFFFFF"/>
        <w:spacing w:after="0" w:afterAutospacing="1"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Entonces, ¿dónde </w:t>
      </w:r>
      <w:r w:rsidRPr="00044CCA">
        <w:rPr>
          <w:rFonts w:ascii="inherit" w:eastAsia="Times New Roman" w:hAnsi="inherit" w:cs="Segoe UI"/>
          <w:i/>
          <w:iCs/>
          <w:color w:val="242729"/>
          <w:sz w:val="23"/>
          <w:szCs w:val="23"/>
          <w:bdr w:val="none" w:sz="0" w:space="0" w:color="auto" w:frame="1"/>
          <w:lang w:eastAsia="es-AR"/>
        </w:rPr>
        <w:t>está</w:t>
      </w:r>
      <w:r w:rsidRPr="00044CCA">
        <w:rPr>
          <w:rFonts w:ascii="inherit" w:eastAsia="Times New Roman" w:hAnsi="inherit" w:cs="Segoe UI"/>
          <w:color w:val="242729"/>
          <w:sz w:val="23"/>
          <w:szCs w:val="23"/>
          <w:lang w:eastAsia="es-AR"/>
        </w:rPr>
        <w:t> el lugar correcto para colocar las </w:t>
      </w:r>
      <w:r w:rsidRPr="00044CCA">
        <w:rPr>
          <w:rFonts w:ascii="Consolas" w:eastAsia="Times New Roman" w:hAnsi="Consolas" w:cs="Courier New"/>
          <w:color w:val="242729"/>
          <w:sz w:val="20"/>
          <w:szCs w:val="20"/>
          <w:bdr w:val="none" w:sz="0" w:space="0" w:color="auto" w:frame="1"/>
          <w:lang w:eastAsia="es-AR"/>
        </w:rPr>
        <w:t>&lt;script&gt;</w:t>
      </w:r>
      <w:r w:rsidRPr="00044CCA">
        <w:rPr>
          <w:rFonts w:ascii="inherit" w:eastAsia="Times New Roman" w:hAnsi="inherit" w:cs="Segoe UI"/>
          <w:color w:val="242729"/>
          <w:sz w:val="23"/>
          <w:szCs w:val="23"/>
          <w:lang w:eastAsia="es-AR"/>
        </w:rPr>
        <w:t>etiquetas?</w:t>
      </w:r>
    </w:p>
    <w:p w14:paraId="3AA92400"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(Esta pregunta hace referencia a </w:t>
      </w:r>
      <w:hyperlink r:id="rId7" w:history="1">
        <w:r w:rsidRPr="00044CCA">
          <w:rPr>
            <w:rFonts w:ascii="inherit" w:eastAsia="Times New Roman" w:hAnsi="inherit" w:cs="Segoe UI"/>
            <w:color w:val="0000FF"/>
            <w:sz w:val="23"/>
            <w:szCs w:val="23"/>
            <w:u w:val="single"/>
            <w:bdr w:val="none" w:sz="0" w:space="0" w:color="auto" w:frame="1"/>
            <w:lang w:eastAsia="es-AR"/>
          </w:rPr>
          <w:t>esta pregunta</w:t>
        </w:r>
      </w:hyperlink>
      <w:r w:rsidRPr="00044CCA">
        <w:rPr>
          <w:rFonts w:ascii="inherit" w:eastAsia="Times New Roman" w:hAnsi="inherit" w:cs="Segoe UI"/>
          <w:color w:val="242729"/>
          <w:sz w:val="23"/>
          <w:szCs w:val="23"/>
          <w:lang w:eastAsia="es-AR"/>
        </w:rPr>
        <w:t> , en la que se sugirió que las llamadas a funciones de JavaScript se deben mover de </w:t>
      </w:r>
      <w:r w:rsidRPr="00044CCA">
        <w:rPr>
          <w:rFonts w:ascii="Consolas" w:eastAsia="Times New Roman" w:hAnsi="Consolas" w:cs="Courier New"/>
          <w:color w:val="242729"/>
          <w:sz w:val="20"/>
          <w:szCs w:val="20"/>
          <w:bdr w:val="none" w:sz="0" w:space="0" w:color="auto" w:frame="1"/>
          <w:lang w:eastAsia="es-AR"/>
        </w:rPr>
        <w:t>&lt;a&gt;</w:t>
      </w:r>
      <w:r w:rsidRPr="00044CCA">
        <w:rPr>
          <w:rFonts w:ascii="inherit" w:eastAsia="Times New Roman" w:hAnsi="inherit" w:cs="Segoe UI"/>
          <w:color w:val="242729"/>
          <w:sz w:val="23"/>
          <w:szCs w:val="23"/>
          <w:lang w:eastAsia="es-AR"/>
        </w:rPr>
        <w:t>etiquetas a </w:t>
      </w:r>
      <w:r w:rsidRPr="00044CCA">
        <w:rPr>
          <w:rFonts w:ascii="Consolas" w:eastAsia="Times New Roman" w:hAnsi="Consolas" w:cs="Courier New"/>
          <w:color w:val="242729"/>
          <w:sz w:val="20"/>
          <w:szCs w:val="20"/>
          <w:bdr w:val="none" w:sz="0" w:space="0" w:color="auto" w:frame="1"/>
          <w:lang w:eastAsia="es-AR"/>
        </w:rPr>
        <w:t>&lt;script&gt;</w:t>
      </w:r>
      <w:r w:rsidRPr="00044CCA">
        <w:rPr>
          <w:rFonts w:ascii="inherit" w:eastAsia="Times New Roman" w:hAnsi="inherit" w:cs="Segoe UI"/>
          <w:color w:val="242729"/>
          <w:sz w:val="23"/>
          <w:szCs w:val="23"/>
          <w:lang w:eastAsia="es-AR"/>
        </w:rPr>
        <w:t>etiquetas. Estoy usando específicamente jQuery, pero las respuestas más generales también son apropiadas).</w:t>
      </w:r>
    </w:p>
    <w:p w14:paraId="02EEE3DF" w14:textId="05D6DFE8" w:rsidR="00D56005" w:rsidRDefault="00D56005"/>
    <w:p w14:paraId="003FD28C"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Esto es lo que sucede cuando un navegador carga un sitio web con una </w:t>
      </w:r>
      <w:r>
        <w:rPr>
          <w:rStyle w:val="fc-light"/>
          <w:rFonts w:ascii="Consolas" w:hAnsi="Consolas"/>
          <w:color w:val="242729"/>
          <w:bdr w:val="none" w:sz="0" w:space="0" w:color="auto" w:frame="1"/>
        </w:rPr>
        <w:t>&lt;script&gt;</w:t>
      </w:r>
      <w:r>
        <w:rPr>
          <w:rFonts w:ascii="Segoe UI" w:hAnsi="Segoe UI" w:cs="Segoe UI"/>
          <w:color w:val="242729"/>
          <w:sz w:val="23"/>
          <w:szCs w:val="23"/>
        </w:rPr>
        <w:t>etiqueta:</w:t>
      </w:r>
    </w:p>
    <w:p w14:paraId="2B7CE9E0" w14:textId="77777777" w:rsidR="00044CCA" w:rsidRDefault="00044CCA" w:rsidP="00044CCA">
      <w:pPr>
        <w:numPr>
          <w:ilvl w:val="0"/>
          <w:numId w:val="1"/>
        </w:numPr>
        <w:shd w:val="clear" w:color="auto" w:fill="FFFFFF"/>
        <w:spacing w:after="10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Obtener la página HTML (por ejemplo, index.html)</w:t>
      </w:r>
    </w:p>
    <w:p w14:paraId="722505DF" w14:textId="77777777" w:rsidR="00044CCA" w:rsidRDefault="00044CCA" w:rsidP="00044CCA">
      <w:pPr>
        <w:numPr>
          <w:ilvl w:val="0"/>
          <w:numId w:val="1"/>
        </w:numPr>
        <w:shd w:val="clear" w:color="auto" w:fill="FFFFFF"/>
        <w:spacing w:after="10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Comience a analizar el HTML</w:t>
      </w:r>
    </w:p>
    <w:p w14:paraId="115F3FE4" w14:textId="77777777" w:rsidR="00044CCA" w:rsidRDefault="00044CCA" w:rsidP="00044CCA">
      <w:pPr>
        <w:numPr>
          <w:ilvl w:val="0"/>
          <w:numId w:val="1"/>
        </w:numPr>
        <w:shd w:val="clear" w:color="auto" w:fill="FFFFFF"/>
        <w:spacing w:after="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El analizador encuentra una </w:t>
      </w:r>
      <w:r>
        <w:rPr>
          <w:rStyle w:val="fc-light"/>
          <w:rFonts w:ascii="Consolas" w:hAnsi="Consolas"/>
          <w:color w:val="242729"/>
          <w:bdr w:val="none" w:sz="0" w:space="0" w:color="auto" w:frame="1"/>
        </w:rPr>
        <w:t>&lt;script&gt;</w:t>
      </w:r>
      <w:r>
        <w:rPr>
          <w:rFonts w:ascii="inherit" w:hAnsi="inherit" w:cs="Segoe UI"/>
          <w:color w:val="242729"/>
          <w:sz w:val="23"/>
          <w:szCs w:val="23"/>
        </w:rPr>
        <w:t>etiqueta que hace referencia a un archivo de secuencia de comandos externo.</w:t>
      </w:r>
    </w:p>
    <w:p w14:paraId="0E22B552" w14:textId="77777777" w:rsidR="00044CCA" w:rsidRDefault="00044CCA" w:rsidP="00044CCA">
      <w:pPr>
        <w:numPr>
          <w:ilvl w:val="0"/>
          <w:numId w:val="1"/>
        </w:numPr>
        <w:shd w:val="clear" w:color="auto" w:fill="FFFFFF"/>
        <w:spacing w:after="10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El navegador solicita el archivo de secuencia de comandos. Mientras tanto, el analizador bloquea y deja de analizar el otro HTML en su página.</w:t>
      </w:r>
    </w:p>
    <w:p w14:paraId="6492B3B3" w14:textId="77777777" w:rsidR="00044CCA" w:rsidRDefault="00044CCA" w:rsidP="00044CCA">
      <w:pPr>
        <w:numPr>
          <w:ilvl w:val="0"/>
          <w:numId w:val="1"/>
        </w:numPr>
        <w:shd w:val="clear" w:color="auto" w:fill="FFFFFF"/>
        <w:spacing w:after="10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Después de un tiempo, el script se descarga y luego se ejecuta.</w:t>
      </w:r>
    </w:p>
    <w:p w14:paraId="6B04BA9C" w14:textId="77777777" w:rsidR="00044CCA" w:rsidRDefault="00044CCA" w:rsidP="00044CCA">
      <w:pPr>
        <w:numPr>
          <w:ilvl w:val="0"/>
          <w:numId w:val="1"/>
        </w:numPr>
        <w:shd w:val="clear" w:color="auto" w:fill="FFFFFF"/>
        <w:spacing w:after="0" w:line="240" w:lineRule="auto"/>
        <w:ind w:left="1170"/>
        <w:textAlignment w:val="baseline"/>
        <w:rPr>
          <w:rFonts w:ascii="inherit" w:hAnsi="inherit" w:cs="Segoe UI"/>
          <w:color w:val="242729"/>
          <w:sz w:val="23"/>
          <w:szCs w:val="23"/>
        </w:rPr>
      </w:pPr>
      <w:r>
        <w:rPr>
          <w:rFonts w:ascii="inherit" w:hAnsi="inherit" w:cs="Segoe UI"/>
          <w:color w:val="242729"/>
          <w:sz w:val="23"/>
          <w:szCs w:val="23"/>
        </w:rPr>
        <w:t>El analizador continúa analizando el resto del documento HTML.</w:t>
      </w:r>
    </w:p>
    <w:p w14:paraId="2F77D1AF" w14:textId="77777777" w:rsidR="00044CCA" w:rsidRDefault="00044CCA" w:rsidP="00044CCA">
      <w:pPr>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El paso 4 provoca una mala experiencia de usuario. Su sitio web básicamente deja de cargarse hasta que haya descargado todos los scripts. Si hay algo que los usuarios odian es esperar a que se cargue un sitio web.</w:t>
      </w:r>
    </w:p>
    <w:p w14:paraId="22B3E657" w14:textId="77777777" w:rsidR="00044CCA" w:rsidRDefault="00044CCA" w:rsidP="00044CCA">
      <w:pPr>
        <w:pStyle w:val="Ttulo2"/>
        <w:shd w:val="clear" w:color="auto" w:fill="FFFFFF"/>
        <w:spacing w:before="400" w:after="168"/>
        <w:textAlignment w:val="baseline"/>
        <w:rPr>
          <w:rFonts w:ascii="Segoe UI" w:hAnsi="Segoe UI" w:cs="Segoe UI"/>
          <w:color w:val="242729"/>
          <w:sz w:val="36"/>
          <w:szCs w:val="36"/>
        </w:rPr>
      </w:pPr>
      <w:r>
        <w:rPr>
          <w:rFonts w:ascii="Segoe UI" w:hAnsi="Segoe UI" w:cs="Segoe UI"/>
          <w:b/>
          <w:bCs/>
          <w:color w:val="242729"/>
        </w:rPr>
        <w:t>¿Por qué sucede esto?</w:t>
      </w:r>
    </w:p>
    <w:p w14:paraId="6A98612F"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Cualquier script puede insertar su propio HTML a través de </w:t>
      </w:r>
      <w:proofErr w:type="spellStart"/>
      <w:r>
        <w:rPr>
          <w:rStyle w:val="fc-light"/>
          <w:rFonts w:ascii="Consolas" w:hAnsi="Consolas"/>
          <w:color w:val="242729"/>
          <w:bdr w:val="none" w:sz="0" w:space="0" w:color="auto" w:frame="1"/>
        </w:rPr>
        <w:t>document.write</w:t>
      </w:r>
      <w:proofErr w:type="spellEnd"/>
      <w:r>
        <w:rPr>
          <w:rStyle w:val="fc-light"/>
          <w:rFonts w:ascii="Consolas" w:hAnsi="Consolas"/>
          <w:color w:val="242729"/>
          <w:bdr w:val="none" w:sz="0" w:space="0" w:color="auto" w:frame="1"/>
        </w:rPr>
        <w:t>()</w:t>
      </w:r>
      <w:r>
        <w:rPr>
          <w:rFonts w:ascii="Segoe UI" w:hAnsi="Segoe UI" w:cs="Segoe UI"/>
          <w:color w:val="242729"/>
          <w:sz w:val="23"/>
          <w:szCs w:val="23"/>
        </w:rPr>
        <w:t>otras manipulaciones DOM. Esto implica que el analizador tiene que esperar hasta que el script se haya descargado y ejecutado antes de poder analizar de forma segura el resto del documento. Después de todo, el script </w:t>
      </w:r>
      <w:r>
        <w:rPr>
          <w:rFonts w:ascii="inherit" w:hAnsi="inherit" w:cs="Segoe UI"/>
          <w:color w:val="242729"/>
          <w:sz w:val="23"/>
          <w:szCs w:val="23"/>
          <w:bdr w:val="none" w:sz="0" w:space="0" w:color="auto" w:frame="1"/>
        </w:rPr>
        <w:t>podría</w:t>
      </w:r>
      <w:r>
        <w:rPr>
          <w:rFonts w:ascii="Segoe UI" w:hAnsi="Segoe UI" w:cs="Segoe UI"/>
          <w:color w:val="242729"/>
          <w:sz w:val="23"/>
          <w:szCs w:val="23"/>
        </w:rPr>
        <w:t> haber insertado su propio HTML en el documento.</w:t>
      </w:r>
    </w:p>
    <w:p w14:paraId="72D53026" w14:textId="77777777" w:rsidR="00044CCA" w:rsidRPr="00044CCA" w:rsidRDefault="00044CCA" w:rsidP="00044CCA">
      <w:pPr>
        <w:shd w:val="clear" w:color="auto" w:fill="FFFFFF"/>
        <w:spacing w:after="0"/>
        <w:textAlignment w:val="baseline"/>
        <w:rPr>
          <w:rFonts w:ascii="Segoe UI" w:hAnsi="Segoe UI" w:cs="Segoe UI"/>
          <w:color w:val="242729"/>
          <w:sz w:val="23"/>
          <w:szCs w:val="23"/>
          <w:lang w:val="en-US"/>
        </w:rPr>
      </w:pPr>
      <w:r>
        <w:rPr>
          <w:rFonts w:ascii="Segoe UI" w:hAnsi="Segoe UI" w:cs="Segoe UI"/>
          <w:color w:val="242729"/>
          <w:sz w:val="23"/>
          <w:szCs w:val="23"/>
        </w:rPr>
        <w:t>Sin embargo, la mayoría de los desarrolladores de JavaScript ya no manipulan el DOM </w:t>
      </w:r>
      <w:r>
        <w:rPr>
          <w:rFonts w:ascii="inherit" w:hAnsi="inherit" w:cs="Segoe UI"/>
          <w:color w:val="242729"/>
          <w:sz w:val="23"/>
          <w:szCs w:val="23"/>
          <w:bdr w:val="none" w:sz="0" w:space="0" w:color="auto" w:frame="1"/>
        </w:rPr>
        <w:t>mientras</w:t>
      </w:r>
      <w:r>
        <w:rPr>
          <w:rFonts w:ascii="Segoe UI" w:hAnsi="Segoe UI" w:cs="Segoe UI"/>
          <w:color w:val="242729"/>
          <w:sz w:val="23"/>
          <w:szCs w:val="23"/>
        </w:rPr>
        <w:t> se carga el documento. En su lugar, esperan hasta que se haya cargado el documento antes de modificarlo. </w:t>
      </w:r>
      <w:r w:rsidRPr="00044CCA">
        <w:rPr>
          <w:rFonts w:ascii="Segoe UI" w:hAnsi="Segoe UI" w:cs="Segoe UI"/>
          <w:color w:val="242729"/>
          <w:sz w:val="23"/>
          <w:szCs w:val="23"/>
          <w:lang w:val="en-US"/>
        </w:rPr>
        <w:t xml:space="preserve">Por </w:t>
      </w:r>
      <w:proofErr w:type="spellStart"/>
      <w:r w:rsidRPr="00044CCA">
        <w:rPr>
          <w:rFonts w:ascii="Segoe UI" w:hAnsi="Segoe UI" w:cs="Segoe UI"/>
          <w:color w:val="242729"/>
          <w:sz w:val="23"/>
          <w:szCs w:val="23"/>
          <w:lang w:val="en-US"/>
        </w:rPr>
        <w:t>ejemplo</w:t>
      </w:r>
      <w:proofErr w:type="spellEnd"/>
      <w:r w:rsidRPr="00044CCA">
        <w:rPr>
          <w:rFonts w:ascii="Segoe UI" w:hAnsi="Segoe UI" w:cs="Segoe UI"/>
          <w:color w:val="242729"/>
          <w:sz w:val="23"/>
          <w:szCs w:val="23"/>
          <w:lang w:val="en-US"/>
        </w:rPr>
        <w:t>:</w:t>
      </w:r>
    </w:p>
    <w:p w14:paraId="77A5071B"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comment"/>
          <w:rFonts w:ascii="inherit" w:hAnsi="inherit"/>
          <w:bdr w:val="none" w:sz="0" w:space="0" w:color="auto" w:frame="1"/>
          <w:lang w:val="en-US"/>
        </w:rPr>
        <w:t>&lt;!-- index.html --&gt;</w:t>
      </w:r>
    </w:p>
    <w:p w14:paraId="110E86D4"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html</w:t>
      </w:r>
      <w:r w:rsidRPr="00044CCA">
        <w:rPr>
          <w:rStyle w:val="hljs-tag"/>
          <w:rFonts w:ascii="inherit" w:hAnsi="inherit"/>
          <w:bdr w:val="none" w:sz="0" w:space="0" w:color="auto" w:frame="1"/>
          <w:lang w:val="en-US"/>
        </w:rPr>
        <w:t>&gt;</w:t>
      </w:r>
    </w:p>
    <w:p w14:paraId="75573BC5"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head</w:t>
      </w:r>
      <w:r w:rsidRPr="00044CCA">
        <w:rPr>
          <w:rStyle w:val="hljs-tag"/>
          <w:rFonts w:ascii="inherit" w:hAnsi="inherit"/>
          <w:bdr w:val="none" w:sz="0" w:space="0" w:color="auto" w:frame="1"/>
          <w:lang w:val="en-US"/>
        </w:rPr>
        <w:t>&gt;</w:t>
      </w:r>
    </w:p>
    <w:p w14:paraId="2E9CDCB8"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title</w:t>
      </w:r>
      <w:r w:rsidRPr="00044CCA">
        <w:rPr>
          <w:rStyle w:val="hljs-tag"/>
          <w:rFonts w:ascii="inherit" w:hAnsi="inherit"/>
          <w:bdr w:val="none" w:sz="0" w:space="0" w:color="auto" w:frame="1"/>
          <w:lang w:val="en-US"/>
        </w:rPr>
        <w:t>&gt;</w:t>
      </w:r>
      <w:r w:rsidRPr="00044CCA">
        <w:rPr>
          <w:rStyle w:val="fc-light"/>
          <w:rFonts w:ascii="inherit" w:eastAsiaTheme="majorEastAsia" w:hAnsi="inherit"/>
          <w:bdr w:val="none" w:sz="0" w:space="0" w:color="auto" w:frame="1"/>
          <w:lang w:val="en-US"/>
        </w:rPr>
        <w:t>My Page</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title</w:t>
      </w:r>
      <w:r w:rsidRPr="00044CCA">
        <w:rPr>
          <w:rStyle w:val="hljs-tag"/>
          <w:rFonts w:ascii="inherit" w:hAnsi="inherit"/>
          <w:bdr w:val="none" w:sz="0" w:space="0" w:color="auto" w:frame="1"/>
          <w:lang w:val="en-US"/>
        </w:rPr>
        <w:t>&gt;</w:t>
      </w:r>
    </w:p>
    <w:p w14:paraId="52CC44E7"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 xml:space="preserve"> </w:t>
      </w:r>
      <w:proofErr w:type="spellStart"/>
      <w:r w:rsidRPr="00044CCA">
        <w:rPr>
          <w:rStyle w:val="hljs-attr"/>
          <w:rFonts w:ascii="inherit" w:hAnsi="inherit"/>
          <w:bdr w:val="none" w:sz="0" w:space="0" w:color="auto" w:frame="1"/>
          <w:lang w:val="en-US"/>
        </w:rPr>
        <w:t>src</w:t>
      </w:r>
      <w:proofErr w:type="spellEnd"/>
      <w:r w:rsidRPr="00044CCA">
        <w:rPr>
          <w:rStyle w:val="hljs-tag"/>
          <w:rFonts w:ascii="inherit" w:hAnsi="inherit"/>
          <w:bdr w:val="none" w:sz="0" w:space="0" w:color="auto" w:frame="1"/>
          <w:lang w:val="en-US"/>
        </w:rPr>
        <w:t>=</w:t>
      </w:r>
      <w:r w:rsidRPr="00044CCA">
        <w:rPr>
          <w:rStyle w:val="hljs-string"/>
          <w:rFonts w:ascii="inherit" w:hAnsi="inherit"/>
          <w:bdr w:val="none" w:sz="0" w:space="0" w:color="auto" w:frame="1"/>
          <w:lang w:val="en-US"/>
        </w:rPr>
        <w:t>"my-script.js"</w:t>
      </w:r>
      <w:r w:rsidRPr="00044CCA">
        <w:rPr>
          <w:rStyle w:val="hljs-tag"/>
          <w:rFonts w:ascii="inherit" w:hAnsi="inherit"/>
          <w:bdr w:val="none" w:sz="0" w:space="0" w:color="auto" w:frame="1"/>
          <w:lang w:val="en-US"/>
        </w:rPr>
        <w:t>&gt;&lt;/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&gt;</w:t>
      </w:r>
    </w:p>
    <w:p w14:paraId="017C2564"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head</w:t>
      </w:r>
      <w:r w:rsidRPr="00044CCA">
        <w:rPr>
          <w:rStyle w:val="hljs-tag"/>
          <w:rFonts w:ascii="inherit" w:hAnsi="inherit"/>
          <w:bdr w:val="none" w:sz="0" w:space="0" w:color="auto" w:frame="1"/>
          <w:lang w:val="en-US"/>
        </w:rPr>
        <w:t>&gt;</w:t>
      </w:r>
    </w:p>
    <w:p w14:paraId="12B32E25"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body</w:t>
      </w:r>
      <w:r w:rsidRPr="00044CCA">
        <w:rPr>
          <w:rStyle w:val="hljs-tag"/>
          <w:rFonts w:ascii="inherit" w:hAnsi="inherit"/>
          <w:bdr w:val="none" w:sz="0" w:space="0" w:color="auto" w:frame="1"/>
          <w:lang w:val="en-US"/>
        </w:rPr>
        <w:t>&gt;</w:t>
      </w:r>
    </w:p>
    <w:p w14:paraId="7EFDF97C"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div</w:t>
      </w:r>
      <w:r w:rsidRPr="00044CCA">
        <w:rPr>
          <w:rStyle w:val="hljs-tag"/>
          <w:rFonts w:ascii="inherit" w:hAnsi="inherit"/>
          <w:bdr w:val="none" w:sz="0" w:space="0" w:color="auto" w:frame="1"/>
          <w:lang w:val="en-US"/>
        </w:rPr>
        <w:t xml:space="preserve"> </w:t>
      </w:r>
      <w:r w:rsidRPr="00044CCA">
        <w:rPr>
          <w:rStyle w:val="hljs-attr"/>
          <w:rFonts w:ascii="inherit" w:hAnsi="inherit"/>
          <w:bdr w:val="none" w:sz="0" w:space="0" w:color="auto" w:frame="1"/>
          <w:lang w:val="en-US"/>
        </w:rPr>
        <w:t>id</w:t>
      </w:r>
      <w:r w:rsidRPr="00044CCA">
        <w:rPr>
          <w:rStyle w:val="hljs-tag"/>
          <w:rFonts w:ascii="inherit" w:hAnsi="inherit"/>
          <w:bdr w:val="none" w:sz="0" w:space="0" w:color="auto" w:frame="1"/>
          <w:lang w:val="en-US"/>
        </w:rPr>
        <w:t>=</w:t>
      </w:r>
      <w:r w:rsidRPr="00044CCA">
        <w:rPr>
          <w:rStyle w:val="hljs-string"/>
          <w:rFonts w:ascii="inherit" w:hAnsi="inherit"/>
          <w:bdr w:val="none" w:sz="0" w:space="0" w:color="auto" w:frame="1"/>
          <w:lang w:val="en-US"/>
        </w:rPr>
        <w:t>"user-greeting"</w:t>
      </w:r>
      <w:r w:rsidRPr="00044CCA">
        <w:rPr>
          <w:rStyle w:val="hljs-tag"/>
          <w:rFonts w:ascii="inherit" w:hAnsi="inherit"/>
          <w:bdr w:val="none" w:sz="0" w:space="0" w:color="auto" w:frame="1"/>
          <w:lang w:val="en-US"/>
        </w:rPr>
        <w:t>&gt;</w:t>
      </w:r>
      <w:r w:rsidRPr="00044CCA">
        <w:rPr>
          <w:rStyle w:val="fc-light"/>
          <w:rFonts w:ascii="inherit" w:eastAsiaTheme="majorEastAsia" w:hAnsi="inherit"/>
          <w:bdr w:val="none" w:sz="0" w:space="0" w:color="auto" w:frame="1"/>
          <w:lang w:val="en-US"/>
        </w:rPr>
        <w:t>Welcome back, user</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div</w:t>
      </w:r>
      <w:r w:rsidRPr="00044CCA">
        <w:rPr>
          <w:rStyle w:val="hljs-tag"/>
          <w:rFonts w:ascii="inherit" w:hAnsi="inherit"/>
          <w:bdr w:val="none" w:sz="0" w:space="0" w:color="auto" w:frame="1"/>
          <w:lang w:val="en-US"/>
        </w:rPr>
        <w:t>&gt;</w:t>
      </w:r>
    </w:p>
    <w:p w14:paraId="705910A7"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body</w:t>
      </w:r>
      <w:r w:rsidRPr="00044CCA">
        <w:rPr>
          <w:rStyle w:val="hljs-tag"/>
          <w:rFonts w:ascii="inherit" w:hAnsi="inherit"/>
          <w:bdr w:val="none" w:sz="0" w:space="0" w:color="auto" w:frame="1"/>
          <w:lang w:val="en-US"/>
        </w:rPr>
        <w:t>&gt;</w:t>
      </w:r>
    </w:p>
    <w:p w14:paraId="23E0CFFB"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html</w:t>
      </w:r>
      <w:r w:rsidRPr="00044CCA">
        <w:rPr>
          <w:rStyle w:val="hljs-tag"/>
          <w:rFonts w:ascii="inherit" w:hAnsi="inherit"/>
          <w:bdr w:val="none" w:sz="0" w:space="0" w:color="auto" w:frame="1"/>
          <w:lang w:val="en-US"/>
        </w:rPr>
        <w:t>&gt;</w:t>
      </w:r>
    </w:p>
    <w:p w14:paraId="029786A9" w14:textId="77777777" w:rsidR="00044CCA" w:rsidRPr="00044CCA" w:rsidRDefault="00044CCA" w:rsidP="00044CCA">
      <w:pPr>
        <w:shd w:val="clear" w:color="auto" w:fill="FFFFFF"/>
        <w:textAlignment w:val="baseline"/>
        <w:rPr>
          <w:rFonts w:ascii="Segoe UI" w:hAnsi="Segoe UI" w:cs="Segoe UI"/>
          <w:color w:val="242729"/>
          <w:sz w:val="23"/>
          <w:szCs w:val="23"/>
          <w:lang w:val="en-US"/>
        </w:rPr>
      </w:pPr>
      <w:proofErr w:type="spellStart"/>
      <w:r w:rsidRPr="00044CCA">
        <w:rPr>
          <w:rFonts w:ascii="Segoe UI" w:hAnsi="Segoe UI" w:cs="Segoe UI"/>
          <w:color w:val="242729"/>
          <w:sz w:val="23"/>
          <w:szCs w:val="23"/>
          <w:lang w:val="en-US"/>
        </w:rPr>
        <w:lastRenderedPageBreak/>
        <w:t>Javascript</w:t>
      </w:r>
      <w:proofErr w:type="spellEnd"/>
      <w:r w:rsidRPr="00044CCA">
        <w:rPr>
          <w:rFonts w:ascii="Segoe UI" w:hAnsi="Segoe UI" w:cs="Segoe UI"/>
          <w:color w:val="242729"/>
          <w:sz w:val="23"/>
          <w:szCs w:val="23"/>
          <w:lang w:val="en-US"/>
        </w:rPr>
        <w:t>:</w:t>
      </w:r>
    </w:p>
    <w:p w14:paraId="0A15B6E6"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comment"/>
          <w:rFonts w:ascii="inherit" w:hAnsi="inherit"/>
          <w:bdr w:val="none" w:sz="0" w:space="0" w:color="auto" w:frame="1"/>
          <w:lang w:val="en-US"/>
        </w:rPr>
        <w:t>// my-script.js</w:t>
      </w:r>
    </w:p>
    <w:p w14:paraId="7E163D31"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proofErr w:type="spellStart"/>
      <w:r w:rsidRPr="00044CCA">
        <w:rPr>
          <w:rStyle w:val="hljs-builtin"/>
          <w:rFonts w:ascii="inherit" w:hAnsi="inherit"/>
          <w:bdr w:val="none" w:sz="0" w:space="0" w:color="auto" w:frame="1"/>
          <w:lang w:val="en-US"/>
        </w:rPr>
        <w:t>document</w:t>
      </w:r>
      <w:r w:rsidRPr="00044CCA">
        <w:rPr>
          <w:rStyle w:val="fc-light"/>
          <w:rFonts w:ascii="inherit" w:eastAsiaTheme="majorEastAsia" w:hAnsi="inherit"/>
          <w:bdr w:val="none" w:sz="0" w:space="0" w:color="auto" w:frame="1"/>
          <w:lang w:val="en-US"/>
        </w:rPr>
        <w:t>.addEventListener</w:t>
      </w:r>
      <w:proofErr w:type="spellEnd"/>
      <w:r w:rsidRPr="00044CCA">
        <w:rPr>
          <w:rStyle w:val="fc-light"/>
          <w:rFonts w:ascii="inherit" w:eastAsiaTheme="majorEastAsia" w:hAnsi="inherit"/>
          <w:bdr w:val="none" w:sz="0" w:space="0" w:color="auto" w:frame="1"/>
          <w:lang w:val="en-US"/>
        </w:rPr>
        <w:t>(</w:t>
      </w:r>
      <w:r w:rsidRPr="00044CCA">
        <w:rPr>
          <w:rStyle w:val="hljs-string"/>
          <w:rFonts w:ascii="inherit" w:hAnsi="inherit"/>
          <w:bdr w:val="none" w:sz="0" w:space="0" w:color="auto" w:frame="1"/>
          <w:lang w:val="en-US"/>
        </w:rPr>
        <w:t>"</w:t>
      </w:r>
      <w:proofErr w:type="spellStart"/>
      <w:r w:rsidRPr="00044CCA">
        <w:rPr>
          <w:rStyle w:val="hljs-string"/>
          <w:rFonts w:ascii="inherit" w:hAnsi="inherit"/>
          <w:bdr w:val="none" w:sz="0" w:space="0" w:color="auto" w:frame="1"/>
          <w:lang w:val="en-US"/>
        </w:rPr>
        <w:t>DOMContentLoaded</w:t>
      </w:r>
      <w:proofErr w:type="spellEnd"/>
      <w:r w:rsidRPr="00044CCA">
        <w:rPr>
          <w:rStyle w:val="hljs-string"/>
          <w:rFonts w:ascii="inherit" w:hAnsi="inherit"/>
          <w:bdr w:val="none" w:sz="0" w:space="0" w:color="auto" w:frame="1"/>
          <w:lang w:val="en-US"/>
        </w:rPr>
        <w:t>"</w:t>
      </w:r>
      <w:r w:rsidRPr="00044CCA">
        <w:rPr>
          <w:rStyle w:val="fc-light"/>
          <w:rFonts w:ascii="inherit" w:eastAsiaTheme="majorEastAsia" w:hAnsi="inherit"/>
          <w:bdr w:val="none" w:sz="0" w:space="0" w:color="auto" w:frame="1"/>
          <w:lang w:val="en-US"/>
        </w:rPr>
        <w:t xml:space="preserve">, </w:t>
      </w:r>
      <w:r w:rsidRPr="00044CCA">
        <w:rPr>
          <w:rStyle w:val="hljs-keyword"/>
          <w:rFonts w:ascii="inherit" w:hAnsi="inherit"/>
          <w:bdr w:val="none" w:sz="0" w:space="0" w:color="auto" w:frame="1"/>
          <w:lang w:val="en-US"/>
        </w:rPr>
        <w:t>function</w:t>
      </w:r>
      <w:r w:rsidRPr="00044CCA">
        <w:rPr>
          <w:rStyle w:val="hljs-function"/>
          <w:rFonts w:ascii="inherit" w:hAnsi="inherit"/>
          <w:bdr w:val="none" w:sz="0" w:space="0" w:color="auto" w:frame="1"/>
          <w:lang w:val="en-US"/>
        </w:rPr>
        <w:t xml:space="preserve">() </w:t>
      </w:r>
      <w:r w:rsidRPr="00044CCA">
        <w:rPr>
          <w:rStyle w:val="fc-light"/>
          <w:rFonts w:ascii="inherit" w:eastAsiaTheme="majorEastAsia" w:hAnsi="inherit"/>
          <w:bdr w:val="none" w:sz="0" w:space="0" w:color="auto" w:frame="1"/>
          <w:lang w:val="en-US"/>
        </w:rPr>
        <w:t xml:space="preserve">{ </w:t>
      </w:r>
    </w:p>
    <w:p w14:paraId="36367502"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r w:rsidRPr="00044CCA">
        <w:rPr>
          <w:rStyle w:val="hljs-comment"/>
          <w:rFonts w:ascii="inherit" w:hAnsi="inherit"/>
          <w:bdr w:val="none" w:sz="0" w:space="0" w:color="auto" w:frame="1"/>
          <w:lang w:val="en-US"/>
        </w:rPr>
        <w:t>// this function runs when the DOM is ready, i.e. when the document has been parsed</w:t>
      </w:r>
    </w:p>
    <w:p w14:paraId="62338DCA"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fc-light"/>
          <w:rFonts w:ascii="inherit" w:eastAsiaTheme="majorEastAsia" w:hAnsi="inherit"/>
          <w:bdr w:val="none" w:sz="0" w:space="0" w:color="auto" w:frame="1"/>
          <w:lang w:val="en-US"/>
        </w:rPr>
        <w:t xml:space="preserve">    </w:t>
      </w:r>
      <w:proofErr w:type="spellStart"/>
      <w:r w:rsidRPr="00044CCA">
        <w:rPr>
          <w:rStyle w:val="hljs-builtin"/>
          <w:rFonts w:ascii="inherit" w:hAnsi="inherit"/>
          <w:bdr w:val="none" w:sz="0" w:space="0" w:color="auto" w:frame="1"/>
          <w:lang w:val="en-US"/>
        </w:rPr>
        <w:t>document</w:t>
      </w:r>
      <w:r w:rsidRPr="00044CCA">
        <w:rPr>
          <w:rStyle w:val="fc-light"/>
          <w:rFonts w:ascii="inherit" w:eastAsiaTheme="majorEastAsia" w:hAnsi="inherit"/>
          <w:bdr w:val="none" w:sz="0" w:space="0" w:color="auto" w:frame="1"/>
          <w:lang w:val="en-US"/>
        </w:rPr>
        <w:t>.getElementById</w:t>
      </w:r>
      <w:proofErr w:type="spellEnd"/>
      <w:r w:rsidRPr="00044CCA">
        <w:rPr>
          <w:rStyle w:val="fc-light"/>
          <w:rFonts w:ascii="inherit" w:eastAsiaTheme="majorEastAsia" w:hAnsi="inherit"/>
          <w:bdr w:val="none" w:sz="0" w:space="0" w:color="auto" w:frame="1"/>
          <w:lang w:val="en-US"/>
        </w:rPr>
        <w:t>(</w:t>
      </w:r>
      <w:r w:rsidRPr="00044CCA">
        <w:rPr>
          <w:rStyle w:val="hljs-string"/>
          <w:rFonts w:ascii="inherit" w:hAnsi="inherit"/>
          <w:bdr w:val="none" w:sz="0" w:space="0" w:color="auto" w:frame="1"/>
          <w:lang w:val="en-US"/>
        </w:rPr>
        <w:t>"user-greeting"</w:t>
      </w:r>
      <w:r w:rsidRPr="00044CCA">
        <w:rPr>
          <w:rStyle w:val="fc-light"/>
          <w:rFonts w:ascii="inherit" w:eastAsiaTheme="majorEastAsia" w:hAnsi="inherit"/>
          <w:bdr w:val="none" w:sz="0" w:space="0" w:color="auto" w:frame="1"/>
          <w:lang w:val="en-US"/>
        </w:rPr>
        <w:t>).</w:t>
      </w:r>
      <w:proofErr w:type="spellStart"/>
      <w:r w:rsidRPr="00044CCA">
        <w:rPr>
          <w:rStyle w:val="fc-light"/>
          <w:rFonts w:ascii="inherit" w:eastAsiaTheme="majorEastAsia" w:hAnsi="inherit"/>
          <w:bdr w:val="none" w:sz="0" w:space="0" w:color="auto" w:frame="1"/>
          <w:lang w:val="en-US"/>
        </w:rPr>
        <w:t>textContent</w:t>
      </w:r>
      <w:proofErr w:type="spellEnd"/>
      <w:r w:rsidRPr="00044CCA">
        <w:rPr>
          <w:rStyle w:val="fc-light"/>
          <w:rFonts w:ascii="inherit" w:eastAsiaTheme="majorEastAsia" w:hAnsi="inherit"/>
          <w:bdr w:val="none" w:sz="0" w:space="0" w:color="auto" w:frame="1"/>
          <w:lang w:val="en-US"/>
        </w:rPr>
        <w:t xml:space="preserve"> = </w:t>
      </w:r>
      <w:r w:rsidRPr="00044CCA">
        <w:rPr>
          <w:rStyle w:val="hljs-string"/>
          <w:rFonts w:ascii="inherit" w:hAnsi="inherit"/>
          <w:bdr w:val="none" w:sz="0" w:space="0" w:color="auto" w:frame="1"/>
          <w:lang w:val="en-US"/>
        </w:rPr>
        <w:t>"Welcome back, Bart"</w:t>
      </w:r>
      <w:r w:rsidRPr="00044CCA">
        <w:rPr>
          <w:rStyle w:val="fc-light"/>
          <w:rFonts w:ascii="inherit" w:eastAsiaTheme="majorEastAsia" w:hAnsi="inherit"/>
          <w:bdr w:val="none" w:sz="0" w:space="0" w:color="auto" w:frame="1"/>
          <w:lang w:val="en-US"/>
        </w:rPr>
        <w:t>;</w:t>
      </w:r>
    </w:p>
    <w:p w14:paraId="6ED363D5" w14:textId="77777777" w:rsidR="00044CCA" w:rsidRDefault="00044CCA" w:rsidP="00044CCA">
      <w:pPr>
        <w:pStyle w:val="HTMLconformatoprevio"/>
        <w:textAlignment w:val="baseline"/>
        <w:rPr>
          <w:rStyle w:val="fc-light"/>
          <w:rFonts w:ascii="inherit" w:eastAsiaTheme="majorEastAsia" w:hAnsi="inherit"/>
          <w:bdr w:val="none" w:sz="0" w:space="0" w:color="auto" w:frame="1"/>
        </w:rPr>
      </w:pPr>
      <w:r>
        <w:rPr>
          <w:rStyle w:val="fc-light"/>
          <w:rFonts w:ascii="inherit" w:eastAsiaTheme="majorEastAsia" w:hAnsi="inherit"/>
          <w:bdr w:val="none" w:sz="0" w:space="0" w:color="auto" w:frame="1"/>
        </w:rPr>
        <w:t>});</w:t>
      </w:r>
    </w:p>
    <w:p w14:paraId="3EA9E055" w14:textId="77777777" w:rsidR="00044CCA" w:rsidRDefault="00044CCA" w:rsidP="00044CCA">
      <w:pPr>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Debido a que su navegador no sabe que my-script.js no va a modificar el documento hasta que se haya descargado y ejecutado, el analizador deja de analizar.</w:t>
      </w:r>
    </w:p>
    <w:p w14:paraId="161003C2" w14:textId="77777777" w:rsidR="00044CCA" w:rsidRDefault="00044CCA" w:rsidP="00044CCA">
      <w:pPr>
        <w:pStyle w:val="Ttulo2"/>
        <w:shd w:val="clear" w:color="auto" w:fill="FFFFFF"/>
        <w:spacing w:before="400" w:after="168"/>
        <w:textAlignment w:val="baseline"/>
        <w:rPr>
          <w:rFonts w:ascii="Segoe UI" w:hAnsi="Segoe UI" w:cs="Segoe UI"/>
          <w:color w:val="242729"/>
          <w:sz w:val="36"/>
          <w:szCs w:val="36"/>
        </w:rPr>
      </w:pPr>
      <w:r>
        <w:rPr>
          <w:rFonts w:ascii="Segoe UI" w:hAnsi="Segoe UI" w:cs="Segoe UI"/>
          <w:b/>
          <w:bCs/>
          <w:color w:val="242729"/>
        </w:rPr>
        <w:t>Recomendación anticuada</w:t>
      </w:r>
    </w:p>
    <w:p w14:paraId="7F6CEC02"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El antiguo enfoque para resolver este problema era poner </w:t>
      </w:r>
      <w:r>
        <w:rPr>
          <w:rStyle w:val="fc-light"/>
          <w:rFonts w:ascii="Consolas" w:hAnsi="Consolas"/>
          <w:color w:val="242729"/>
          <w:bdr w:val="none" w:sz="0" w:space="0" w:color="auto" w:frame="1"/>
        </w:rPr>
        <w:t>&lt;script&gt;</w:t>
      </w:r>
      <w:r>
        <w:rPr>
          <w:rFonts w:ascii="Segoe UI" w:hAnsi="Segoe UI" w:cs="Segoe UI"/>
          <w:color w:val="242729"/>
          <w:sz w:val="23"/>
          <w:szCs w:val="23"/>
        </w:rPr>
        <w:t>etiquetas en la parte inferior de su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Segoe UI" w:hAnsi="Segoe UI" w:cs="Segoe UI"/>
          <w:color w:val="242729"/>
          <w:sz w:val="23"/>
          <w:szCs w:val="23"/>
        </w:rPr>
        <w:t>, porque esto asegura que el analizador no se bloquee hasta el final.</w:t>
      </w:r>
    </w:p>
    <w:p w14:paraId="10A71452" w14:textId="77777777" w:rsidR="00044CCA" w:rsidRDefault="00044CCA" w:rsidP="00044CCA">
      <w:pPr>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Este enfoque tiene su propio problema: el navegador no puede comenzar a descargar los scripts hasta que se analiza todo el documento. Para sitios web más grandes con scripts y hojas de estilo grandes, poder descargar el script lo antes posible es muy importante para el rendimiento. Si su sitio web no se carga en 2 segundos, la gente irá a otro sitio web.</w:t>
      </w:r>
    </w:p>
    <w:p w14:paraId="74C3508C" w14:textId="77777777" w:rsidR="00044CCA" w:rsidRDefault="00044CCA" w:rsidP="00044CCA">
      <w:pPr>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En una solución óptima, el navegador comenzaría a descargar sus scripts lo antes posible, mientras que al mismo tiempo analizaría el resto de su documento.</w:t>
      </w:r>
    </w:p>
    <w:p w14:paraId="03F604FF" w14:textId="77777777" w:rsidR="00044CCA" w:rsidRDefault="00044CCA" w:rsidP="00044CCA">
      <w:pPr>
        <w:pStyle w:val="Ttulo2"/>
        <w:shd w:val="clear" w:color="auto" w:fill="FFFFFF"/>
        <w:spacing w:before="400" w:after="168"/>
        <w:textAlignment w:val="baseline"/>
        <w:rPr>
          <w:rFonts w:ascii="Segoe UI" w:hAnsi="Segoe UI" w:cs="Segoe UI"/>
          <w:color w:val="242729"/>
          <w:sz w:val="36"/>
          <w:szCs w:val="36"/>
        </w:rPr>
      </w:pPr>
      <w:r>
        <w:rPr>
          <w:rFonts w:ascii="Segoe UI" w:hAnsi="Segoe UI" w:cs="Segoe UI"/>
          <w:b/>
          <w:bCs/>
          <w:color w:val="242729"/>
        </w:rPr>
        <w:t>El enfoque moderno</w:t>
      </w:r>
    </w:p>
    <w:p w14:paraId="102A611D"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Hoy en día, los navegadores admiten los atributos </w:t>
      </w:r>
      <w:proofErr w:type="spellStart"/>
      <w:r>
        <w:rPr>
          <w:rStyle w:val="fc-light"/>
          <w:rFonts w:ascii="Consolas" w:hAnsi="Consolas"/>
          <w:color w:val="242729"/>
          <w:bdr w:val="none" w:sz="0" w:space="0" w:color="auto" w:frame="1"/>
        </w:rPr>
        <w:t>async</w:t>
      </w:r>
      <w:r>
        <w:rPr>
          <w:rFonts w:ascii="Segoe UI" w:hAnsi="Segoe UI" w:cs="Segoe UI"/>
          <w:color w:val="242729"/>
          <w:sz w:val="23"/>
          <w:szCs w:val="23"/>
        </w:rPr>
        <w:t>y</w:t>
      </w:r>
      <w:proofErr w:type="spellEnd"/>
      <w:r>
        <w:rPr>
          <w:rFonts w:ascii="Segoe UI" w:hAnsi="Segoe UI" w:cs="Segoe UI"/>
          <w:color w:val="242729"/>
          <w:sz w:val="23"/>
          <w:szCs w:val="23"/>
        </w:rPr>
        <w:t> </w:t>
      </w:r>
      <w:proofErr w:type="spellStart"/>
      <w:r>
        <w:rPr>
          <w:rStyle w:val="fc-light"/>
          <w:rFonts w:ascii="Consolas" w:hAnsi="Consolas"/>
          <w:color w:val="242729"/>
          <w:bdr w:val="none" w:sz="0" w:space="0" w:color="auto" w:frame="1"/>
        </w:rPr>
        <w:t>defer</w:t>
      </w:r>
      <w:r>
        <w:rPr>
          <w:rFonts w:ascii="Segoe UI" w:hAnsi="Segoe UI" w:cs="Segoe UI"/>
          <w:color w:val="242729"/>
          <w:sz w:val="23"/>
          <w:szCs w:val="23"/>
        </w:rPr>
        <w:t>en</w:t>
      </w:r>
      <w:proofErr w:type="spellEnd"/>
      <w:r>
        <w:rPr>
          <w:rFonts w:ascii="Segoe UI" w:hAnsi="Segoe UI" w:cs="Segoe UI"/>
          <w:color w:val="242729"/>
          <w:sz w:val="23"/>
          <w:szCs w:val="23"/>
        </w:rPr>
        <w:t xml:space="preserve"> los scripts. Estos atributos le dicen al navegador que es seguro continuar analizando mientras se descargan los scripts.</w:t>
      </w:r>
    </w:p>
    <w:p w14:paraId="44DC4B09" w14:textId="77777777" w:rsidR="00044CCA" w:rsidRPr="00044CCA" w:rsidRDefault="00044CCA" w:rsidP="00044CCA">
      <w:pPr>
        <w:pStyle w:val="Ttulo3"/>
        <w:shd w:val="clear" w:color="auto" w:fill="FFFFFF"/>
        <w:spacing w:before="352" w:after="178"/>
        <w:textAlignment w:val="baseline"/>
        <w:rPr>
          <w:rFonts w:ascii="Segoe UI" w:hAnsi="Segoe UI" w:cs="Segoe UI"/>
          <w:color w:val="242729"/>
          <w:sz w:val="27"/>
          <w:szCs w:val="27"/>
          <w:lang w:val="en-US"/>
        </w:rPr>
      </w:pPr>
      <w:proofErr w:type="spellStart"/>
      <w:r w:rsidRPr="00044CCA">
        <w:rPr>
          <w:rFonts w:ascii="Segoe UI" w:hAnsi="Segoe UI" w:cs="Segoe UI"/>
          <w:b/>
          <w:bCs/>
          <w:color w:val="242729"/>
          <w:lang w:val="en-US"/>
        </w:rPr>
        <w:t>asincrónico</w:t>
      </w:r>
      <w:proofErr w:type="spellEnd"/>
    </w:p>
    <w:p w14:paraId="52376645"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 xml:space="preserve"> </w:t>
      </w:r>
      <w:proofErr w:type="spellStart"/>
      <w:r w:rsidRPr="00044CCA">
        <w:rPr>
          <w:rStyle w:val="hljs-attr"/>
          <w:rFonts w:ascii="inherit" w:hAnsi="inherit"/>
          <w:bdr w:val="none" w:sz="0" w:space="0" w:color="auto" w:frame="1"/>
          <w:lang w:val="en-US"/>
        </w:rPr>
        <w:t>src</w:t>
      </w:r>
      <w:proofErr w:type="spellEnd"/>
      <w:r w:rsidRPr="00044CCA">
        <w:rPr>
          <w:rStyle w:val="hljs-tag"/>
          <w:rFonts w:ascii="inherit" w:hAnsi="inherit"/>
          <w:bdr w:val="none" w:sz="0" w:space="0" w:color="auto" w:frame="1"/>
          <w:lang w:val="en-US"/>
        </w:rPr>
        <w:t>=</w:t>
      </w:r>
      <w:r w:rsidRPr="00044CCA">
        <w:rPr>
          <w:rStyle w:val="hljs-string"/>
          <w:rFonts w:ascii="inherit" w:hAnsi="inherit"/>
          <w:bdr w:val="none" w:sz="0" w:space="0" w:color="auto" w:frame="1"/>
          <w:lang w:val="en-US"/>
        </w:rPr>
        <w:t>"path/to/script1.js"</w:t>
      </w:r>
      <w:r w:rsidRPr="00044CCA">
        <w:rPr>
          <w:rStyle w:val="hljs-tag"/>
          <w:rFonts w:ascii="inherit" w:hAnsi="inherit"/>
          <w:bdr w:val="none" w:sz="0" w:space="0" w:color="auto" w:frame="1"/>
          <w:lang w:val="en-US"/>
        </w:rPr>
        <w:t xml:space="preserve"> </w:t>
      </w:r>
      <w:r w:rsidRPr="00044CCA">
        <w:rPr>
          <w:rStyle w:val="hljs-attr"/>
          <w:rFonts w:ascii="inherit" w:hAnsi="inherit"/>
          <w:bdr w:val="none" w:sz="0" w:space="0" w:color="auto" w:frame="1"/>
          <w:lang w:val="en-US"/>
        </w:rPr>
        <w:t>async</w:t>
      </w:r>
      <w:r w:rsidRPr="00044CCA">
        <w:rPr>
          <w:rStyle w:val="hljs-tag"/>
          <w:rFonts w:ascii="inherit" w:hAnsi="inherit"/>
          <w:bdr w:val="none" w:sz="0" w:space="0" w:color="auto" w:frame="1"/>
          <w:lang w:val="en-US"/>
        </w:rPr>
        <w:t>&gt;&lt;/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&gt;</w:t>
      </w:r>
    </w:p>
    <w:p w14:paraId="325B4247"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 xml:space="preserve"> </w:t>
      </w:r>
      <w:proofErr w:type="spellStart"/>
      <w:r w:rsidRPr="00044CCA">
        <w:rPr>
          <w:rStyle w:val="hljs-attr"/>
          <w:rFonts w:ascii="inherit" w:hAnsi="inherit"/>
          <w:bdr w:val="none" w:sz="0" w:space="0" w:color="auto" w:frame="1"/>
          <w:lang w:val="en-US"/>
        </w:rPr>
        <w:t>src</w:t>
      </w:r>
      <w:proofErr w:type="spellEnd"/>
      <w:r w:rsidRPr="00044CCA">
        <w:rPr>
          <w:rStyle w:val="hljs-tag"/>
          <w:rFonts w:ascii="inherit" w:hAnsi="inherit"/>
          <w:bdr w:val="none" w:sz="0" w:space="0" w:color="auto" w:frame="1"/>
          <w:lang w:val="en-US"/>
        </w:rPr>
        <w:t>=</w:t>
      </w:r>
      <w:r w:rsidRPr="00044CCA">
        <w:rPr>
          <w:rStyle w:val="hljs-string"/>
          <w:rFonts w:ascii="inherit" w:hAnsi="inherit"/>
          <w:bdr w:val="none" w:sz="0" w:space="0" w:color="auto" w:frame="1"/>
          <w:lang w:val="en-US"/>
        </w:rPr>
        <w:t>"path/to/script2.js"</w:t>
      </w:r>
      <w:r w:rsidRPr="00044CCA">
        <w:rPr>
          <w:rStyle w:val="hljs-tag"/>
          <w:rFonts w:ascii="inherit" w:hAnsi="inherit"/>
          <w:bdr w:val="none" w:sz="0" w:space="0" w:color="auto" w:frame="1"/>
          <w:lang w:val="en-US"/>
        </w:rPr>
        <w:t xml:space="preserve"> </w:t>
      </w:r>
      <w:r w:rsidRPr="00044CCA">
        <w:rPr>
          <w:rStyle w:val="hljs-attr"/>
          <w:rFonts w:ascii="inherit" w:hAnsi="inherit"/>
          <w:bdr w:val="none" w:sz="0" w:space="0" w:color="auto" w:frame="1"/>
          <w:lang w:val="en-US"/>
        </w:rPr>
        <w:t>async</w:t>
      </w:r>
      <w:r w:rsidRPr="00044CCA">
        <w:rPr>
          <w:rStyle w:val="hljs-tag"/>
          <w:rFonts w:ascii="inherit" w:hAnsi="inherit"/>
          <w:bdr w:val="none" w:sz="0" w:space="0" w:color="auto" w:frame="1"/>
          <w:lang w:val="en-US"/>
        </w:rPr>
        <w:t>&gt;&lt;/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&gt;</w:t>
      </w:r>
    </w:p>
    <w:p w14:paraId="720A7621" w14:textId="77777777" w:rsidR="00044CCA" w:rsidRDefault="00044CCA" w:rsidP="00044CCA">
      <w:pPr>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 xml:space="preserve">Los scripts con el atributo </w:t>
      </w:r>
      <w:proofErr w:type="spellStart"/>
      <w:r>
        <w:rPr>
          <w:rFonts w:ascii="Segoe UI" w:hAnsi="Segoe UI" w:cs="Segoe UI"/>
          <w:color w:val="242729"/>
          <w:sz w:val="23"/>
          <w:szCs w:val="23"/>
        </w:rPr>
        <w:t>async</w:t>
      </w:r>
      <w:proofErr w:type="spellEnd"/>
      <w:r>
        <w:rPr>
          <w:rFonts w:ascii="Segoe UI" w:hAnsi="Segoe UI" w:cs="Segoe UI"/>
          <w:color w:val="242729"/>
          <w:sz w:val="23"/>
          <w:szCs w:val="23"/>
        </w:rPr>
        <w:t xml:space="preserve"> se ejecutan de forma asincrónica. Esto significa que el script se ejecuta tan pronto como se descarga, sin bloquear el navegador mientras tanto.</w:t>
      </w:r>
      <w:r>
        <w:rPr>
          <w:rFonts w:ascii="Segoe UI" w:hAnsi="Segoe UI" w:cs="Segoe UI"/>
          <w:color w:val="242729"/>
          <w:sz w:val="23"/>
          <w:szCs w:val="23"/>
        </w:rPr>
        <w:br/>
        <w:t>Esto implica que es posible descargar y ejecutar el script 2 antes que el script 1.</w:t>
      </w:r>
    </w:p>
    <w:p w14:paraId="1662D61D"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Según </w:t>
      </w:r>
      <w:hyperlink r:id="rId8" w:anchor="feat=script-async" w:history="1">
        <w:r>
          <w:rPr>
            <w:rStyle w:val="Ttulo2Car"/>
            <w:rFonts w:ascii="inherit" w:hAnsi="inherit" w:cs="Segoe UI"/>
            <w:sz w:val="23"/>
            <w:szCs w:val="23"/>
            <w:bdr w:val="none" w:sz="0" w:space="0" w:color="auto" w:frame="1"/>
          </w:rPr>
          <w:t>http://caniuse.com/#feat=script-async</w:t>
        </w:r>
      </w:hyperlink>
      <w:r>
        <w:rPr>
          <w:rFonts w:ascii="Segoe UI" w:hAnsi="Segoe UI" w:cs="Segoe UI"/>
          <w:color w:val="242729"/>
          <w:sz w:val="23"/>
          <w:szCs w:val="23"/>
        </w:rPr>
        <w:t> , el 97,78% de todos los navegadores lo admiten.</w:t>
      </w:r>
    </w:p>
    <w:p w14:paraId="68BCCF67" w14:textId="77777777" w:rsidR="00044CCA" w:rsidRPr="00044CCA" w:rsidRDefault="00044CCA" w:rsidP="00044CCA">
      <w:pPr>
        <w:pStyle w:val="Ttulo3"/>
        <w:shd w:val="clear" w:color="auto" w:fill="FFFFFF"/>
        <w:spacing w:before="352" w:after="178"/>
        <w:textAlignment w:val="baseline"/>
        <w:rPr>
          <w:rFonts w:ascii="Segoe UI" w:hAnsi="Segoe UI" w:cs="Segoe UI"/>
          <w:color w:val="242729"/>
          <w:sz w:val="27"/>
          <w:szCs w:val="27"/>
          <w:lang w:val="en-US"/>
        </w:rPr>
      </w:pPr>
      <w:proofErr w:type="spellStart"/>
      <w:r w:rsidRPr="00044CCA">
        <w:rPr>
          <w:rFonts w:ascii="Segoe UI" w:hAnsi="Segoe UI" w:cs="Segoe UI"/>
          <w:b/>
          <w:bCs/>
          <w:color w:val="242729"/>
          <w:lang w:val="en-US"/>
        </w:rPr>
        <w:t>aplazar</w:t>
      </w:r>
      <w:proofErr w:type="spellEnd"/>
    </w:p>
    <w:p w14:paraId="2E6D9D74"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 xml:space="preserve"> </w:t>
      </w:r>
      <w:proofErr w:type="spellStart"/>
      <w:r w:rsidRPr="00044CCA">
        <w:rPr>
          <w:rStyle w:val="hljs-attr"/>
          <w:rFonts w:ascii="inherit" w:hAnsi="inherit"/>
          <w:bdr w:val="none" w:sz="0" w:space="0" w:color="auto" w:frame="1"/>
          <w:lang w:val="en-US"/>
        </w:rPr>
        <w:t>src</w:t>
      </w:r>
      <w:proofErr w:type="spellEnd"/>
      <w:r w:rsidRPr="00044CCA">
        <w:rPr>
          <w:rStyle w:val="hljs-tag"/>
          <w:rFonts w:ascii="inherit" w:hAnsi="inherit"/>
          <w:bdr w:val="none" w:sz="0" w:space="0" w:color="auto" w:frame="1"/>
          <w:lang w:val="en-US"/>
        </w:rPr>
        <w:t>=</w:t>
      </w:r>
      <w:r w:rsidRPr="00044CCA">
        <w:rPr>
          <w:rStyle w:val="hljs-string"/>
          <w:rFonts w:ascii="inherit" w:hAnsi="inherit"/>
          <w:bdr w:val="none" w:sz="0" w:space="0" w:color="auto" w:frame="1"/>
          <w:lang w:val="en-US"/>
        </w:rPr>
        <w:t>"path/to/script1.js"</w:t>
      </w:r>
      <w:r w:rsidRPr="00044CCA">
        <w:rPr>
          <w:rStyle w:val="hljs-tag"/>
          <w:rFonts w:ascii="inherit" w:hAnsi="inherit"/>
          <w:bdr w:val="none" w:sz="0" w:space="0" w:color="auto" w:frame="1"/>
          <w:lang w:val="en-US"/>
        </w:rPr>
        <w:t xml:space="preserve"> </w:t>
      </w:r>
      <w:r w:rsidRPr="00044CCA">
        <w:rPr>
          <w:rStyle w:val="hljs-attr"/>
          <w:rFonts w:ascii="inherit" w:hAnsi="inherit"/>
          <w:bdr w:val="none" w:sz="0" w:space="0" w:color="auto" w:frame="1"/>
          <w:lang w:val="en-US"/>
        </w:rPr>
        <w:t>defer</w:t>
      </w:r>
      <w:r w:rsidRPr="00044CCA">
        <w:rPr>
          <w:rStyle w:val="hljs-tag"/>
          <w:rFonts w:ascii="inherit" w:hAnsi="inherit"/>
          <w:bdr w:val="none" w:sz="0" w:space="0" w:color="auto" w:frame="1"/>
          <w:lang w:val="en-US"/>
        </w:rPr>
        <w:t>&gt;&lt;/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&gt;</w:t>
      </w:r>
    </w:p>
    <w:p w14:paraId="3E3E285C" w14:textId="77777777" w:rsidR="00044CCA" w:rsidRPr="00044CCA" w:rsidRDefault="00044CCA" w:rsidP="00044CCA">
      <w:pPr>
        <w:pStyle w:val="HTMLconformatoprevio"/>
        <w:textAlignment w:val="baseline"/>
        <w:rPr>
          <w:rStyle w:val="fc-light"/>
          <w:rFonts w:ascii="inherit" w:eastAsiaTheme="majorEastAsia" w:hAnsi="inherit"/>
          <w:bdr w:val="none" w:sz="0" w:space="0" w:color="auto" w:frame="1"/>
          <w:lang w:val="en-US"/>
        </w:rPr>
      </w:pPr>
      <w:r w:rsidRPr="00044CCA">
        <w:rPr>
          <w:rStyle w:val="hljs-tag"/>
          <w:rFonts w:ascii="inherit" w:hAnsi="inherit"/>
          <w:bdr w:val="none" w:sz="0" w:space="0" w:color="auto" w:frame="1"/>
          <w:lang w:val="en-US"/>
        </w:rPr>
        <w: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 xml:space="preserve"> </w:t>
      </w:r>
      <w:proofErr w:type="spellStart"/>
      <w:r w:rsidRPr="00044CCA">
        <w:rPr>
          <w:rStyle w:val="hljs-attr"/>
          <w:rFonts w:ascii="inherit" w:hAnsi="inherit"/>
          <w:bdr w:val="none" w:sz="0" w:space="0" w:color="auto" w:frame="1"/>
          <w:lang w:val="en-US"/>
        </w:rPr>
        <w:t>src</w:t>
      </w:r>
      <w:proofErr w:type="spellEnd"/>
      <w:r w:rsidRPr="00044CCA">
        <w:rPr>
          <w:rStyle w:val="hljs-tag"/>
          <w:rFonts w:ascii="inherit" w:hAnsi="inherit"/>
          <w:bdr w:val="none" w:sz="0" w:space="0" w:color="auto" w:frame="1"/>
          <w:lang w:val="en-US"/>
        </w:rPr>
        <w:t>=</w:t>
      </w:r>
      <w:r w:rsidRPr="00044CCA">
        <w:rPr>
          <w:rStyle w:val="hljs-string"/>
          <w:rFonts w:ascii="inherit" w:hAnsi="inherit"/>
          <w:bdr w:val="none" w:sz="0" w:space="0" w:color="auto" w:frame="1"/>
          <w:lang w:val="en-US"/>
        </w:rPr>
        <w:t>"path/to/script2.js"</w:t>
      </w:r>
      <w:r w:rsidRPr="00044CCA">
        <w:rPr>
          <w:rStyle w:val="hljs-tag"/>
          <w:rFonts w:ascii="inherit" w:hAnsi="inherit"/>
          <w:bdr w:val="none" w:sz="0" w:space="0" w:color="auto" w:frame="1"/>
          <w:lang w:val="en-US"/>
        </w:rPr>
        <w:t xml:space="preserve"> </w:t>
      </w:r>
      <w:r w:rsidRPr="00044CCA">
        <w:rPr>
          <w:rStyle w:val="hljs-attr"/>
          <w:rFonts w:ascii="inherit" w:hAnsi="inherit"/>
          <w:bdr w:val="none" w:sz="0" w:space="0" w:color="auto" w:frame="1"/>
          <w:lang w:val="en-US"/>
        </w:rPr>
        <w:t>defer</w:t>
      </w:r>
      <w:r w:rsidRPr="00044CCA">
        <w:rPr>
          <w:rStyle w:val="hljs-tag"/>
          <w:rFonts w:ascii="inherit" w:hAnsi="inherit"/>
          <w:bdr w:val="none" w:sz="0" w:space="0" w:color="auto" w:frame="1"/>
          <w:lang w:val="en-US"/>
        </w:rPr>
        <w:t>&gt;&lt;/</w:t>
      </w:r>
      <w:r w:rsidRPr="00044CCA">
        <w:rPr>
          <w:rStyle w:val="hljs-name"/>
          <w:rFonts w:ascii="inherit" w:hAnsi="inherit"/>
          <w:bdr w:val="none" w:sz="0" w:space="0" w:color="auto" w:frame="1"/>
          <w:lang w:val="en-US"/>
        </w:rPr>
        <w:t>script</w:t>
      </w:r>
      <w:r w:rsidRPr="00044CCA">
        <w:rPr>
          <w:rStyle w:val="hljs-tag"/>
          <w:rFonts w:ascii="inherit" w:hAnsi="inherit"/>
          <w:bdr w:val="none" w:sz="0" w:space="0" w:color="auto" w:frame="1"/>
          <w:lang w:val="en-US"/>
        </w:rPr>
        <w:t>&gt;</w:t>
      </w:r>
    </w:p>
    <w:p w14:paraId="719F1441" w14:textId="77777777" w:rsidR="00044CCA" w:rsidRDefault="00044CCA" w:rsidP="00044CCA">
      <w:pPr>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 xml:space="preserve">Los scripts con el atributo </w:t>
      </w:r>
      <w:proofErr w:type="spellStart"/>
      <w:r>
        <w:rPr>
          <w:rFonts w:ascii="Segoe UI" w:hAnsi="Segoe UI" w:cs="Segoe UI"/>
          <w:color w:val="242729"/>
          <w:sz w:val="23"/>
          <w:szCs w:val="23"/>
        </w:rPr>
        <w:t>defer</w:t>
      </w:r>
      <w:proofErr w:type="spellEnd"/>
      <w:r>
        <w:rPr>
          <w:rFonts w:ascii="Segoe UI" w:hAnsi="Segoe UI" w:cs="Segoe UI"/>
          <w:color w:val="242729"/>
          <w:sz w:val="23"/>
          <w:szCs w:val="23"/>
        </w:rPr>
        <w:t xml:space="preserve"> se ejecutan en orden (es decir, primero el script 1, luego el script 2). Esto tampoco bloquea el navegador.</w:t>
      </w:r>
    </w:p>
    <w:p w14:paraId="7ED902B6" w14:textId="77777777" w:rsidR="00044CCA" w:rsidRDefault="00044CCA" w:rsidP="00044CCA">
      <w:pPr>
        <w:shd w:val="clear" w:color="auto" w:fill="FFFFFF"/>
        <w:textAlignment w:val="baseline"/>
        <w:rPr>
          <w:rFonts w:ascii="Segoe UI" w:hAnsi="Segoe UI" w:cs="Segoe UI"/>
          <w:color w:val="242729"/>
          <w:sz w:val="23"/>
          <w:szCs w:val="23"/>
        </w:rPr>
      </w:pPr>
      <w:r>
        <w:rPr>
          <w:rFonts w:ascii="Segoe UI" w:hAnsi="Segoe UI" w:cs="Segoe UI"/>
          <w:color w:val="242729"/>
          <w:sz w:val="23"/>
          <w:szCs w:val="23"/>
        </w:rPr>
        <w:t>A diferencia de los scripts asíncronos, los scripts diferidos solo se ejecutan después de que se haya cargado todo el documento.</w:t>
      </w:r>
    </w:p>
    <w:p w14:paraId="6649FF1E"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Según </w:t>
      </w:r>
      <w:hyperlink r:id="rId9" w:anchor="feat=script-defer" w:history="1">
        <w:r>
          <w:rPr>
            <w:rStyle w:val="Ttulo2Car"/>
            <w:rFonts w:ascii="inherit" w:hAnsi="inherit" w:cs="Segoe UI"/>
            <w:sz w:val="23"/>
            <w:szCs w:val="23"/>
            <w:bdr w:val="none" w:sz="0" w:space="0" w:color="auto" w:frame="1"/>
          </w:rPr>
          <w:t>http://caniuse.com/#feat=script-defer</w:t>
        </w:r>
      </w:hyperlink>
      <w:r>
        <w:rPr>
          <w:rFonts w:ascii="Segoe UI" w:hAnsi="Segoe UI" w:cs="Segoe UI"/>
          <w:color w:val="242729"/>
          <w:sz w:val="23"/>
          <w:szCs w:val="23"/>
        </w:rPr>
        <w:t> , el 97,79% de todos los navegadores lo admiten. El 98,06% lo apoya al menos parcialmente.</w:t>
      </w:r>
    </w:p>
    <w:p w14:paraId="3FCD1D9B"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Una nota importante sobre la compatibilidad del navegador: en algunas circunstancias, IE &lt;= 9 puede ejecutar scripts diferidos fuera de orden. Si necesita admitir esos navegadores, lea </w:t>
      </w:r>
      <w:hyperlink r:id="rId10" w:history="1">
        <w:r>
          <w:rPr>
            <w:rStyle w:val="Ttulo2Car"/>
            <w:rFonts w:ascii="inherit" w:hAnsi="inherit" w:cs="Segoe UI"/>
            <w:sz w:val="23"/>
            <w:szCs w:val="23"/>
            <w:bdr w:val="none" w:sz="0" w:space="0" w:color="auto" w:frame="1"/>
          </w:rPr>
          <w:t>esto</w:t>
        </w:r>
      </w:hyperlink>
      <w:r>
        <w:rPr>
          <w:rFonts w:ascii="Segoe UI" w:hAnsi="Segoe UI" w:cs="Segoe UI"/>
          <w:color w:val="242729"/>
          <w:sz w:val="23"/>
          <w:szCs w:val="23"/>
        </w:rPr>
        <w:t> primero.</w:t>
      </w:r>
    </w:p>
    <w:p w14:paraId="3AF598E1" w14:textId="77777777" w:rsidR="00044CCA" w:rsidRDefault="00044CCA" w:rsidP="00044CCA">
      <w:pPr>
        <w:pStyle w:val="Ttulo1"/>
        <w:shd w:val="clear" w:color="auto" w:fill="FFFFFF"/>
        <w:spacing w:before="376" w:beforeAutospacing="0" w:after="144" w:afterAutospacing="0"/>
        <w:textAlignment w:val="baseline"/>
        <w:rPr>
          <w:rFonts w:ascii="Segoe UI" w:hAnsi="Segoe UI" w:cs="Segoe UI"/>
          <w:color w:val="242729"/>
        </w:rPr>
      </w:pPr>
      <w:r>
        <w:rPr>
          <w:rFonts w:ascii="Segoe UI" w:hAnsi="Segoe UI" w:cs="Segoe UI"/>
          <w:color w:val="242729"/>
        </w:rPr>
        <w:lastRenderedPageBreak/>
        <w:t>Conclusión</w:t>
      </w:r>
    </w:p>
    <w:p w14:paraId="7AF6B3D8"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El estado actual de la técnica es poner scripts en la </w:t>
      </w:r>
      <w:r>
        <w:rPr>
          <w:rStyle w:val="fc-light"/>
          <w:rFonts w:ascii="Consolas" w:hAnsi="Consolas"/>
          <w:color w:val="242729"/>
          <w:bdr w:val="none" w:sz="0" w:space="0" w:color="auto" w:frame="1"/>
        </w:rPr>
        <w:t>&lt;head&gt;</w:t>
      </w:r>
      <w:r>
        <w:rPr>
          <w:rFonts w:ascii="Segoe UI" w:hAnsi="Segoe UI" w:cs="Segoe UI"/>
          <w:color w:val="242729"/>
          <w:sz w:val="23"/>
          <w:szCs w:val="23"/>
        </w:rPr>
        <w:t>etiqueta y usar los atributos </w:t>
      </w:r>
      <w:proofErr w:type="spellStart"/>
      <w:r>
        <w:rPr>
          <w:rStyle w:val="fc-light"/>
          <w:rFonts w:ascii="Consolas" w:hAnsi="Consolas"/>
          <w:color w:val="242729"/>
          <w:bdr w:val="none" w:sz="0" w:space="0" w:color="auto" w:frame="1"/>
        </w:rPr>
        <w:t>async</w:t>
      </w:r>
      <w:r>
        <w:rPr>
          <w:rFonts w:ascii="Segoe UI" w:hAnsi="Segoe UI" w:cs="Segoe UI"/>
          <w:color w:val="242729"/>
          <w:sz w:val="23"/>
          <w:szCs w:val="23"/>
        </w:rPr>
        <w:t>o</w:t>
      </w:r>
      <w:proofErr w:type="spellEnd"/>
      <w:r>
        <w:rPr>
          <w:rFonts w:ascii="Segoe UI" w:hAnsi="Segoe UI" w:cs="Segoe UI"/>
          <w:color w:val="242729"/>
          <w:sz w:val="23"/>
          <w:szCs w:val="23"/>
        </w:rPr>
        <w:t> </w:t>
      </w:r>
      <w:proofErr w:type="spellStart"/>
      <w:r>
        <w:rPr>
          <w:rStyle w:val="fc-light"/>
          <w:rFonts w:ascii="Consolas" w:hAnsi="Consolas"/>
          <w:color w:val="242729"/>
          <w:bdr w:val="none" w:sz="0" w:space="0" w:color="auto" w:frame="1"/>
        </w:rPr>
        <w:t>defer</w:t>
      </w:r>
      <w:proofErr w:type="spellEnd"/>
      <w:r>
        <w:rPr>
          <w:rFonts w:ascii="Segoe UI" w:hAnsi="Segoe UI" w:cs="Segoe UI"/>
          <w:color w:val="242729"/>
          <w:sz w:val="23"/>
          <w:szCs w:val="23"/>
        </w:rPr>
        <w:t>. Esto permite que sus scripts se descarguen lo antes posible sin bloquear su navegador.</w:t>
      </w:r>
    </w:p>
    <w:p w14:paraId="655E69F1" w14:textId="77777777" w:rsidR="00044CCA" w:rsidRDefault="00044CCA" w:rsidP="00044CCA">
      <w:pPr>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Lo bueno es que su sitio web aún debería cargarse correctamente en el 2% de los navegadores que no admiten estos atributos mientras acelera el otro 98%.</w:t>
      </w:r>
    </w:p>
    <w:p w14:paraId="1F587AD6" w14:textId="721321C8" w:rsidR="00044CCA" w:rsidRDefault="00044CCA"/>
    <w:p w14:paraId="40E202CA"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 xml:space="preserve">Usando este método, ¿cuál sería la mejor manera de ejecutar </w:t>
      </w:r>
      <w:proofErr w:type="spellStart"/>
      <w:r w:rsidRPr="00044CCA">
        <w:rPr>
          <w:rFonts w:ascii="inherit" w:eastAsia="Times New Roman" w:hAnsi="inherit" w:cs="Segoe UI"/>
          <w:color w:val="242729"/>
          <w:sz w:val="20"/>
          <w:szCs w:val="20"/>
          <w:bdr w:val="none" w:sz="0" w:space="0" w:color="auto" w:frame="1"/>
          <w:lang w:eastAsia="es-AR"/>
        </w:rPr>
        <w:t>javascript</w:t>
      </w:r>
      <w:proofErr w:type="spellEnd"/>
      <w:r w:rsidRPr="00044CCA">
        <w:rPr>
          <w:rFonts w:ascii="inherit" w:eastAsia="Times New Roman" w:hAnsi="inherit" w:cs="Segoe UI"/>
          <w:color w:val="242729"/>
          <w:sz w:val="20"/>
          <w:szCs w:val="20"/>
          <w:bdr w:val="none" w:sz="0" w:space="0" w:color="auto" w:frame="1"/>
          <w:lang w:eastAsia="es-AR"/>
        </w:rPr>
        <w:t xml:space="preserve"> después de que se carguen todos los archivos </w:t>
      </w:r>
      <w:proofErr w:type="spellStart"/>
      <w:r w:rsidRPr="00044CCA">
        <w:rPr>
          <w:rFonts w:ascii="inherit" w:eastAsia="Times New Roman" w:hAnsi="inherit" w:cs="Segoe UI"/>
          <w:color w:val="242729"/>
          <w:sz w:val="20"/>
          <w:szCs w:val="20"/>
          <w:bdr w:val="none" w:sz="0" w:space="0" w:color="auto" w:frame="1"/>
          <w:lang w:eastAsia="es-AR"/>
        </w:rPr>
        <w:t>js</w:t>
      </w:r>
      <w:proofErr w:type="spellEnd"/>
      <w:r w:rsidRPr="00044CCA">
        <w:rPr>
          <w:rFonts w:ascii="inherit" w:eastAsia="Times New Roman" w:hAnsi="inherit" w:cs="Segoe UI"/>
          <w:color w:val="242729"/>
          <w:sz w:val="20"/>
          <w:szCs w:val="20"/>
          <w:bdr w:val="none" w:sz="0" w:space="0" w:color="auto" w:frame="1"/>
          <w:lang w:eastAsia="es-AR"/>
        </w:rPr>
        <w:t xml:space="preserve">? Actualmente, estoy usando el evento </w:t>
      </w:r>
      <w:proofErr w:type="spellStart"/>
      <w:r w:rsidRPr="00044CCA">
        <w:rPr>
          <w:rFonts w:ascii="inherit" w:eastAsia="Times New Roman" w:hAnsi="inherit" w:cs="Segoe UI"/>
          <w:color w:val="242729"/>
          <w:sz w:val="20"/>
          <w:szCs w:val="20"/>
          <w:bdr w:val="none" w:sz="0" w:space="0" w:color="auto" w:frame="1"/>
          <w:lang w:eastAsia="es-AR"/>
        </w:rPr>
        <w:t>onload</w:t>
      </w:r>
      <w:proofErr w:type="spellEnd"/>
      <w:r w:rsidRPr="00044CCA">
        <w:rPr>
          <w:rFonts w:ascii="inherit" w:eastAsia="Times New Roman" w:hAnsi="inherit" w:cs="Segoe UI"/>
          <w:color w:val="242729"/>
          <w:sz w:val="20"/>
          <w:szCs w:val="20"/>
          <w:bdr w:val="none" w:sz="0" w:space="0" w:color="auto" w:frame="1"/>
          <w:lang w:eastAsia="es-AR"/>
        </w:rPr>
        <w:t xml:space="preserve"> dentro de la etiqueta del cuerpo de apertura.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"https://stackoverflow.com/users/2152289/wayofthefuture" \o "4.152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wayofthefuture</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11" w:anchor="comment37771321_24070373" w:history="1">
        <w:r w:rsidRPr="00044CCA">
          <w:rPr>
            <w:rFonts w:ascii="inherit" w:eastAsia="Times New Roman" w:hAnsi="inherit" w:cs="Segoe UI"/>
            <w:color w:val="0000FF"/>
            <w:sz w:val="24"/>
            <w:szCs w:val="24"/>
            <w:bdr w:val="none" w:sz="0" w:space="0" w:color="auto" w:frame="1"/>
            <w:lang w:eastAsia="es-AR"/>
          </w:rPr>
          <w:t>25 de junio de</w:t>
        </w:r>
      </w:hyperlink>
      <w:hyperlink r:id="rId12" w:tooltip="4,152 reputation" w:history="1">
        <w:r w:rsidRPr="00044CCA">
          <w:rPr>
            <w:rFonts w:ascii="inherit" w:eastAsia="Times New Roman" w:hAnsi="inherit" w:cs="Segoe UI"/>
            <w:color w:val="0000FF"/>
            <w:sz w:val="20"/>
            <w:szCs w:val="20"/>
            <w:u w:val="single"/>
            <w:bdr w:val="none" w:sz="0" w:space="0" w:color="auto" w:frame="1"/>
            <w:lang w:eastAsia="es-AR"/>
          </w:rPr>
          <w:t> 2014 </w:t>
        </w:r>
      </w:hyperlink>
      <w:hyperlink r:id="rId13" w:anchor="comment37771321_24070373" w:history="1">
        <w:r w:rsidRPr="00044CCA">
          <w:rPr>
            <w:rFonts w:ascii="inherit" w:eastAsia="Times New Roman" w:hAnsi="inherit" w:cs="Segoe UI"/>
            <w:color w:val="0000FF"/>
            <w:sz w:val="24"/>
            <w:szCs w:val="24"/>
            <w:bdr w:val="none" w:sz="0" w:space="0" w:color="auto" w:frame="1"/>
            <w:lang w:eastAsia="es-AR"/>
          </w:rPr>
          <w:t>a las 18:00</w:t>
        </w:r>
      </w:hyperlink>
    </w:p>
    <w:p w14:paraId="3991D0E8"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¿Alguien tiene alguna idea sobre este enfoque? </w:t>
      </w:r>
      <w:hyperlink r:id="rId14" w:history="1">
        <w:r w:rsidRPr="00044CCA">
          <w:rPr>
            <w:rFonts w:ascii="inherit" w:eastAsia="Times New Roman" w:hAnsi="inherit" w:cs="Segoe UI"/>
            <w:color w:val="0000FF"/>
            <w:sz w:val="20"/>
            <w:szCs w:val="20"/>
            <w:u w:val="single"/>
            <w:bdr w:val="none" w:sz="0" w:space="0" w:color="auto" w:frame="1"/>
            <w:lang w:eastAsia="es-AR"/>
          </w:rPr>
          <w:t>feedthebot.com/pagespeed/defer-loading-javascript.html</w:t>
        </w:r>
      </w:hyperlink>
      <w:r w:rsidRPr="00044CCA">
        <w:rPr>
          <w:rFonts w:ascii="inherit" w:eastAsia="Times New Roman" w:hAnsi="inherit" w:cs="Segoe UI"/>
          <w:color w:val="242729"/>
          <w:sz w:val="20"/>
          <w:szCs w:val="20"/>
          <w:lang w:eastAsia="es-AR"/>
        </w:rPr>
        <w:t> -  </w:t>
      </w:r>
      <w:hyperlink r:id="rId15" w:tooltip="4.152 reputación" w:history="1">
        <w:r w:rsidRPr="00044CCA">
          <w:rPr>
            <w:rFonts w:ascii="inherit" w:eastAsia="Times New Roman" w:hAnsi="inherit" w:cs="Segoe UI"/>
            <w:color w:val="0000FF"/>
            <w:sz w:val="20"/>
            <w:szCs w:val="20"/>
            <w:u w:val="single"/>
            <w:bdr w:val="none" w:sz="0" w:space="0" w:color="auto" w:frame="1"/>
            <w:lang w:eastAsia="es-AR"/>
          </w:rPr>
          <w:t>wayofthefuture </w:t>
        </w:r>
      </w:hyperlink>
      <w:hyperlink r:id="rId16" w:anchor="comment37771858_24070373" w:history="1">
        <w:r w:rsidRPr="00044CCA">
          <w:rPr>
            <w:rFonts w:ascii="inherit" w:eastAsia="Times New Roman" w:hAnsi="inherit" w:cs="Segoe UI"/>
            <w:color w:val="0000FF"/>
            <w:sz w:val="24"/>
            <w:szCs w:val="24"/>
            <w:bdr w:val="none" w:sz="0" w:space="0" w:color="auto" w:frame="1"/>
            <w:lang w:eastAsia="es-AR"/>
          </w:rPr>
          <w:t>25 de junio de 14 a las 18:16</w:t>
        </w:r>
      </w:hyperlink>
    </w:p>
    <w:p w14:paraId="2A081FBC"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Realmente no puedo imaginar muchos escenarios en los que DOM no sea modificado por JavaScript. ¿Alguien podría dar un ejemplo de un script que usaría </w:t>
      </w:r>
      <w:proofErr w:type="spellStart"/>
      <w:r w:rsidRPr="00044CCA">
        <w:rPr>
          <w:rFonts w:ascii="Consolas" w:eastAsia="Times New Roman" w:hAnsi="Consolas" w:cs="Courier New"/>
          <w:color w:val="242729"/>
          <w:sz w:val="20"/>
          <w:szCs w:val="20"/>
          <w:bdr w:val="none" w:sz="0" w:space="0" w:color="auto" w:frame="1"/>
          <w:lang w:eastAsia="es-AR"/>
        </w:rPr>
        <w:t>async</w:t>
      </w:r>
      <w:proofErr w:type="spellEnd"/>
      <w:r w:rsidRPr="00044CCA">
        <w:rPr>
          <w:rFonts w:ascii="inherit" w:eastAsia="Times New Roman" w:hAnsi="inherit" w:cs="Segoe UI"/>
          <w:color w:val="242729"/>
          <w:sz w:val="20"/>
          <w:szCs w:val="20"/>
          <w:bdr w:val="none" w:sz="0" w:space="0" w:color="auto" w:frame="1"/>
          <w:lang w:eastAsia="es-AR"/>
        </w:rPr>
        <w:t>?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"https://stackoverflow.com/users/1124737/jori" \o "1,002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Jori</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17" w:anchor="comment37848705_24070373" w:history="1">
        <w:r w:rsidRPr="00044CCA">
          <w:rPr>
            <w:rFonts w:ascii="inherit" w:eastAsia="Times New Roman" w:hAnsi="inherit" w:cs="Segoe UI"/>
            <w:color w:val="0000FF"/>
            <w:sz w:val="24"/>
            <w:szCs w:val="24"/>
            <w:bdr w:val="none" w:sz="0" w:space="0" w:color="auto" w:frame="1"/>
            <w:lang w:eastAsia="es-AR"/>
          </w:rPr>
          <w:t>27 de junio de 2014 a las 17:24</w:t>
        </w:r>
      </w:hyperlink>
    </w:p>
    <w:p w14:paraId="14B645C4"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Además, cuando las funciones son referenciadas por JavaScript normalmente cargado, desde un </w:t>
      </w:r>
      <w:proofErr w:type="spellStart"/>
      <w:r w:rsidRPr="00044CCA">
        <w:rPr>
          <w:rFonts w:ascii="Consolas" w:eastAsia="Times New Roman" w:hAnsi="Consolas" w:cs="Courier New"/>
          <w:color w:val="242729"/>
          <w:sz w:val="20"/>
          <w:szCs w:val="20"/>
          <w:bdr w:val="none" w:sz="0" w:space="0" w:color="auto" w:frame="1"/>
          <w:lang w:eastAsia="es-AR"/>
        </w:rPr>
        <w:t>async</w:t>
      </w:r>
      <w:r w:rsidRPr="00044CCA">
        <w:rPr>
          <w:rFonts w:ascii="inherit" w:eastAsia="Times New Roman" w:hAnsi="inherit" w:cs="Segoe UI"/>
          <w:color w:val="242729"/>
          <w:sz w:val="20"/>
          <w:szCs w:val="20"/>
          <w:bdr w:val="none" w:sz="0" w:space="0" w:color="auto" w:frame="1"/>
          <w:lang w:eastAsia="es-AR"/>
        </w:rPr>
        <w:t>archivo</w:t>
      </w:r>
      <w:proofErr w:type="spellEnd"/>
      <w:r w:rsidRPr="00044CCA">
        <w:rPr>
          <w:rFonts w:ascii="inherit" w:eastAsia="Times New Roman" w:hAnsi="inherit" w:cs="Segoe UI"/>
          <w:color w:val="242729"/>
          <w:sz w:val="20"/>
          <w:szCs w:val="20"/>
          <w:bdr w:val="none" w:sz="0" w:space="0" w:color="auto" w:frame="1"/>
          <w:lang w:eastAsia="es-AR"/>
        </w:rPr>
        <w:t xml:space="preserve"> JavaScript cargado, entonces debe esperar a que se descargue, ¿verdad? Parece que me da un error de referencia no detectado.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"https://stackoverflow.com/users/1124737/jori" \o "1,002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Jori</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18" w:anchor="comment37849308_24070373" w:history="1">
        <w:r w:rsidRPr="00044CCA">
          <w:rPr>
            <w:rFonts w:ascii="inherit" w:eastAsia="Times New Roman" w:hAnsi="inherit" w:cs="Segoe UI"/>
            <w:color w:val="0000FF"/>
            <w:sz w:val="24"/>
            <w:szCs w:val="24"/>
            <w:bdr w:val="none" w:sz="0" w:space="0" w:color="auto" w:frame="1"/>
            <w:lang w:eastAsia="es-AR"/>
          </w:rPr>
          <w:t>27 de junio de 2014 a las 17:45</w:t>
        </w:r>
      </w:hyperlink>
      <w:r w:rsidRPr="00044CCA">
        <w:rPr>
          <w:rFonts w:ascii="inherit" w:eastAsia="Times New Roman" w:hAnsi="inherit" w:cs="Segoe UI"/>
          <w:color w:val="242729"/>
          <w:sz w:val="20"/>
          <w:szCs w:val="20"/>
          <w:lang w:eastAsia="es-AR"/>
        </w:rPr>
        <w:t> </w:t>
      </w:r>
    </w:p>
    <w:p w14:paraId="2F9F3B35"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Tenga en cuenta que IE &lt;10 puede intercalar la ejecución de scripts cuando se usa, </w:t>
      </w:r>
      <w:proofErr w:type="spellStart"/>
      <w:r w:rsidRPr="00044CCA">
        <w:rPr>
          <w:rFonts w:ascii="Consolas" w:eastAsia="Times New Roman" w:hAnsi="Consolas" w:cs="Courier New"/>
          <w:color w:val="242729"/>
          <w:sz w:val="20"/>
          <w:szCs w:val="20"/>
          <w:bdr w:val="none" w:sz="0" w:space="0" w:color="auto" w:frame="1"/>
          <w:lang w:eastAsia="es-AR"/>
        </w:rPr>
        <w:t>defer</w:t>
      </w:r>
      <w:r w:rsidRPr="00044CCA">
        <w:rPr>
          <w:rFonts w:ascii="inherit" w:eastAsia="Times New Roman" w:hAnsi="inherit" w:cs="Segoe UI"/>
          <w:color w:val="242729"/>
          <w:sz w:val="20"/>
          <w:szCs w:val="20"/>
          <w:bdr w:val="none" w:sz="0" w:space="0" w:color="auto" w:frame="1"/>
          <w:lang w:eastAsia="es-AR"/>
        </w:rPr>
        <w:t>por</w:t>
      </w:r>
      <w:proofErr w:type="spellEnd"/>
      <w:r w:rsidRPr="00044CCA">
        <w:rPr>
          <w:rFonts w:ascii="inherit" w:eastAsia="Times New Roman" w:hAnsi="inherit" w:cs="Segoe UI"/>
          <w:color w:val="242729"/>
          <w:sz w:val="20"/>
          <w:szCs w:val="20"/>
          <w:bdr w:val="none" w:sz="0" w:space="0" w:color="auto" w:frame="1"/>
          <w:lang w:eastAsia="es-AR"/>
        </w:rPr>
        <w:t xml:space="preserve"> lo que aún no es una solución a prueba de </w:t>
      </w:r>
      <w:hyperlink r:id="rId19" w:anchor="search=defer" w:history="1">
        <w:r w:rsidRPr="00044CCA">
          <w:rPr>
            <w:rFonts w:ascii="inherit" w:eastAsia="Times New Roman" w:hAnsi="inherit" w:cs="Segoe UI"/>
            <w:color w:val="0000FF"/>
            <w:sz w:val="20"/>
            <w:szCs w:val="20"/>
            <w:u w:val="single"/>
            <w:bdr w:val="none" w:sz="0" w:space="0" w:color="auto" w:frame="1"/>
            <w:lang w:eastAsia="es-AR"/>
          </w:rPr>
          <w:t>fallas</w:t>
        </w:r>
      </w:hyperlink>
      <w:r w:rsidRPr="00044CCA">
        <w:rPr>
          <w:rFonts w:ascii="inherit" w:eastAsia="Times New Roman" w:hAnsi="inherit" w:cs="Segoe UI"/>
          <w:color w:val="242729"/>
          <w:sz w:val="20"/>
          <w:szCs w:val="20"/>
          <w:bdr w:val="none" w:sz="0" w:space="0" w:color="auto" w:frame="1"/>
          <w:lang w:eastAsia="es-AR"/>
        </w:rPr>
        <w:t> - </w:t>
      </w:r>
      <w:hyperlink r:id="rId20" w:anchor="search=defer" w:history="1">
        <w:r w:rsidRPr="00044CCA">
          <w:rPr>
            <w:rFonts w:ascii="inherit" w:eastAsia="Times New Roman" w:hAnsi="inherit" w:cs="Segoe UI"/>
            <w:color w:val="0000FF"/>
            <w:sz w:val="20"/>
            <w:szCs w:val="20"/>
            <w:u w:val="single"/>
            <w:bdr w:val="none" w:sz="0" w:space="0" w:color="auto" w:frame="1"/>
            <w:lang w:eastAsia="es-AR"/>
          </w:rPr>
          <w:t>caniuse.com/#search=defer</w:t>
        </w:r>
      </w:hyperlink>
      <w:r w:rsidRPr="00044CCA">
        <w:rPr>
          <w:rFonts w:ascii="inherit" w:eastAsia="Times New Roman" w:hAnsi="inherit" w:cs="Segoe UI"/>
          <w:color w:val="242729"/>
          <w:sz w:val="20"/>
          <w:szCs w:val="20"/>
          <w:bdr w:val="none" w:sz="0" w:space="0" w:color="auto" w:frame="1"/>
          <w:lang w:eastAsia="es-AR"/>
        </w:rPr>
        <w:t> (respuesta actualizada ya que creo que esto es importante)</w:t>
      </w:r>
      <w:r w:rsidRPr="00044CCA">
        <w:rPr>
          <w:rFonts w:ascii="inherit" w:eastAsia="Times New Roman" w:hAnsi="inherit" w:cs="Segoe UI"/>
          <w:color w:val="242729"/>
          <w:sz w:val="20"/>
          <w:szCs w:val="20"/>
          <w:lang w:eastAsia="es-AR"/>
        </w:rPr>
        <w:t> -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"https://stackoverflow.com/users/1111662/mcnux" \o "1,273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mcNux</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21" w:anchor="comment38724074_24070373" w:history="1">
        <w:r w:rsidRPr="00044CCA">
          <w:rPr>
            <w:rFonts w:ascii="inherit" w:eastAsia="Times New Roman" w:hAnsi="inherit" w:cs="Segoe UI"/>
            <w:color w:val="0000FF"/>
            <w:sz w:val="24"/>
            <w:szCs w:val="24"/>
            <w:bdr w:val="none" w:sz="0" w:space="0" w:color="auto" w:frame="1"/>
            <w:lang w:eastAsia="es-AR"/>
          </w:rPr>
          <w:t>23 de julio de 14 a las 22:18</w:t>
        </w:r>
      </w:hyperlink>
      <w:r w:rsidRPr="00044CCA">
        <w:rPr>
          <w:rFonts w:ascii="inherit" w:eastAsia="Times New Roman" w:hAnsi="inherit" w:cs="Segoe UI"/>
          <w:color w:val="242729"/>
          <w:sz w:val="20"/>
          <w:szCs w:val="20"/>
          <w:lang w:eastAsia="es-AR"/>
        </w:rPr>
        <w:t> </w:t>
      </w:r>
    </w:p>
    <w:p w14:paraId="0AAF3347"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w:t>
      </w:r>
    </w:p>
    <w:p w14:paraId="7E4EE828"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 xml:space="preserve">@Jori La práctica común es cargar su </w:t>
      </w:r>
      <w:proofErr w:type="spellStart"/>
      <w:r w:rsidRPr="00044CCA">
        <w:rPr>
          <w:rFonts w:ascii="inherit" w:eastAsia="Times New Roman" w:hAnsi="inherit" w:cs="Segoe UI"/>
          <w:color w:val="242729"/>
          <w:sz w:val="20"/>
          <w:szCs w:val="20"/>
          <w:bdr w:val="none" w:sz="0" w:space="0" w:color="auto" w:frame="1"/>
          <w:lang w:eastAsia="es-AR"/>
        </w:rPr>
        <w:t>javascript</w:t>
      </w:r>
      <w:proofErr w:type="spellEnd"/>
      <w:r w:rsidRPr="00044CCA">
        <w:rPr>
          <w:rFonts w:ascii="inherit" w:eastAsia="Times New Roman" w:hAnsi="inherit" w:cs="Segoe UI"/>
          <w:color w:val="242729"/>
          <w:sz w:val="20"/>
          <w:szCs w:val="20"/>
          <w:bdr w:val="none" w:sz="0" w:space="0" w:color="auto" w:frame="1"/>
          <w:lang w:eastAsia="es-AR"/>
        </w:rPr>
        <w:t xml:space="preserve"> lo antes posible (y sin bloqueo a través de </w:t>
      </w:r>
      <w:proofErr w:type="spellStart"/>
      <w:r w:rsidRPr="00044CCA">
        <w:rPr>
          <w:rFonts w:ascii="inherit" w:eastAsia="Times New Roman" w:hAnsi="inherit" w:cs="Segoe UI"/>
          <w:color w:val="242729"/>
          <w:sz w:val="20"/>
          <w:szCs w:val="20"/>
          <w:bdr w:val="none" w:sz="0" w:space="0" w:color="auto" w:frame="1"/>
          <w:lang w:eastAsia="es-AR"/>
        </w:rPr>
        <w:t>async</w:t>
      </w:r>
      <w:proofErr w:type="spellEnd"/>
      <w:r w:rsidRPr="00044CCA">
        <w:rPr>
          <w:rFonts w:ascii="inherit" w:eastAsia="Times New Roman" w:hAnsi="inherit" w:cs="Segoe UI"/>
          <w:color w:val="242729"/>
          <w:sz w:val="20"/>
          <w:szCs w:val="20"/>
          <w:bdr w:val="none" w:sz="0" w:space="0" w:color="auto" w:frame="1"/>
          <w:lang w:eastAsia="es-AR"/>
        </w:rPr>
        <w:t>) y posponer cualquier manipulación DOM hasta que se envíe el evento "</w:t>
      </w:r>
      <w:proofErr w:type="spellStart"/>
      <w:r w:rsidRPr="00044CCA">
        <w:rPr>
          <w:rFonts w:ascii="inherit" w:eastAsia="Times New Roman" w:hAnsi="inherit" w:cs="Segoe UI"/>
          <w:color w:val="242729"/>
          <w:sz w:val="20"/>
          <w:szCs w:val="20"/>
          <w:bdr w:val="none" w:sz="0" w:space="0" w:color="auto" w:frame="1"/>
          <w:lang w:eastAsia="es-AR"/>
        </w:rPr>
        <w:t>DOMContentLoaded</w:t>
      </w:r>
      <w:proofErr w:type="spellEnd"/>
      <w:r w:rsidRPr="00044CCA">
        <w:rPr>
          <w:rFonts w:ascii="inherit" w:eastAsia="Times New Roman" w:hAnsi="inherit" w:cs="Segoe UI"/>
          <w:color w:val="242729"/>
          <w:sz w:val="20"/>
          <w:szCs w:val="20"/>
          <w:bdr w:val="none" w:sz="0" w:space="0" w:color="auto" w:frame="1"/>
          <w:lang w:eastAsia="es-AR"/>
        </w:rPr>
        <w:t>". </w:t>
      </w:r>
      <w:r w:rsidRPr="00044CCA">
        <w:rPr>
          <w:rFonts w:ascii="inherit" w:eastAsia="Times New Roman" w:hAnsi="inherit" w:cs="Segoe UI"/>
          <w:color w:val="242729"/>
          <w:sz w:val="20"/>
          <w:szCs w:val="20"/>
          <w:lang w:eastAsia="es-AR"/>
        </w:rPr>
        <w:t>-  </w:t>
      </w:r>
      <w:hyperlink r:id="rId22" w:tooltip="22,947 reputación" w:history="1">
        <w:r w:rsidRPr="00044CCA">
          <w:rPr>
            <w:rFonts w:ascii="inherit" w:eastAsia="Times New Roman" w:hAnsi="inherit" w:cs="Segoe UI"/>
            <w:color w:val="0000FF"/>
            <w:sz w:val="20"/>
            <w:szCs w:val="20"/>
            <w:u w:val="single"/>
            <w:bdr w:val="none" w:sz="0" w:space="0" w:color="auto" w:frame="1"/>
            <w:lang w:eastAsia="es-AR"/>
          </w:rPr>
          <w:t>Bart </w:t>
        </w:r>
      </w:hyperlink>
      <w:hyperlink r:id="rId23" w:anchor="comment38744658_24070373" w:history="1">
        <w:r w:rsidRPr="00044CCA">
          <w:rPr>
            <w:rFonts w:ascii="inherit" w:eastAsia="Times New Roman" w:hAnsi="inherit" w:cs="Segoe UI"/>
            <w:color w:val="0000FF"/>
            <w:sz w:val="24"/>
            <w:szCs w:val="24"/>
            <w:bdr w:val="none" w:sz="0" w:space="0" w:color="auto" w:frame="1"/>
            <w:lang w:eastAsia="es-AR"/>
          </w:rPr>
          <w:t>24 de julio de 2014 a las 12:09</w:t>
        </w:r>
      </w:hyperlink>
      <w:r w:rsidRPr="00044CCA">
        <w:rPr>
          <w:rFonts w:ascii="inherit" w:eastAsia="Times New Roman" w:hAnsi="inherit" w:cs="Segoe UI"/>
          <w:color w:val="242729"/>
          <w:sz w:val="20"/>
          <w:szCs w:val="20"/>
          <w:lang w:eastAsia="es-AR"/>
        </w:rPr>
        <w:t> </w:t>
      </w:r>
    </w:p>
    <w:p w14:paraId="342D3DAB"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67</w:t>
      </w:r>
    </w:p>
    <w:p w14:paraId="46A39BC4"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val="en-US" w:eastAsia="es-AR"/>
        </w:rPr>
      </w:pPr>
      <w:r w:rsidRPr="00044CCA">
        <w:rPr>
          <w:rFonts w:ascii="inherit" w:eastAsia="Times New Roman" w:hAnsi="inherit" w:cs="Segoe UI"/>
          <w:color w:val="242729"/>
          <w:sz w:val="20"/>
          <w:szCs w:val="20"/>
          <w:bdr w:val="none" w:sz="0" w:space="0" w:color="auto" w:frame="1"/>
          <w:lang w:eastAsia="es-AR"/>
        </w:rPr>
        <w:t>Me sorprende que nadie haya citado la explicación de Google ... </w:t>
      </w:r>
      <w:hyperlink r:id="rId24" w:history="1">
        <w:r w:rsidRPr="00044CCA">
          <w:rPr>
            <w:rFonts w:ascii="inherit" w:eastAsia="Times New Roman" w:hAnsi="inherit" w:cs="Segoe UI"/>
            <w:color w:val="0000FF"/>
            <w:sz w:val="20"/>
            <w:szCs w:val="20"/>
            <w:u w:val="single"/>
            <w:bdr w:val="none" w:sz="0" w:space="0" w:color="auto" w:frame="1"/>
            <w:lang w:val="en-US" w:eastAsia="es-AR"/>
          </w:rPr>
          <w:t>developers.google.com/speed/docs/insights/</w:t>
        </w:r>
        <w:proofErr w:type="spellStart"/>
        <w:r w:rsidRPr="00044CCA">
          <w:rPr>
            <w:rFonts w:ascii="inherit" w:eastAsia="Times New Roman" w:hAnsi="inherit" w:cs="Segoe UI"/>
            <w:color w:val="0000FF"/>
            <w:sz w:val="20"/>
            <w:szCs w:val="20"/>
            <w:u w:val="single"/>
            <w:bdr w:val="none" w:sz="0" w:space="0" w:color="auto" w:frame="1"/>
            <w:lang w:val="en-US" w:eastAsia="es-AR"/>
          </w:rPr>
          <w:t>BlockingJS</w:t>
        </w:r>
        <w:proofErr w:type="spellEnd"/>
      </w:hyperlink>
      <w:r w:rsidRPr="00044CCA">
        <w:rPr>
          <w:rFonts w:ascii="inherit" w:eastAsia="Times New Roman" w:hAnsi="inherit" w:cs="Segoe UI"/>
          <w:color w:val="242729"/>
          <w:sz w:val="20"/>
          <w:szCs w:val="20"/>
          <w:lang w:val="en-US" w:eastAsia="es-AR"/>
        </w:rPr>
        <w:t> -  </w:t>
      </w:r>
      <w:hyperlink r:id="rId25" w:tooltip="2,417 reputación" w:history="1">
        <w:r w:rsidRPr="00044CCA">
          <w:rPr>
            <w:rFonts w:ascii="inherit" w:eastAsia="Times New Roman" w:hAnsi="inherit" w:cs="Segoe UI"/>
            <w:color w:val="0000FF"/>
            <w:sz w:val="20"/>
            <w:szCs w:val="20"/>
            <w:u w:val="single"/>
            <w:bdr w:val="none" w:sz="0" w:space="0" w:color="auto" w:frame="1"/>
            <w:lang w:val="en-US" w:eastAsia="es-AR"/>
          </w:rPr>
          <w:t>Casey Falk </w:t>
        </w:r>
      </w:hyperlink>
      <w:hyperlink r:id="rId26" w:anchor="comment39496512_24070373" w:history="1">
        <w:r w:rsidRPr="00044CCA">
          <w:rPr>
            <w:rFonts w:ascii="inherit" w:eastAsia="Times New Roman" w:hAnsi="inherit" w:cs="Segoe UI"/>
            <w:color w:val="0000FF"/>
            <w:sz w:val="24"/>
            <w:szCs w:val="24"/>
            <w:bdr w:val="none" w:sz="0" w:space="0" w:color="auto" w:frame="1"/>
            <w:lang w:val="en-US" w:eastAsia="es-AR"/>
          </w:rPr>
          <w:t xml:space="preserve">15 de </w:t>
        </w:r>
        <w:proofErr w:type="spellStart"/>
        <w:r w:rsidRPr="00044CCA">
          <w:rPr>
            <w:rFonts w:ascii="inherit" w:eastAsia="Times New Roman" w:hAnsi="inherit" w:cs="Segoe UI"/>
            <w:color w:val="0000FF"/>
            <w:sz w:val="24"/>
            <w:szCs w:val="24"/>
            <w:bdr w:val="none" w:sz="0" w:space="0" w:color="auto" w:frame="1"/>
            <w:lang w:val="en-US" w:eastAsia="es-AR"/>
          </w:rPr>
          <w:t>agosto</w:t>
        </w:r>
        <w:proofErr w:type="spellEnd"/>
        <w:r w:rsidRPr="00044CCA">
          <w:rPr>
            <w:rFonts w:ascii="inherit" w:eastAsia="Times New Roman" w:hAnsi="inherit" w:cs="Segoe UI"/>
            <w:color w:val="0000FF"/>
            <w:sz w:val="24"/>
            <w:szCs w:val="24"/>
            <w:bdr w:val="none" w:sz="0" w:space="0" w:color="auto" w:frame="1"/>
            <w:lang w:val="en-US" w:eastAsia="es-AR"/>
          </w:rPr>
          <w:t xml:space="preserve"> de 14 a las 21:27</w:t>
        </w:r>
      </w:hyperlink>
      <w:r w:rsidRPr="00044CCA">
        <w:rPr>
          <w:rFonts w:ascii="inherit" w:eastAsia="Times New Roman" w:hAnsi="inherit" w:cs="Segoe UI"/>
          <w:color w:val="242729"/>
          <w:sz w:val="20"/>
          <w:szCs w:val="20"/>
          <w:lang w:val="en-US" w:eastAsia="es-AR"/>
        </w:rPr>
        <w:t> </w:t>
      </w:r>
    </w:p>
    <w:p w14:paraId="0D9B9575"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Aplazar no parece resolver este problema en algunos navegadores; consulte </w:t>
      </w:r>
      <w:hyperlink r:id="rId27" w:history="1">
        <w:r w:rsidRPr="00044CCA">
          <w:rPr>
            <w:rFonts w:ascii="inherit" w:eastAsia="Times New Roman" w:hAnsi="inherit" w:cs="Segoe UI"/>
            <w:color w:val="0000FF"/>
            <w:sz w:val="20"/>
            <w:szCs w:val="20"/>
            <w:u w:val="single"/>
            <w:bdr w:val="none" w:sz="0" w:space="0" w:color="auto" w:frame="1"/>
            <w:lang w:eastAsia="es-AR"/>
          </w:rPr>
          <w:t>stevesouders.com/</w:t>
        </w:r>
        <w:proofErr w:type="spellStart"/>
        <w:r w:rsidRPr="00044CCA">
          <w:rPr>
            <w:rFonts w:ascii="inherit" w:eastAsia="Times New Roman" w:hAnsi="inherit" w:cs="Segoe UI"/>
            <w:color w:val="0000FF"/>
            <w:sz w:val="20"/>
            <w:szCs w:val="20"/>
            <w:u w:val="single"/>
            <w:bdr w:val="none" w:sz="0" w:space="0" w:color="auto" w:frame="1"/>
            <w:lang w:eastAsia="es-AR"/>
          </w:rPr>
          <w:t>hpws</w:t>
        </w:r>
        <w:proofErr w:type="spellEnd"/>
        <w:r w:rsidRPr="00044CCA">
          <w:rPr>
            <w:rFonts w:ascii="inherit" w:eastAsia="Times New Roman" w:hAnsi="inherit" w:cs="Segoe UI"/>
            <w:color w:val="0000FF"/>
            <w:sz w:val="20"/>
            <w:szCs w:val="20"/>
            <w:u w:val="single"/>
            <w:bdr w:val="none" w:sz="0" w:space="0" w:color="auto" w:frame="1"/>
            <w:lang w:eastAsia="es-AR"/>
          </w:rPr>
          <w:t>/rule-</w:t>
        </w:r>
        <w:proofErr w:type="spellStart"/>
        <w:r w:rsidRPr="00044CCA">
          <w:rPr>
            <w:rFonts w:ascii="inherit" w:eastAsia="Times New Roman" w:hAnsi="inherit" w:cs="Segoe UI"/>
            <w:color w:val="0000FF"/>
            <w:sz w:val="20"/>
            <w:szCs w:val="20"/>
            <w:u w:val="single"/>
            <w:bdr w:val="none" w:sz="0" w:space="0" w:color="auto" w:frame="1"/>
            <w:lang w:eastAsia="es-AR"/>
          </w:rPr>
          <w:t>js</w:t>
        </w:r>
        <w:proofErr w:type="spellEnd"/>
        <w:r w:rsidRPr="00044CCA">
          <w:rPr>
            <w:rFonts w:ascii="inherit" w:eastAsia="Times New Roman" w:hAnsi="inherit" w:cs="Segoe UI"/>
            <w:color w:val="0000FF"/>
            <w:sz w:val="20"/>
            <w:szCs w:val="20"/>
            <w:u w:val="single"/>
            <w:bdr w:val="none" w:sz="0" w:space="0" w:color="auto" w:frame="1"/>
            <w:lang w:eastAsia="es-AR"/>
          </w:rPr>
          <w:t>-</w:t>
        </w:r>
        <w:proofErr w:type="spellStart"/>
        <w:r w:rsidRPr="00044CCA">
          <w:rPr>
            <w:rFonts w:ascii="inherit" w:eastAsia="Times New Roman" w:hAnsi="inherit" w:cs="Segoe UI"/>
            <w:color w:val="0000FF"/>
            <w:sz w:val="20"/>
            <w:szCs w:val="20"/>
            <w:u w:val="single"/>
            <w:bdr w:val="none" w:sz="0" w:space="0" w:color="auto" w:frame="1"/>
            <w:lang w:eastAsia="es-AR"/>
          </w:rPr>
          <w:t>bottom.php</w:t>
        </w:r>
        <w:proofErr w:type="spellEnd"/>
      </w:hyperlink>
      <w:r w:rsidRPr="00044CCA">
        <w:rPr>
          <w:rFonts w:ascii="inherit" w:eastAsia="Times New Roman" w:hAnsi="inherit" w:cs="Segoe UI"/>
          <w:color w:val="242729"/>
          <w:sz w:val="20"/>
          <w:szCs w:val="20"/>
          <w:lang w:eastAsia="es-AR"/>
        </w:rPr>
        <w:t> -  </w:t>
      </w:r>
      <w:hyperlink r:id="rId28" w:tooltip="2,674 reputación" w:history="1">
        <w:r w:rsidRPr="00044CCA">
          <w:rPr>
            <w:rFonts w:ascii="inherit" w:eastAsia="Times New Roman" w:hAnsi="inherit" w:cs="Segoe UI"/>
            <w:color w:val="0000FF"/>
            <w:sz w:val="20"/>
            <w:szCs w:val="20"/>
            <w:u w:val="single"/>
            <w:bdr w:val="none" w:sz="0" w:space="0" w:color="auto" w:frame="1"/>
            <w:lang w:eastAsia="es-AR"/>
          </w:rPr>
          <w:t xml:space="preserve">Koray </w:t>
        </w:r>
        <w:proofErr w:type="spellStart"/>
        <w:r w:rsidRPr="00044CCA">
          <w:rPr>
            <w:rFonts w:ascii="inherit" w:eastAsia="Times New Roman" w:hAnsi="inherit" w:cs="Segoe UI"/>
            <w:color w:val="0000FF"/>
            <w:sz w:val="20"/>
            <w:szCs w:val="20"/>
            <w:u w:val="single"/>
            <w:bdr w:val="none" w:sz="0" w:space="0" w:color="auto" w:frame="1"/>
            <w:lang w:eastAsia="es-AR"/>
          </w:rPr>
          <w:t>Güclü</w:t>
        </w:r>
        <w:proofErr w:type="spellEnd"/>
        <w:r w:rsidRPr="00044CCA">
          <w:rPr>
            <w:rFonts w:ascii="inherit" w:eastAsia="Times New Roman" w:hAnsi="inherit" w:cs="Segoe UI"/>
            <w:color w:val="0000FF"/>
            <w:sz w:val="20"/>
            <w:szCs w:val="20"/>
            <w:u w:val="single"/>
            <w:bdr w:val="none" w:sz="0" w:space="0" w:color="auto" w:frame="1"/>
            <w:lang w:eastAsia="es-AR"/>
          </w:rPr>
          <w:t> </w:t>
        </w:r>
      </w:hyperlink>
      <w:hyperlink r:id="rId29" w:anchor="comment39794742_24070373" w:history="1">
        <w:r w:rsidRPr="00044CCA">
          <w:rPr>
            <w:rFonts w:ascii="inherit" w:eastAsia="Times New Roman" w:hAnsi="inherit" w:cs="Segoe UI"/>
            <w:color w:val="0000FF"/>
            <w:sz w:val="24"/>
            <w:szCs w:val="24"/>
            <w:bdr w:val="none" w:sz="0" w:space="0" w:color="auto" w:frame="1"/>
            <w:lang w:eastAsia="es-AR"/>
          </w:rPr>
          <w:t>25 de agosto de</w:t>
        </w:r>
      </w:hyperlink>
      <w:hyperlink r:id="rId30" w:tooltip="2,674 reputation" w:history="1">
        <w:r w:rsidRPr="00044CCA">
          <w:rPr>
            <w:rFonts w:ascii="inherit" w:eastAsia="Times New Roman" w:hAnsi="inherit" w:cs="Segoe UI"/>
            <w:color w:val="0000FF"/>
            <w:sz w:val="20"/>
            <w:szCs w:val="20"/>
            <w:u w:val="single"/>
            <w:bdr w:val="none" w:sz="0" w:space="0" w:color="auto" w:frame="1"/>
            <w:lang w:eastAsia="es-AR"/>
          </w:rPr>
          <w:t> 2014 </w:t>
        </w:r>
      </w:hyperlink>
      <w:hyperlink r:id="rId31" w:anchor="comment39794742_24070373" w:history="1">
        <w:r w:rsidRPr="00044CCA">
          <w:rPr>
            <w:rFonts w:ascii="inherit" w:eastAsia="Times New Roman" w:hAnsi="inherit" w:cs="Segoe UI"/>
            <w:color w:val="0000FF"/>
            <w:sz w:val="24"/>
            <w:szCs w:val="24"/>
            <w:bdr w:val="none" w:sz="0" w:space="0" w:color="auto" w:frame="1"/>
            <w:lang w:eastAsia="es-AR"/>
          </w:rPr>
          <w:t>a las 22:23</w:t>
        </w:r>
      </w:hyperlink>
    </w:p>
    <w:p w14:paraId="24C16885"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7</w:t>
      </w:r>
    </w:p>
    <w:p w14:paraId="2AD386F1"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No tengo claro qué afecta al DOM y qué no. ¿Puedes aclarar? ¿Es seguro realizar una carga asíncrona en algo como jquery.js? </w:t>
      </w:r>
      <w:r w:rsidRPr="00044CCA">
        <w:rPr>
          <w:rFonts w:ascii="inherit" w:eastAsia="Times New Roman" w:hAnsi="inherit" w:cs="Segoe UI"/>
          <w:color w:val="242729"/>
          <w:sz w:val="20"/>
          <w:szCs w:val="20"/>
          <w:lang w:eastAsia="es-AR"/>
        </w:rPr>
        <w:t>-  </w:t>
      </w:r>
      <w:hyperlink r:id="rId32" w:tooltip="4.476 reputación" w:history="1">
        <w:r w:rsidRPr="00044CCA">
          <w:rPr>
            <w:rFonts w:ascii="inherit" w:eastAsia="Times New Roman" w:hAnsi="inherit" w:cs="Segoe UI"/>
            <w:color w:val="0000FF"/>
            <w:sz w:val="20"/>
            <w:szCs w:val="20"/>
            <w:u w:val="single"/>
            <w:bdr w:val="none" w:sz="0" w:space="0" w:color="auto" w:frame="1"/>
            <w:lang w:eastAsia="es-AR"/>
          </w:rPr>
          <w:t>Doug </w:t>
        </w:r>
      </w:hyperlink>
      <w:hyperlink r:id="rId33" w:anchor="comment40181085_24070373" w:history="1">
        <w:r w:rsidRPr="00044CCA">
          <w:rPr>
            <w:rFonts w:ascii="inherit" w:eastAsia="Times New Roman" w:hAnsi="inherit" w:cs="Segoe UI"/>
            <w:color w:val="0000FF"/>
            <w:sz w:val="24"/>
            <w:szCs w:val="24"/>
            <w:bdr w:val="none" w:sz="0" w:space="0" w:color="auto" w:frame="1"/>
            <w:lang w:eastAsia="es-AR"/>
          </w:rPr>
          <w:t>6 de septiembre de 2014 a las 23:11</w:t>
        </w:r>
      </w:hyperlink>
    </w:p>
    <w:p w14:paraId="0FEC901D"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7</w:t>
      </w:r>
    </w:p>
    <w:p w14:paraId="016163BC"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@Doug Por ejemplo, </w:t>
      </w:r>
      <w:proofErr w:type="spellStart"/>
      <w:r w:rsidRPr="00044CCA">
        <w:rPr>
          <w:rFonts w:ascii="Consolas" w:eastAsia="Times New Roman" w:hAnsi="Consolas" w:cs="Courier New"/>
          <w:color w:val="242729"/>
          <w:sz w:val="20"/>
          <w:szCs w:val="20"/>
          <w:bdr w:val="none" w:sz="0" w:space="0" w:color="auto" w:frame="1"/>
          <w:lang w:eastAsia="es-AR"/>
        </w:rPr>
        <w:t>document.write</w:t>
      </w:r>
      <w:r w:rsidRPr="00044CCA">
        <w:rPr>
          <w:rFonts w:ascii="inherit" w:eastAsia="Times New Roman" w:hAnsi="inherit" w:cs="Segoe UI"/>
          <w:color w:val="242729"/>
          <w:sz w:val="20"/>
          <w:szCs w:val="20"/>
          <w:bdr w:val="none" w:sz="0" w:space="0" w:color="auto" w:frame="1"/>
          <w:lang w:eastAsia="es-AR"/>
        </w:rPr>
        <w:t>opera</w:t>
      </w:r>
      <w:proofErr w:type="spellEnd"/>
      <w:r w:rsidRPr="00044CCA">
        <w:rPr>
          <w:rFonts w:ascii="inherit" w:eastAsia="Times New Roman" w:hAnsi="inherit" w:cs="Segoe UI"/>
          <w:color w:val="242729"/>
          <w:sz w:val="20"/>
          <w:szCs w:val="20"/>
          <w:bdr w:val="none" w:sz="0" w:space="0" w:color="auto" w:frame="1"/>
          <w:lang w:eastAsia="es-AR"/>
        </w:rPr>
        <w:t xml:space="preserve"> en el dom. La pregunta no es </w:t>
      </w:r>
      <w:r w:rsidRPr="00044CCA">
        <w:rPr>
          <w:rFonts w:ascii="inherit" w:eastAsia="Times New Roman" w:hAnsi="inherit" w:cs="Segoe UI"/>
          <w:i/>
          <w:iCs/>
          <w:color w:val="242729"/>
          <w:sz w:val="20"/>
          <w:szCs w:val="20"/>
          <w:bdr w:val="none" w:sz="0" w:space="0" w:color="auto" w:frame="1"/>
          <w:lang w:eastAsia="es-AR"/>
        </w:rPr>
        <w:t>si</w:t>
      </w:r>
      <w:r w:rsidRPr="00044CCA">
        <w:rPr>
          <w:rFonts w:ascii="inherit" w:eastAsia="Times New Roman" w:hAnsi="inherit" w:cs="Segoe UI"/>
          <w:color w:val="242729"/>
          <w:sz w:val="20"/>
          <w:szCs w:val="20"/>
          <w:bdr w:val="none" w:sz="0" w:space="0" w:color="auto" w:frame="1"/>
          <w:lang w:eastAsia="es-AR"/>
        </w:rPr>
        <w:t xml:space="preserve"> un script manipula el </w:t>
      </w:r>
      <w:proofErr w:type="spellStart"/>
      <w:r w:rsidRPr="00044CCA">
        <w:rPr>
          <w:rFonts w:ascii="inherit" w:eastAsia="Times New Roman" w:hAnsi="inherit" w:cs="Segoe UI"/>
          <w:color w:val="242729"/>
          <w:sz w:val="20"/>
          <w:szCs w:val="20"/>
          <w:bdr w:val="none" w:sz="0" w:space="0" w:color="auto" w:frame="1"/>
          <w:lang w:eastAsia="es-AR"/>
        </w:rPr>
        <w:t>dom</w:t>
      </w:r>
      <w:proofErr w:type="spellEnd"/>
      <w:r w:rsidRPr="00044CCA">
        <w:rPr>
          <w:rFonts w:ascii="inherit" w:eastAsia="Times New Roman" w:hAnsi="inherit" w:cs="Segoe UI"/>
          <w:color w:val="242729"/>
          <w:sz w:val="20"/>
          <w:szCs w:val="20"/>
          <w:bdr w:val="none" w:sz="0" w:space="0" w:color="auto" w:frame="1"/>
          <w:lang w:eastAsia="es-AR"/>
        </w:rPr>
        <w:t>, sino </w:t>
      </w:r>
      <w:r w:rsidRPr="00044CCA">
        <w:rPr>
          <w:rFonts w:ascii="inherit" w:eastAsia="Times New Roman" w:hAnsi="inherit" w:cs="Segoe UI"/>
          <w:i/>
          <w:iCs/>
          <w:color w:val="242729"/>
          <w:sz w:val="20"/>
          <w:szCs w:val="20"/>
          <w:bdr w:val="none" w:sz="0" w:space="0" w:color="auto" w:frame="1"/>
          <w:lang w:eastAsia="es-AR"/>
        </w:rPr>
        <w:t>cuándo</w:t>
      </w:r>
      <w:r w:rsidRPr="00044CCA">
        <w:rPr>
          <w:rFonts w:ascii="inherit" w:eastAsia="Times New Roman" w:hAnsi="inherit" w:cs="Segoe UI"/>
          <w:color w:val="242729"/>
          <w:sz w:val="20"/>
          <w:szCs w:val="20"/>
          <w:bdr w:val="none" w:sz="0" w:space="0" w:color="auto" w:frame="1"/>
          <w:lang w:eastAsia="es-AR"/>
        </w:rPr>
        <w:t xml:space="preserve"> lo hace. Siempre que toda la manipulación de </w:t>
      </w:r>
      <w:proofErr w:type="spellStart"/>
      <w:r w:rsidRPr="00044CCA">
        <w:rPr>
          <w:rFonts w:ascii="inherit" w:eastAsia="Times New Roman" w:hAnsi="inherit" w:cs="Segoe UI"/>
          <w:color w:val="242729"/>
          <w:sz w:val="20"/>
          <w:szCs w:val="20"/>
          <w:bdr w:val="none" w:sz="0" w:space="0" w:color="auto" w:frame="1"/>
          <w:lang w:eastAsia="es-AR"/>
        </w:rPr>
        <w:t>dom</w:t>
      </w:r>
      <w:proofErr w:type="spellEnd"/>
      <w:r w:rsidRPr="00044CCA">
        <w:rPr>
          <w:rFonts w:ascii="inherit" w:eastAsia="Times New Roman" w:hAnsi="inherit" w:cs="Segoe UI"/>
          <w:color w:val="242729"/>
          <w:sz w:val="20"/>
          <w:szCs w:val="20"/>
          <w:bdr w:val="none" w:sz="0" w:space="0" w:color="auto" w:frame="1"/>
          <w:lang w:eastAsia="es-AR"/>
        </w:rPr>
        <w:t xml:space="preserve"> ocurra después de </w:t>
      </w:r>
      <w:proofErr w:type="spellStart"/>
      <w:r w:rsidRPr="00044CCA">
        <w:rPr>
          <w:rFonts w:ascii="Consolas" w:eastAsia="Times New Roman" w:hAnsi="Consolas" w:cs="Courier New"/>
          <w:color w:val="242729"/>
          <w:sz w:val="20"/>
          <w:szCs w:val="20"/>
          <w:bdr w:val="none" w:sz="0" w:space="0" w:color="auto" w:frame="1"/>
          <w:lang w:eastAsia="es-AR"/>
        </w:rPr>
        <w:t>domready</w:t>
      </w:r>
      <w:r w:rsidRPr="00044CCA">
        <w:rPr>
          <w:rFonts w:ascii="inherit" w:eastAsia="Times New Roman" w:hAnsi="inherit" w:cs="Segoe UI"/>
          <w:color w:val="242729"/>
          <w:sz w:val="20"/>
          <w:szCs w:val="20"/>
          <w:bdr w:val="none" w:sz="0" w:space="0" w:color="auto" w:frame="1"/>
          <w:lang w:eastAsia="es-AR"/>
        </w:rPr>
        <w:t>que</w:t>
      </w:r>
      <w:proofErr w:type="spellEnd"/>
      <w:r w:rsidRPr="00044CCA">
        <w:rPr>
          <w:rFonts w:ascii="inherit" w:eastAsia="Times New Roman" w:hAnsi="inherit" w:cs="Segoe UI"/>
          <w:color w:val="242729"/>
          <w:sz w:val="20"/>
          <w:szCs w:val="20"/>
          <w:bdr w:val="none" w:sz="0" w:space="0" w:color="auto" w:frame="1"/>
          <w:lang w:eastAsia="es-AR"/>
        </w:rPr>
        <w:t xml:space="preserve"> se haya disparado el evento, está bien. jQuery es una biblioteca y, como tal, no manipula, o no debería, manipular el </w:t>
      </w:r>
      <w:proofErr w:type="spellStart"/>
      <w:r w:rsidRPr="00044CCA">
        <w:rPr>
          <w:rFonts w:ascii="inherit" w:eastAsia="Times New Roman" w:hAnsi="inherit" w:cs="Segoe UI"/>
          <w:color w:val="242729"/>
          <w:sz w:val="20"/>
          <w:szCs w:val="20"/>
          <w:bdr w:val="none" w:sz="0" w:space="0" w:color="auto" w:frame="1"/>
          <w:lang w:eastAsia="es-AR"/>
        </w:rPr>
        <w:t>dom</w:t>
      </w:r>
      <w:proofErr w:type="spellEnd"/>
      <w:r w:rsidRPr="00044CCA">
        <w:rPr>
          <w:rFonts w:ascii="inherit" w:eastAsia="Times New Roman" w:hAnsi="inherit" w:cs="Segoe UI"/>
          <w:color w:val="242729"/>
          <w:sz w:val="20"/>
          <w:szCs w:val="20"/>
          <w:bdr w:val="none" w:sz="0" w:space="0" w:color="auto" w:frame="1"/>
          <w:lang w:eastAsia="es-AR"/>
        </w:rPr>
        <w:t xml:space="preserve"> por sí mismo. </w:t>
      </w:r>
      <w:r w:rsidRPr="00044CCA">
        <w:rPr>
          <w:rFonts w:ascii="inherit" w:eastAsia="Times New Roman" w:hAnsi="inherit" w:cs="Segoe UI"/>
          <w:color w:val="242729"/>
          <w:sz w:val="20"/>
          <w:szCs w:val="20"/>
          <w:lang w:eastAsia="es-AR"/>
        </w:rPr>
        <w:t>-  </w:t>
      </w:r>
      <w:hyperlink r:id="rId34" w:tooltip="22,947 reputación" w:history="1">
        <w:r w:rsidRPr="00044CCA">
          <w:rPr>
            <w:rFonts w:ascii="inherit" w:eastAsia="Times New Roman" w:hAnsi="inherit" w:cs="Segoe UI"/>
            <w:color w:val="0000FF"/>
            <w:sz w:val="20"/>
            <w:szCs w:val="20"/>
            <w:u w:val="single"/>
            <w:bdr w:val="none" w:sz="0" w:space="0" w:color="auto" w:frame="1"/>
            <w:lang w:eastAsia="es-AR"/>
          </w:rPr>
          <w:t>Bart </w:t>
        </w:r>
      </w:hyperlink>
      <w:hyperlink r:id="rId35" w:anchor="comment40261215_24070373" w:history="1">
        <w:r w:rsidRPr="00044CCA">
          <w:rPr>
            <w:rFonts w:ascii="inherit" w:eastAsia="Times New Roman" w:hAnsi="inherit" w:cs="Segoe UI"/>
            <w:color w:val="0000FF"/>
            <w:sz w:val="24"/>
            <w:szCs w:val="24"/>
            <w:bdr w:val="none" w:sz="0" w:space="0" w:color="auto" w:frame="1"/>
            <w:lang w:eastAsia="es-AR"/>
          </w:rPr>
          <w:t>9 de septiembre de 2014 a las 15:34</w:t>
        </w:r>
      </w:hyperlink>
      <w:r w:rsidRPr="00044CCA">
        <w:rPr>
          <w:rFonts w:ascii="inherit" w:eastAsia="Times New Roman" w:hAnsi="inherit" w:cs="Segoe UI"/>
          <w:color w:val="242729"/>
          <w:sz w:val="20"/>
          <w:szCs w:val="20"/>
          <w:lang w:eastAsia="es-AR"/>
        </w:rPr>
        <w:t> </w:t>
      </w:r>
    </w:p>
    <w:p w14:paraId="103BC372"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24</w:t>
      </w:r>
    </w:p>
    <w:p w14:paraId="5FC59CF8"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Esta respuesta es engañosa. Los navegadores modernos no dejan de analizar cuando alcanzan una etiqueta de secuencia de comandos síncrona que puede afectar el HTML, simplemente dejan de renderizar / ejecutar y continúan analizando de manera optimista para comenzar a descargar otros recursos que probablemente se solicitarán posteriormente si no se ve afectado el HTML. </w:t>
      </w:r>
      <w:r w:rsidRPr="00044CCA">
        <w:rPr>
          <w:rFonts w:ascii="inherit" w:eastAsia="Times New Roman" w:hAnsi="inherit" w:cs="Segoe UI"/>
          <w:color w:val="242729"/>
          <w:sz w:val="20"/>
          <w:szCs w:val="20"/>
          <w:lang w:eastAsia="es-AR"/>
        </w:rPr>
        <w:t>-  </w:t>
      </w:r>
      <w:hyperlink r:id="rId36" w:tooltip="2.121 reputación" w:history="1">
        <w:r w:rsidRPr="00044CCA">
          <w:rPr>
            <w:rFonts w:ascii="inherit" w:eastAsia="Times New Roman" w:hAnsi="inherit" w:cs="Segoe UI"/>
            <w:color w:val="0000FF"/>
            <w:sz w:val="20"/>
            <w:szCs w:val="20"/>
            <w:u w:val="single"/>
            <w:bdr w:val="none" w:sz="0" w:space="0" w:color="auto" w:frame="1"/>
            <w:lang w:eastAsia="es-AR"/>
          </w:rPr>
          <w:t xml:space="preserve">Fabio </w:t>
        </w:r>
        <w:proofErr w:type="spellStart"/>
        <w:r w:rsidRPr="00044CCA">
          <w:rPr>
            <w:rFonts w:ascii="inherit" w:eastAsia="Times New Roman" w:hAnsi="inherit" w:cs="Segoe UI"/>
            <w:color w:val="0000FF"/>
            <w:sz w:val="20"/>
            <w:szCs w:val="20"/>
            <w:u w:val="single"/>
            <w:bdr w:val="none" w:sz="0" w:space="0" w:color="auto" w:frame="1"/>
            <w:lang w:eastAsia="es-AR"/>
          </w:rPr>
          <w:t>Beltramini</w:t>
        </w:r>
        <w:proofErr w:type="spellEnd"/>
        <w:r w:rsidRPr="00044CCA">
          <w:rPr>
            <w:rFonts w:ascii="inherit" w:eastAsia="Times New Roman" w:hAnsi="inherit" w:cs="Segoe UI"/>
            <w:color w:val="0000FF"/>
            <w:sz w:val="20"/>
            <w:szCs w:val="20"/>
            <w:u w:val="single"/>
            <w:bdr w:val="none" w:sz="0" w:space="0" w:color="auto" w:frame="1"/>
            <w:lang w:eastAsia="es-AR"/>
          </w:rPr>
          <w:t> </w:t>
        </w:r>
      </w:hyperlink>
      <w:hyperlink r:id="rId37" w:anchor="comment41476162_24070373" w:history="1">
        <w:r w:rsidRPr="00044CCA">
          <w:rPr>
            <w:rFonts w:ascii="inherit" w:eastAsia="Times New Roman" w:hAnsi="inherit" w:cs="Segoe UI"/>
            <w:color w:val="0000FF"/>
            <w:sz w:val="24"/>
            <w:szCs w:val="24"/>
            <w:bdr w:val="none" w:sz="0" w:space="0" w:color="auto" w:frame="1"/>
            <w:lang w:eastAsia="es-AR"/>
          </w:rPr>
          <w:t>16 de octubre de 2014 a las 21:23</w:t>
        </w:r>
      </w:hyperlink>
    </w:p>
    <w:p w14:paraId="3B23B00C"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w:t>
      </w:r>
    </w:p>
    <w:p w14:paraId="63258556"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¿Puedo tener una referencia para "Si su sitio web no se carga en 2 segundos, la gente irá a otro sitio web". </w:t>
      </w:r>
      <w:r w:rsidRPr="00044CCA">
        <w:rPr>
          <w:rFonts w:ascii="inherit" w:eastAsia="Times New Roman" w:hAnsi="inherit" w:cs="Segoe UI"/>
          <w:color w:val="242729"/>
          <w:sz w:val="20"/>
          <w:szCs w:val="20"/>
          <w:lang w:eastAsia="es-AR"/>
        </w:rPr>
        <w:t>-  </w:t>
      </w:r>
      <w:hyperlink r:id="rId38" w:tooltip="2.304 reputación" w:history="1">
        <w:r w:rsidRPr="00044CCA">
          <w:rPr>
            <w:rFonts w:ascii="inherit" w:eastAsia="Times New Roman" w:hAnsi="inherit" w:cs="Segoe UI"/>
            <w:color w:val="0000FF"/>
            <w:sz w:val="20"/>
            <w:szCs w:val="20"/>
            <w:u w:val="single"/>
            <w:bdr w:val="none" w:sz="0" w:space="0" w:color="auto" w:frame="1"/>
            <w:lang w:eastAsia="es-AR"/>
          </w:rPr>
          <w:t>KNU </w:t>
        </w:r>
      </w:hyperlink>
      <w:hyperlink r:id="rId39" w:anchor="comment41899370_24070373" w:history="1">
        <w:r w:rsidRPr="00044CCA">
          <w:rPr>
            <w:rFonts w:ascii="inherit" w:eastAsia="Times New Roman" w:hAnsi="inherit" w:cs="Segoe UI"/>
            <w:color w:val="0000FF"/>
            <w:sz w:val="24"/>
            <w:szCs w:val="24"/>
            <w:bdr w:val="none" w:sz="0" w:space="0" w:color="auto" w:frame="1"/>
            <w:lang w:eastAsia="es-AR"/>
          </w:rPr>
          <w:t>30 de octubre de 2014 a las 7:24</w:t>
        </w:r>
      </w:hyperlink>
    </w:p>
    <w:p w14:paraId="3179314C"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Supongo que especialmente cuando se obtienen scripts de un dominio diferente como un CDN o subdominio, deberían estar bien en el &lt;head&gt; Para mí se siente mejor (solo estoy usando un subdominio), y el encabezado adhesivo, por ejemplo, y otras cosas funcionan ya mientras se carga, lo que no se siente más lento. Por cierto, Facebook también está cargando toneladas de scripts del &lt;head&gt; ;-) Saludos</w:t>
      </w:r>
      <w:r w:rsidRPr="00044CCA">
        <w:rPr>
          <w:rFonts w:ascii="inherit" w:eastAsia="Times New Roman" w:hAnsi="inherit" w:cs="Segoe UI"/>
          <w:color w:val="242729"/>
          <w:sz w:val="20"/>
          <w:szCs w:val="20"/>
          <w:lang w:eastAsia="es-AR"/>
        </w:rPr>
        <w:t> -  </w:t>
      </w:r>
      <w:hyperlink r:id="rId40" w:tooltip="2,147 reputación" w:history="1">
        <w:r w:rsidRPr="00044CCA">
          <w:rPr>
            <w:rFonts w:ascii="inherit" w:eastAsia="Times New Roman" w:hAnsi="inherit" w:cs="Segoe UI"/>
            <w:color w:val="0000FF"/>
            <w:sz w:val="20"/>
            <w:szCs w:val="20"/>
            <w:u w:val="single"/>
            <w:bdr w:val="none" w:sz="0" w:space="0" w:color="auto" w:frame="1"/>
            <w:lang w:eastAsia="es-AR"/>
          </w:rPr>
          <w:t>Can Rau </w:t>
        </w:r>
      </w:hyperlink>
      <w:hyperlink r:id="rId41" w:anchor="comment47906084_24070373" w:history="1">
        <w:r w:rsidRPr="00044CCA">
          <w:rPr>
            <w:rFonts w:ascii="inherit" w:eastAsia="Times New Roman" w:hAnsi="inherit" w:cs="Segoe UI"/>
            <w:color w:val="0000FF"/>
            <w:sz w:val="24"/>
            <w:szCs w:val="24"/>
            <w:bdr w:val="none" w:sz="0" w:space="0" w:color="auto" w:frame="1"/>
            <w:lang w:eastAsia="es-AR"/>
          </w:rPr>
          <w:t>27 de abril de 2015 a las 9:00</w:t>
        </w:r>
      </w:hyperlink>
      <w:r w:rsidRPr="00044CCA">
        <w:rPr>
          <w:rFonts w:ascii="inherit" w:eastAsia="Times New Roman" w:hAnsi="inherit" w:cs="Segoe UI"/>
          <w:color w:val="242729"/>
          <w:sz w:val="20"/>
          <w:szCs w:val="20"/>
          <w:lang w:eastAsia="es-AR"/>
        </w:rPr>
        <w:t> </w:t>
      </w:r>
    </w:p>
    <w:p w14:paraId="11651085"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 xml:space="preserve">Intenté encontrar una referencia que muestre que si los scripts en el encabezado son asíncronos, se garantiza que el encabezado está listo (todos se han cargado) antes de que se cargue el cuerpo </w:t>
      </w:r>
      <w:proofErr w:type="spellStart"/>
      <w:r w:rsidRPr="00044CCA">
        <w:rPr>
          <w:rFonts w:ascii="inherit" w:eastAsia="Times New Roman" w:hAnsi="inherit" w:cs="Segoe UI"/>
          <w:color w:val="242729"/>
          <w:sz w:val="20"/>
          <w:szCs w:val="20"/>
          <w:bdr w:val="none" w:sz="0" w:space="0" w:color="auto" w:frame="1"/>
          <w:lang w:eastAsia="es-AR"/>
        </w:rPr>
        <w:t>readyState</w:t>
      </w:r>
      <w:proofErr w:type="spellEnd"/>
      <w:r w:rsidRPr="00044CCA">
        <w:rPr>
          <w:rFonts w:ascii="inherit" w:eastAsia="Times New Roman" w:hAnsi="inherit" w:cs="Segoe UI"/>
          <w:color w:val="242729"/>
          <w:sz w:val="20"/>
          <w:szCs w:val="20"/>
          <w:bdr w:val="none" w:sz="0" w:space="0" w:color="auto" w:frame="1"/>
          <w:lang w:eastAsia="es-AR"/>
        </w:rPr>
        <w:t xml:space="preserve">. No puedo encontrar una referencia de este tipo, pero según las cascadas de Chrome, Firefox e IE11 en todos los casos probados, el cuerpo se carga después de que todo el </w:t>
      </w:r>
      <w:proofErr w:type="spellStart"/>
      <w:r w:rsidRPr="00044CCA">
        <w:rPr>
          <w:rFonts w:ascii="inherit" w:eastAsia="Times New Roman" w:hAnsi="inherit" w:cs="Segoe UI"/>
          <w:color w:val="242729"/>
          <w:sz w:val="20"/>
          <w:szCs w:val="20"/>
          <w:bdr w:val="none" w:sz="0" w:space="0" w:color="auto" w:frame="1"/>
          <w:lang w:eastAsia="es-AR"/>
        </w:rPr>
        <w:t>javascript</w:t>
      </w:r>
      <w:proofErr w:type="spellEnd"/>
      <w:r w:rsidRPr="00044CCA">
        <w:rPr>
          <w:rFonts w:ascii="inherit" w:eastAsia="Times New Roman" w:hAnsi="inherit" w:cs="Segoe UI"/>
          <w:color w:val="242729"/>
          <w:sz w:val="20"/>
          <w:szCs w:val="20"/>
          <w:bdr w:val="none" w:sz="0" w:space="0" w:color="auto" w:frame="1"/>
          <w:lang w:eastAsia="es-AR"/>
        </w:rPr>
        <w:t xml:space="preserve"> asíncrono se haya completado. Por lo tanto, la funcionalidad existente de 'ejecutar en </w:t>
      </w:r>
      <w:proofErr w:type="spellStart"/>
      <w:r w:rsidRPr="00044CCA">
        <w:rPr>
          <w:rFonts w:ascii="inherit" w:eastAsia="Times New Roman" w:hAnsi="inherit" w:cs="Segoe UI"/>
          <w:color w:val="242729"/>
          <w:sz w:val="20"/>
          <w:szCs w:val="20"/>
          <w:bdr w:val="none" w:sz="0" w:space="0" w:color="auto" w:frame="1"/>
          <w:lang w:eastAsia="es-AR"/>
        </w:rPr>
        <w:t>dom</w:t>
      </w:r>
      <w:proofErr w:type="spellEnd"/>
      <w:r w:rsidRPr="00044CCA">
        <w:rPr>
          <w:rFonts w:ascii="inherit" w:eastAsia="Times New Roman" w:hAnsi="inherit" w:cs="Segoe UI"/>
          <w:color w:val="242729"/>
          <w:sz w:val="20"/>
          <w:szCs w:val="20"/>
          <w:bdr w:val="none" w:sz="0" w:space="0" w:color="auto" w:frame="1"/>
          <w:lang w:eastAsia="es-AR"/>
        </w:rPr>
        <w:t xml:space="preserve"> </w:t>
      </w:r>
      <w:proofErr w:type="spellStart"/>
      <w:r w:rsidRPr="00044CCA">
        <w:rPr>
          <w:rFonts w:ascii="inherit" w:eastAsia="Times New Roman" w:hAnsi="inherit" w:cs="Segoe UI"/>
          <w:color w:val="242729"/>
          <w:sz w:val="20"/>
          <w:szCs w:val="20"/>
          <w:bdr w:val="none" w:sz="0" w:space="0" w:color="auto" w:frame="1"/>
          <w:lang w:eastAsia="es-AR"/>
        </w:rPr>
        <w:t>ready</w:t>
      </w:r>
      <w:proofErr w:type="spellEnd"/>
      <w:r w:rsidRPr="00044CCA">
        <w:rPr>
          <w:rFonts w:ascii="inherit" w:eastAsia="Times New Roman" w:hAnsi="inherit" w:cs="Segoe UI"/>
          <w:color w:val="242729"/>
          <w:sz w:val="20"/>
          <w:szCs w:val="20"/>
          <w:bdr w:val="none" w:sz="0" w:space="0" w:color="auto" w:frame="1"/>
          <w:lang w:eastAsia="es-AR"/>
        </w:rPr>
        <w:t>' parece segura. Simplemente no he encontrado referencias como siempre.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"https://stackoverflow.com/users/921640/clearcrescendo" \o "1,025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ClearCrescendo</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42" w:anchor="comment48279668_24070373" w:history="1">
        <w:r w:rsidRPr="00044CCA">
          <w:rPr>
            <w:rFonts w:ascii="inherit" w:eastAsia="Times New Roman" w:hAnsi="inherit" w:cs="Segoe UI"/>
            <w:color w:val="0000FF"/>
            <w:sz w:val="24"/>
            <w:szCs w:val="24"/>
            <w:bdr w:val="none" w:sz="0" w:space="0" w:color="auto" w:frame="1"/>
            <w:lang w:eastAsia="es-AR"/>
          </w:rPr>
          <w:t>6 de mayo de</w:t>
        </w:r>
      </w:hyperlink>
      <w:hyperlink r:id="rId43" w:tooltip="1,025 reputation" w:history="1">
        <w:r w:rsidRPr="00044CCA">
          <w:rPr>
            <w:rFonts w:ascii="inherit" w:eastAsia="Times New Roman" w:hAnsi="inherit" w:cs="Segoe UI"/>
            <w:color w:val="0000FF"/>
            <w:sz w:val="20"/>
            <w:szCs w:val="20"/>
            <w:u w:val="single"/>
            <w:bdr w:val="none" w:sz="0" w:space="0" w:color="auto" w:frame="1"/>
            <w:lang w:eastAsia="es-AR"/>
          </w:rPr>
          <w:t> 2015 </w:t>
        </w:r>
      </w:hyperlink>
      <w:hyperlink r:id="rId44" w:anchor="comment48279668_24070373" w:history="1">
        <w:r w:rsidRPr="00044CCA">
          <w:rPr>
            <w:rFonts w:ascii="inherit" w:eastAsia="Times New Roman" w:hAnsi="inherit" w:cs="Segoe UI"/>
            <w:color w:val="0000FF"/>
            <w:sz w:val="24"/>
            <w:szCs w:val="24"/>
            <w:bdr w:val="none" w:sz="0" w:space="0" w:color="auto" w:frame="1"/>
            <w:lang w:eastAsia="es-AR"/>
          </w:rPr>
          <w:t>a las 17:11</w:t>
        </w:r>
      </w:hyperlink>
    </w:p>
    <w:p w14:paraId="6D3784F9"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lastRenderedPageBreak/>
        <w:t xml:space="preserve">¿Cómo maneja el caso en el que un marco de aplicación web tiene un archivo 'principal' con un &lt;head&gt; que carga scripts útiles para todas las plantillas 'secundarias' (por ejemplo, JQuery), pero donde los archivos individuales necesitan </w:t>
      </w:r>
      <w:proofErr w:type="spellStart"/>
      <w:r w:rsidRPr="00044CCA">
        <w:rPr>
          <w:rFonts w:ascii="inherit" w:eastAsia="Times New Roman" w:hAnsi="inherit" w:cs="Segoe UI"/>
          <w:color w:val="242729"/>
          <w:sz w:val="20"/>
          <w:szCs w:val="20"/>
          <w:bdr w:val="none" w:sz="0" w:space="0" w:color="auto" w:frame="1"/>
          <w:lang w:eastAsia="es-AR"/>
        </w:rPr>
        <w:t>javascript</w:t>
      </w:r>
      <w:proofErr w:type="spellEnd"/>
      <w:r w:rsidRPr="00044CCA">
        <w:rPr>
          <w:rFonts w:ascii="inherit" w:eastAsia="Times New Roman" w:hAnsi="inherit" w:cs="Segoe UI"/>
          <w:color w:val="242729"/>
          <w:sz w:val="20"/>
          <w:szCs w:val="20"/>
          <w:bdr w:val="none" w:sz="0" w:space="0" w:color="auto" w:frame="1"/>
          <w:lang w:eastAsia="es-AR"/>
        </w:rPr>
        <w:t xml:space="preserve"> específico de la plantilla? </w:t>
      </w:r>
      <w:r w:rsidRPr="00044CCA">
        <w:rPr>
          <w:rFonts w:ascii="inherit" w:eastAsia="Times New Roman" w:hAnsi="inherit" w:cs="Segoe UI"/>
          <w:color w:val="242729"/>
          <w:sz w:val="20"/>
          <w:szCs w:val="20"/>
          <w:lang w:eastAsia="es-AR"/>
        </w:rPr>
        <w:t>-  </w:t>
      </w:r>
      <w:hyperlink r:id="rId45" w:tooltip="3.914 reputación" w:history="1">
        <w:r w:rsidRPr="00044CCA">
          <w:rPr>
            <w:rFonts w:ascii="inherit" w:eastAsia="Times New Roman" w:hAnsi="inherit" w:cs="Segoe UI"/>
            <w:color w:val="0000FF"/>
            <w:sz w:val="20"/>
            <w:szCs w:val="20"/>
            <w:u w:val="single"/>
            <w:bdr w:val="none" w:sz="0" w:space="0" w:color="auto" w:frame="1"/>
            <w:lang w:eastAsia="es-AR"/>
          </w:rPr>
          <w:t>Matthew Cornell </w:t>
        </w:r>
      </w:hyperlink>
      <w:hyperlink r:id="rId46" w:anchor="comment51592505_24070373" w:history="1">
        <w:r w:rsidRPr="00044CCA">
          <w:rPr>
            <w:rFonts w:ascii="inherit" w:eastAsia="Times New Roman" w:hAnsi="inherit" w:cs="Segoe UI"/>
            <w:color w:val="0000FF"/>
            <w:sz w:val="24"/>
            <w:szCs w:val="24"/>
            <w:bdr w:val="none" w:sz="0" w:space="0" w:color="auto" w:frame="1"/>
            <w:lang w:eastAsia="es-AR"/>
          </w:rPr>
          <w:t>5 de agosto de 2015 a las 14:27</w:t>
        </w:r>
      </w:hyperlink>
    </w:p>
    <w:p w14:paraId="05F52950"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44</w:t>
      </w:r>
    </w:p>
    <w:p w14:paraId="293EA86C"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¿Por qué los atributos </w:t>
      </w:r>
      <w:proofErr w:type="spellStart"/>
      <w:r w:rsidRPr="00044CCA">
        <w:rPr>
          <w:rFonts w:ascii="Consolas" w:eastAsia="Times New Roman" w:hAnsi="Consolas" w:cs="Courier New"/>
          <w:color w:val="242729"/>
          <w:sz w:val="20"/>
          <w:szCs w:val="20"/>
          <w:bdr w:val="none" w:sz="0" w:space="0" w:color="auto" w:frame="1"/>
          <w:lang w:eastAsia="es-AR"/>
        </w:rPr>
        <w:t>async</w:t>
      </w:r>
      <w:r w:rsidRPr="00044CCA">
        <w:rPr>
          <w:rFonts w:ascii="inherit" w:eastAsia="Times New Roman" w:hAnsi="inherit" w:cs="Segoe UI"/>
          <w:color w:val="242729"/>
          <w:sz w:val="20"/>
          <w:szCs w:val="20"/>
          <w:bdr w:val="none" w:sz="0" w:space="0" w:color="auto" w:frame="1"/>
          <w:lang w:eastAsia="es-AR"/>
        </w:rPr>
        <w:t>y</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Consolas" w:eastAsia="Times New Roman" w:hAnsi="Consolas" w:cs="Courier New"/>
          <w:color w:val="242729"/>
          <w:sz w:val="20"/>
          <w:szCs w:val="20"/>
          <w:bdr w:val="none" w:sz="0" w:space="0" w:color="auto" w:frame="1"/>
          <w:lang w:eastAsia="es-AR"/>
        </w:rPr>
        <w:t>defer</w:t>
      </w:r>
      <w:r w:rsidRPr="00044CCA">
        <w:rPr>
          <w:rFonts w:ascii="inherit" w:eastAsia="Times New Roman" w:hAnsi="inherit" w:cs="Segoe UI"/>
          <w:color w:val="242729"/>
          <w:sz w:val="20"/>
          <w:szCs w:val="20"/>
          <w:bdr w:val="none" w:sz="0" w:space="0" w:color="auto" w:frame="1"/>
          <w:lang w:eastAsia="es-AR"/>
        </w:rPr>
        <w:t>no</w:t>
      </w:r>
      <w:proofErr w:type="spellEnd"/>
      <w:r w:rsidRPr="00044CCA">
        <w:rPr>
          <w:rFonts w:ascii="inherit" w:eastAsia="Times New Roman" w:hAnsi="inherit" w:cs="Segoe UI"/>
          <w:color w:val="242729"/>
          <w:sz w:val="20"/>
          <w:szCs w:val="20"/>
          <w:bdr w:val="none" w:sz="0" w:space="0" w:color="auto" w:frame="1"/>
          <w:lang w:eastAsia="es-AR"/>
        </w:rPr>
        <w:t xml:space="preserve"> se utilizan en ninguna parte? Quiero decir, vi muchas fuentes HTML de Internet y no veo los atributos </w:t>
      </w:r>
      <w:proofErr w:type="spellStart"/>
      <w:r w:rsidRPr="00044CCA">
        <w:rPr>
          <w:rFonts w:ascii="Consolas" w:eastAsia="Times New Roman" w:hAnsi="Consolas" w:cs="Courier New"/>
          <w:color w:val="242729"/>
          <w:sz w:val="20"/>
          <w:szCs w:val="20"/>
          <w:bdr w:val="none" w:sz="0" w:space="0" w:color="auto" w:frame="1"/>
          <w:lang w:eastAsia="es-AR"/>
        </w:rPr>
        <w:t>async</w:t>
      </w:r>
      <w:r w:rsidRPr="00044CCA">
        <w:rPr>
          <w:rFonts w:ascii="inherit" w:eastAsia="Times New Roman" w:hAnsi="inherit" w:cs="Segoe UI"/>
          <w:color w:val="242729"/>
          <w:sz w:val="20"/>
          <w:szCs w:val="20"/>
          <w:bdr w:val="none" w:sz="0" w:space="0" w:color="auto" w:frame="1"/>
          <w:lang w:eastAsia="es-AR"/>
        </w:rPr>
        <w:t>y</w:t>
      </w:r>
      <w:proofErr w:type="spellEnd"/>
      <w:r w:rsidRPr="00044CCA">
        <w:rPr>
          <w:rFonts w:ascii="inherit" w:eastAsia="Times New Roman" w:hAnsi="inherit" w:cs="Segoe UI"/>
          <w:color w:val="242729"/>
          <w:sz w:val="20"/>
          <w:szCs w:val="20"/>
          <w:bdr w:val="none" w:sz="0" w:space="0" w:color="auto" w:frame="1"/>
          <w:lang w:eastAsia="es-AR"/>
        </w:rPr>
        <w:t xml:space="preserve"> en </w:t>
      </w:r>
      <w:proofErr w:type="spellStart"/>
      <w:r w:rsidRPr="00044CCA">
        <w:rPr>
          <w:rFonts w:ascii="Consolas" w:eastAsia="Times New Roman" w:hAnsi="Consolas" w:cs="Courier New"/>
          <w:color w:val="242729"/>
          <w:sz w:val="20"/>
          <w:szCs w:val="20"/>
          <w:bdr w:val="none" w:sz="0" w:space="0" w:color="auto" w:frame="1"/>
          <w:lang w:eastAsia="es-AR"/>
        </w:rPr>
        <w:t>defer</w:t>
      </w:r>
      <w:r w:rsidRPr="00044CCA">
        <w:rPr>
          <w:rFonts w:ascii="inherit" w:eastAsia="Times New Roman" w:hAnsi="inherit" w:cs="Segoe UI"/>
          <w:color w:val="242729"/>
          <w:sz w:val="20"/>
          <w:szCs w:val="20"/>
          <w:bdr w:val="none" w:sz="0" w:space="0" w:color="auto" w:frame="1"/>
          <w:lang w:eastAsia="es-AR"/>
        </w:rPr>
        <w:t>ninguna</w:t>
      </w:r>
      <w:proofErr w:type="spellEnd"/>
      <w:r w:rsidRPr="00044CCA">
        <w:rPr>
          <w:rFonts w:ascii="inherit" w:eastAsia="Times New Roman" w:hAnsi="inherit" w:cs="Segoe UI"/>
          <w:color w:val="242729"/>
          <w:sz w:val="20"/>
          <w:szCs w:val="20"/>
          <w:bdr w:val="none" w:sz="0" w:space="0" w:color="auto" w:frame="1"/>
          <w:lang w:eastAsia="es-AR"/>
        </w:rPr>
        <w:t xml:space="preserve"> parte. ...?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"https://stackoverflow.com/users/5587480/john-c-j" \o "480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john</w:t>
      </w:r>
      <w:proofErr w:type="spellEnd"/>
      <w:r w:rsidRPr="00044CCA">
        <w:rPr>
          <w:rFonts w:ascii="inherit" w:eastAsia="Times New Roman" w:hAnsi="inherit" w:cs="Segoe UI"/>
          <w:color w:val="0000FF"/>
          <w:sz w:val="20"/>
          <w:szCs w:val="20"/>
          <w:u w:val="single"/>
          <w:bdr w:val="none" w:sz="0" w:space="0" w:color="auto" w:frame="1"/>
          <w:lang w:eastAsia="es-AR"/>
        </w:rPr>
        <w:t xml:space="preserve"> </w:t>
      </w:r>
      <w:proofErr w:type="spellStart"/>
      <w:r w:rsidRPr="00044CCA">
        <w:rPr>
          <w:rFonts w:ascii="inherit" w:eastAsia="Times New Roman" w:hAnsi="inherit" w:cs="Segoe UI"/>
          <w:color w:val="0000FF"/>
          <w:sz w:val="20"/>
          <w:szCs w:val="20"/>
          <w:u w:val="single"/>
          <w:bdr w:val="none" w:sz="0" w:space="0" w:color="auto" w:frame="1"/>
          <w:lang w:eastAsia="es-AR"/>
        </w:rPr>
        <w:t>cj</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47" w:anchor="comment61820275_24070373" w:history="1">
        <w:r w:rsidRPr="00044CCA">
          <w:rPr>
            <w:rFonts w:ascii="inherit" w:eastAsia="Times New Roman" w:hAnsi="inherit" w:cs="Segoe UI"/>
            <w:color w:val="0000FF"/>
            <w:sz w:val="24"/>
            <w:szCs w:val="24"/>
            <w:bdr w:val="none" w:sz="0" w:space="0" w:color="auto" w:frame="1"/>
            <w:lang w:eastAsia="es-AR"/>
          </w:rPr>
          <w:t>10 de mayo de 2016 a las 14:02</w:t>
        </w:r>
      </w:hyperlink>
    </w:p>
    <w:p w14:paraId="63D00036"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w:t>
      </w:r>
    </w:p>
    <w:p w14:paraId="3DA514AC"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¿Cómo se compara la construcción dinámica de la etiqueta de secuencia de comandos y su adición? por ejemplo, {</w:t>
      </w:r>
      <w:proofErr w:type="spellStart"/>
      <w:r w:rsidRPr="00044CCA">
        <w:rPr>
          <w:rFonts w:ascii="inherit" w:eastAsia="Times New Roman" w:hAnsi="inherit" w:cs="Segoe UI"/>
          <w:color w:val="242729"/>
          <w:sz w:val="20"/>
          <w:szCs w:val="20"/>
          <w:bdr w:val="none" w:sz="0" w:space="0" w:color="auto" w:frame="1"/>
          <w:lang w:eastAsia="es-AR"/>
        </w:rPr>
        <w:t>var</w:t>
      </w:r>
      <w:proofErr w:type="spellEnd"/>
      <w:r w:rsidRPr="00044CCA">
        <w:rPr>
          <w:rFonts w:ascii="inherit" w:eastAsia="Times New Roman" w:hAnsi="inherit" w:cs="Segoe UI"/>
          <w:color w:val="242729"/>
          <w:sz w:val="20"/>
          <w:szCs w:val="20"/>
          <w:bdr w:val="none" w:sz="0" w:space="0" w:color="auto" w:frame="1"/>
          <w:lang w:eastAsia="es-AR"/>
        </w:rPr>
        <w:t xml:space="preserve"> se = </w:t>
      </w:r>
      <w:proofErr w:type="spellStart"/>
      <w:r w:rsidRPr="00044CCA">
        <w:rPr>
          <w:rFonts w:ascii="inherit" w:eastAsia="Times New Roman" w:hAnsi="inherit" w:cs="Segoe UI"/>
          <w:color w:val="242729"/>
          <w:sz w:val="20"/>
          <w:szCs w:val="20"/>
          <w:bdr w:val="none" w:sz="0" w:space="0" w:color="auto" w:frame="1"/>
          <w:lang w:eastAsia="es-AR"/>
        </w:rPr>
        <w:t>document.createElement</w:t>
      </w:r>
      <w:proofErr w:type="spellEnd"/>
      <w:r w:rsidRPr="00044CCA">
        <w:rPr>
          <w:rFonts w:ascii="inherit" w:eastAsia="Times New Roman" w:hAnsi="inherit" w:cs="Segoe UI"/>
          <w:color w:val="242729"/>
          <w:sz w:val="20"/>
          <w:szCs w:val="20"/>
          <w:bdr w:val="none" w:sz="0" w:space="0" w:color="auto" w:frame="1"/>
          <w:lang w:eastAsia="es-AR"/>
        </w:rPr>
        <w:t xml:space="preserve"> ('script'); </w:t>
      </w:r>
      <w:proofErr w:type="spellStart"/>
      <w:r w:rsidRPr="00044CCA">
        <w:rPr>
          <w:rFonts w:ascii="inherit" w:eastAsia="Times New Roman" w:hAnsi="inherit" w:cs="Segoe UI"/>
          <w:color w:val="242729"/>
          <w:sz w:val="20"/>
          <w:szCs w:val="20"/>
          <w:bdr w:val="none" w:sz="0" w:space="0" w:color="auto" w:frame="1"/>
          <w:lang w:eastAsia="es-AR"/>
        </w:rPr>
        <w:t>se.type</w:t>
      </w:r>
      <w:proofErr w:type="spellEnd"/>
      <w:r w:rsidRPr="00044CCA">
        <w:rPr>
          <w:rFonts w:ascii="inherit" w:eastAsia="Times New Roman" w:hAnsi="inherit" w:cs="Segoe UI"/>
          <w:color w:val="242729"/>
          <w:sz w:val="20"/>
          <w:szCs w:val="20"/>
          <w:bdr w:val="none" w:sz="0" w:space="0" w:color="auto" w:frame="1"/>
          <w:lang w:eastAsia="es-AR"/>
        </w:rPr>
        <w:t xml:space="preserve"> = 'texto / </w:t>
      </w:r>
      <w:proofErr w:type="spellStart"/>
      <w:r w:rsidRPr="00044CCA">
        <w:rPr>
          <w:rFonts w:ascii="inherit" w:eastAsia="Times New Roman" w:hAnsi="inherit" w:cs="Segoe UI"/>
          <w:color w:val="242729"/>
          <w:sz w:val="20"/>
          <w:szCs w:val="20"/>
          <w:bdr w:val="none" w:sz="0" w:space="0" w:color="auto" w:frame="1"/>
          <w:lang w:eastAsia="es-AR"/>
        </w:rPr>
        <w:t>javascript</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inherit" w:eastAsia="Times New Roman" w:hAnsi="inherit" w:cs="Segoe UI"/>
          <w:color w:val="242729"/>
          <w:sz w:val="20"/>
          <w:szCs w:val="20"/>
          <w:bdr w:val="none" w:sz="0" w:space="0" w:color="auto" w:frame="1"/>
          <w:lang w:eastAsia="es-AR"/>
        </w:rPr>
        <w:t>se.src</w:t>
      </w:r>
      <w:proofErr w:type="spellEnd"/>
      <w:r w:rsidRPr="00044CCA">
        <w:rPr>
          <w:rFonts w:ascii="inherit" w:eastAsia="Times New Roman" w:hAnsi="inherit" w:cs="Segoe UI"/>
          <w:color w:val="242729"/>
          <w:sz w:val="20"/>
          <w:szCs w:val="20"/>
          <w:bdr w:val="none" w:sz="0" w:space="0" w:color="auto" w:frame="1"/>
          <w:lang w:eastAsia="es-AR"/>
        </w:rPr>
        <w:t xml:space="preserve"> = "//code.com/myscript.js"; </w:t>
      </w:r>
      <w:proofErr w:type="spellStart"/>
      <w:r w:rsidRPr="00044CCA">
        <w:rPr>
          <w:rFonts w:ascii="inherit" w:eastAsia="Times New Roman" w:hAnsi="inherit" w:cs="Segoe UI"/>
          <w:color w:val="242729"/>
          <w:sz w:val="20"/>
          <w:szCs w:val="20"/>
          <w:bdr w:val="none" w:sz="0" w:space="0" w:color="auto" w:frame="1"/>
          <w:lang w:eastAsia="es-AR"/>
        </w:rPr>
        <w:t>var</w:t>
      </w:r>
      <w:proofErr w:type="spellEnd"/>
      <w:r w:rsidRPr="00044CCA">
        <w:rPr>
          <w:rFonts w:ascii="inherit" w:eastAsia="Times New Roman" w:hAnsi="inherit" w:cs="Segoe UI"/>
          <w:color w:val="242729"/>
          <w:sz w:val="20"/>
          <w:szCs w:val="20"/>
          <w:bdr w:val="none" w:sz="0" w:space="0" w:color="auto" w:frame="1"/>
          <w:lang w:eastAsia="es-AR"/>
        </w:rPr>
        <w:t xml:space="preserve"> s = </w:t>
      </w:r>
      <w:proofErr w:type="spellStart"/>
      <w:r w:rsidRPr="00044CCA">
        <w:rPr>
          <w:rFonts w:ascii="inherit" w:eastAsia="Times New Roman" w:hAnsi="inherit" w:cs="Segoe UI"/>
          <w:color w:val="242729"/>
          <w:sz w:val="20"/>
          <w:szCs w:val="20"/>
          <w:bdr w:val="none" w:sz="0" w:space="0" w:color="auto" w:frame="1"/>
          <w:lang w:eastAsia="es-AR"/>
        </w:rPr>
        <w:t>document.getElementsByTagName</w:t>
      </w:r>
      <w:proofErr w:type="spellEnd"/>
      <w:r w:rsidRPr="00044CCA">
        <w:rPr>
          <w:rFonts w:ascii="inherit" w:eastAsia="Times New Roman" w:hAnsi="inherit" w:cs="Segoe UI"/>
          <w:color w:val="242729"/>
          <w:sz w:val="20"/>
          <w:szCs w:val="20"/>
          <w:bdr w:val="none" w:sz="0" w:space="0" w:color="auto" w:frame="1"/>
          <w:lang w:eastAsia="es-AR"/>
        </w:rPr>
        <w:t xml:space="preserve"> ('script') [0]; </w:t>
      </w:r>
      <w:proofErr w:type="spellStart"/>
      <w:r w:rsidRPr="00044CCA">
        <w:rPr>
          <w:rFonts w:ascii="inherit" w:eastAsia="Times New Roman" w:hAnsi="inherit" w:cs="Segoe UI"/>
          <w:color w:val="242729"/>
          <w:sz w:val="20"/>
          <w:szCs w:val="20"/>
          <w:bdr w:val="none" w:sz="0" w:space="0" w:color="auto" w:frame="1"/>
          <w:lang w:eastAsia="es-AR"/>
        </w:rPr>
        <w:t>s.parentNode.insertBefore</w:t>
      </w:r>
      <w:proofErr w:type="spellEnd"/>
      <w:r w:rsidRPr="00044CCA">
        <w:rPr>
          <w:rFonts w:ascii="inherit" w:eastAsia="Times New Roman" w:hAnsi="inherit" w:cs="Segoe UI"/>
          <w:color w:val="242729"/>
          <w:sz w:val="20"/>
          <w:szCs w:val="20"/>
          <w:bdr w:val="none" w:sz="0" w:space="0" w:color="auto" w:frame="1"/>
          <w:lang w:eastAsia="es-AR"/>
        </w:rPr>
        <w:t xml:space="preserve"> (se, s); } ¿Es esto similar a usar aplazar? Además, ¿qué pasa si agrego "</w:t>
      </w:r>
      <w:proofErr w:type="spellStart"/>
      <w:r w:rsidRPr="00044CCA">
        <w:rPr>
          <w:rFonts w:ascii="inherit" w:eastAsia="Times New Roman" w:hAnsi="inherit" w:cs="Segoe UI"/>
          <w:color w:val="242729"/>
          <w:sz w:val="20"/>
          <w:szCs w:val="20"/>
          <w:bdr w:val="none" w:sz="0" w:space="0" w:color="auto" w:frame="1"/>
          <w:lang w:eastAsia="es-AR"/>
        </w:rPr>
        <w:t>se.async</w:t>
      </w:r>
      <w:proofErr w:type="spellEnd"/>
      <w:r w:rsidRPr="00044CCA">
        <w:rPr>
          <w:rFonts w:ascii="inherit" w:eastAsia="Times New Roman" w:hAnsi="inherit" w:cs="Segoe UI"/>
          <w:color w:val="242729"/>
          <w:sz w:val="20"/>
          <w:szCs w:val="20"/>
          <w:bdr w:val="none" w:sz="0" w:space="0" w:color="auto" w:frame="1"/>
          <w:lang w:eastAsia="es-AR"/>
        </w:rPr>
        <w:t xml:space="preserve"> = true;" ¿ahí? He notado que los proveedores externos adoptan este enfoque. </w:t>
      </w:r>
      <w:r w:rsidRPr="00044CCA">
        <w:rPr>
          <w:rFonts w:ascii="inherit" w:eastAsia="Times New Roman" w:hAnsi="inherit" w:cs="Segoe UI"/>
          <w:color w:val="242729"/>
          <w:sz w:val="20"/>
          <w:szCs w:val="20"/>
          <w:lang w:eastAsia="es-AR"/>
        </w:rPr>
        <w:t>-  </w:t>
      </w:r>
      <w:hyperlink r:id="rId48" w:tooltip="7.117 reputación" w:history="1">
        <w:r w:rsidRPr="00044CCA">
          <w:rPr>
            <w:rFonts w:ascii="inherit" w:eastAsia="Times New Roman" w:hAnsi="inherit" w:cs="Segoe UI"/>
            <w:color w:val="0000FF"/>
            <w:sz w:val="20"/>
            <w:szCs w:val="20"/>
            <w:u w:val="single"/>
            <w:bdr w:val="none" w:sz="0" w:space="0" w:color="auto" w:frame="1"/>
            <w:lang w:eastAsia="es-AR"/>
          </w:rPr>
          <w:t>Sean </w:t>
        </w:r>
      </w:hyperlink>
      <w:hyperlink r:id="rId49" w:anchor="comment62484598_24070373" w:history="1">
        <w:r w:rsidRPr="00044CCA">
          <w:rPr>
            <w:rFonts w:ascii="inherit" w:eastAsia="Times New Roman" w:hAnsi="inherit" w:cs="Segoe UI"/>
            <w:color w:val="0000FF"/>
            <w:sz w:val="24"/>
            <w:szCs w:val="24"/>
            <w:bdr w:val="none" w:sz="0" w:space="0" w:color="auto" w:frame="1"/>
            <w:lang w:eastAsia="es-AR"/>
          </w:rPr>
          <w:t>28 de mayo de 2016 a las 1:11</w:t>
        </w:r>
      </w:hyperlink>
      <w:r w:rsidRPr="00044CCA">
        <w:rPr>
          <w:rFonts w:ascii="inherit" w:eastAsia="Times New Roman" w:hAnsi="inherit" w:cs="Segoe UI"/>
          <w:color w:val="242729"/>
          <w:sz w:val="20"/>
          <w:szCs w:val="20"/>
          <w:lang w:eastAsia="es-AR"/>
        </w:rPr>
        <w:t> </w:t>
      </w:r>
    </w:p>
    <w:p w14:paraId="0116EA66"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@Bart ¿Qué pasa si pongo un script en la cabeza y dice que registra el controlador para hacer clic en el botón? Dado que el botón se crea en el cuerpo, ¿podré registrar dicho controlador?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"https://stackoverflow.com/users/3963067/gmoniava" \o "18,074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gmoniava</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50" w:anchor="comment68808370_24070373" w:history="1">
        <w:r w:rsidRPr="00044CCA">
          <w:rPr>
            <w:rFonts w:ascii="inherit" w:eastAsia="Times New Roman" w:hAnsi="inherit" w:cs="Segoe UI"/>
            <w:color w:val="0000FF"/>
            <w:sz w:val="24"/>
            <w:szCs w:val="24"/>
            <w:bdr w:val="none" w:sz="0" w:space="0" w:color="auto" w:frame="1"/>
            <w:lang w:eastAsia="es-AR"/>
          </w:rPr>
          <w:t>24 de noviembre de</w:t>
        </w:r>
      </w:hyperlink>
      <w:hyperlink r:id="rId51" w:tooltip="18,074 reputación" w:history="1">
        <w:r w:rsidRPr="00044CCA">
          <w:rPr>
            <w:rFonts w:ascii="inherit" w:eastAsia="Times New Roman" w:hAnsi="inherit" w:cs="Segoe UI"/>
            <w:color w:val="0000FF"/>
            <w:sz w:val="20"/>
            <w:szCs w:val="20"/>
            <w:u w:val="single"/>
            <w:bdr w:val="none" w:sz="0" w:space="0" w:color="auto" w:frame="1"/>
            <w:lang w:eastAsia="es-AR"/>
          </w:rPr>
          <w:t> 2016 </w:t>
        </w:r>
      </w:hyperlink>
      <w:hyperlink r:id="rId52" w:anchor="comment68808370_24070373" w:history="1">
        <w:r w:rsidRPr="00044CCA">
          <w:rPr>
            <w:rFonts w:ascii="inherit" w:eastAsia="Times New Roman" w:hAnsi="inherit" w:cs="Segoe UI"/>
            <w:color w:val="0000FF"/>
            <w:sz w:val="24"/>
            <w:szCs w:val="24"/>
            <w:bdr w:val="none" w:sz="0" w:space="0" w:color="auto" w:frame="1"/>
            <w:lang w:eastAsia="es-AR"/>
          </w:rPr>
          <w:t>a las 18:57</w:t>
        </w:r>
      </w:hyperlink>
    </w:p>
    <w:p w14:paraId="672AEB59"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@Onato, ¿</w:t>
      </w:r>
      <w:proofErr w:type="spellStart"/>
      <w:r w:rsidRPr="00044CCA">
        <w:rPr>
          <w:rFonts w:ascii="inherit" w:eastAsia="Times New Roman" w:hAnsi="inherit" w:cs="Segoe UI"/>
          <w:color w:val="242729"/>
          <w:sz w:val="20"/>
          <w:szCs w:val="20"/>
          <w:bdr w:val="none" w:sz="0" w:space="0" w:color="auto" w:frame="1"/>
          <w:lang w:eastAsia="es-AR"/>
        </w:rPr>
        <w:t>defer</w:t>
      </w:r>
      <w:proofErr w:type="spellEnd"/>
      <w:r w:rsidRPr="00044CCA">
        <w:rPr>
          <w:rFonts w:ascii="inherit" w:eastAsia="Times New Roman" w:hAnsi="inherit" w:cs="Segoe UI"/>
          <w:color w:val="242729"/>
          <w:sz w:val="20"/>
          <w:szCs w:val="20"/>
          <w:bdr w:val="none" w:sz="0" w:space="0" w:color="auto" w:frame="1"/>
          <w:lang w:eastAsia="es-AR"/>
        </w:rPr>
        <w:t xml:space="preserve"> y </w:t>
      </w:r>
      <w:proofErr w:type="spellStart"/>
      <w:r w:rsidRPr="00044CCA">
        <w:rPr>
          <w:rFonts w:ascii="inherit" w:eastAsia="Times New Roman" w:hAnsi="inherit" w:cs="Segoe UI"/>
          <w:color w:val="242729"/>
          <w:sz w:val="20"/>
          <w:szCs w:val="20"/>
          <w:bdr w:val="none" w:sz="0" w:space="0" w:color="auto" w:frame="1"/>
          <w:lang w:eastAsia="es-AR"/>
        </w:rPr>
        <w:t>async</w:t>
      </w:r>
      <w:proofErr w:type="spellEnd"/>
      <w:r w:rsidRPr="00044CCA">
        <w:rPr>
          <w:rFonts w:ascii="inherit" w:eastAsia="Times New Roman" w:hAnsi="inherit" w:cs="Segoe UI"/>
          <w:color w:val="242729"/>
          <w:sz w:val="20"/>
          <w:szCs w:val="20"/>
          <w:bdr w:val="none" w:sz="0" w:space="0" w:color="auto" w:frame="1"/>
          <w:lang w:eastAsia="es-AR"/>
        </w:rPr>
        <w:t xml:space="preserve"> siguen siendo útiles si estás usando http2? </w:t>
      </w:r>
      <w:r w:rsidRPr="00044CCA">
        <w:rPr>
          <w:rFonts w:ascii="inherit" w:eastAsia="Times New Roman" w:hAnsi="inherit" w:cs="Segoe UI"/>
          <w:color w:val="242729"/>
          <w:sz w:val="20"/>
          <w:szCs w:val="20"/>
          <w:lang w:eastAsia="es-AR"/>
        </w:rPr>
        <w:t>-  </w:t>
      </w:r>
      <w:r w:rsidRPr="00044CCA">
        <w:rPr>
          <w:rFonts w:ascii="inherit" w:eastAsia="Times New Roman" w:hAnsi="inherit" w:cs="Segoe UI"/>
          <w:color w:val="242729"/>
          <w:sz w:val="20"/>
          <w:szCs w:val="20"/>
          <w:bdr w:val="none" w:sz="0" w:space="0" w:color="auto" w:frame="1"/>
          <w:lang w:eastAsia="es-AR"/>
        </w:rPr>
        <w:t>user1936007 </w:t>
      </w:r>
      <w:hyperlink r:id="rId53" w:anchor="comment70604684_24070373" w:history="1">
        <w:r w:rsidRPr="00044CCA">
          <w:rPr>
            <w:rFonts w:ascii="inherit" w:eastAsia="Times New Roman" w:hAnsi="inherit" w:cs="Segoe UI"/>
            <w:color w:val="0000FF"/>
            <w:sz w:val="24"/>
            <w:szCs w:val="24"/>
            <w:bdr w:val="none" w:sz="0" w:space="0" w:color="auto" w:frame="1"/>
            <w:lang w:eastAsia="es-AR"/>
          </w:rPr>
          <w:t>17 de enero de</w:t>
        </w:r>
      </w:hyperlink>
      <w:r w:rsidRPr="00044CCA">
        <w:rPr>
          <w:rFonts w:ascii="inherit" w:eastAsia="Times New Roman" w:hAnsi="inherit" w:cs="Segoe UI"/>
          <w:color w:val="242729"/>
          <w:sz w:val="20"/>
          <w:szCs w:val="20"/>
          <w:bdr w:val="none" w:sz="0" w:space="0" w:color="auto" w:frame="1"/>
          <w:lang w:eastAsia="es-AR"/>
        </w:rPr>
        <w:t> 2017 </w:t>
      </w:r>
      <w:hyperlink r:id="rId54" w:anchor="comment70604684_24070373" w:history="1">
        <w:r w:rsidRPr="00044CCA">
          <w:rPr>
            <w:rFonts w:ascii="inherit" w:eastAsia="Times New Roman" w:hAnsi="inherit" w:cs="Segoe UI"/>
            <w:color w:val="0000FF"/>
            <w:sz w:val="24"/>
            <w:szCs w:val="24"/>
            <w:bdr w:val="none" w:sz="0" w:space="0" w:color="auto" w:frame="1"/>
            <w:lang w:eastAsia="es-AR"/>
          </w:rPr>
          <w:t>a las 18:33</w:t>
        </w:r>
      </w:hyperlink>
    </w:p>
    <w:p w14:paraId="74939A2F"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Gran respuesta. ¿Alguna de estas recomendaciones sobre el </w:t>
      </w:r>
      <w:proofErr w:type="spellStart"/>
      <w:r w:rsidRPr="00044CCA">
        <w:rPr>
          <w:rFonts w:ascii="Consolas" w:eastAsia="Times New Roman" w:hAnsi="Consolas" w:cs="Courier New"/>
          <w:color w:val="242729"/>
          <w:sz w:val="20"/>
          <w:szCs w:val="20"/>
          <w:bdr w:val="none" w:sz="0" w:space="0" w:color="auto" w:frame="1"/>
          <w:lang w:eastAsia="es-AR"/>
        </w:rPr>
        <w:t>link</w:t>
      </w:r>
      <w:r w:rsidRPr="00044CCA">
        <w:rPr>
          <w:rFonts w:ascii="inherit" w:eastAsia="Times New Roman" w:hAnsi="inherit" w:cs="Segoe UI"/>
          <w:color w:val="242729"/>
          <w:sz w:val="20"/>
          <w:szCs w:val="20"/>
          <w:bdr w:val="none" w:sz="0" w:space="0" w:color="auto" w:frame="1"/>
          <w:lang w:eastAsia="es-AR"/>
        </w:rPr>
        <w:t>elemento</w:t>
      </w:r>
      <w:proofErr w:type="spellEnd"/>
      <w:r w:rsidRPr="00044CCA">
        <w:rPr>
          <w:rFonts w:ascii="inherit" w:eastAsia="Times New Roman" w:hAnsi="inherit" w:cs="Segoe UI"/>
          <w:color w:val="242729"/>
          <w:sz w:val="20"/>
          <w:szCs w:val="20"/>
          <w:bdr w:val="none" w:sz="0" w:space="0" w:color="auto" w:frame="1"/>
          <w:lang w:eastAsia="es-AR"/>
        </w:rPr>
        <w:t xml:space="preserve"> / para hojas de estilo? Encontré este </w:t>
      </w:r>
      <w:hyperlink r:id="rId55" w:history="1">
        <w:r w:rsidRPr="00044CCA">
          <w:rPr>
            <w:rFonts w:ascii="inherit" w:eastAsia="Times New Roman" w:hAnsi="inherit" w:cs="Segoe UI"/>
            <w:color w:val="0000FF"/>
            <w:sz w:val="20"/>
            <w:szCs w:val="20"/>
            <w:u w:val="single"/>
            <w:bdr w:val="none" w:sz="0" w:space="0" w:color="auto" w:frame="1"/>
            <w:lang w:eastAsia="es-AR"/>
          </w:rPr>
          <w:t>codepen.io/</w:t>
        </w:r>
        <w:proofErr w:type="spellStart"/>
        <w:r w:rsidRPr="00044CCA">
          <w:rPr>
            <w:rFonts w:ascii="inherit" w:eastAsia="Times New Roman" w:hAnsi="inherit" w:cs="Segoe UI"/>
            <w:color w:val="0000FF"/>
            <w:sz w:val="20"/>
            <w:szCs w:val="20"/>
            <w:u w:val="single"/>
            <w:bdr w:val="none" w:sz="0" w:space="0" w:color="auto" w:frame="1"/>
            <w:lang w:eastAsia="es-AR"/>
          </w:rPr>
          <w:t>tigt</w:t>
        </w:r>
        <w:proofErr w:type="spellEnd"/>
        <w:r w:rsidRPr="00044CCA">
          <w:rPr>
            <w:rFonts w:ascii="inherit" w:eastAsia="Times New Roman" w:hAnsi="inherit" w:cs="Segoe UI"/>
            <w:color w:val="0000FF"/>
            <w:sz w:val="20"/>
            <w:szCs w:val="20"/>
            <w:u w:val="single"/>
            <w:bdr w:val="none" w:sz="0" w:space="0" w:color="auto" w:frame="1"/>
            <w:lang w:eastAsia="es-AR"/>
          </w:rPr>
          <w:t>/post/</w:t>
        </w:r>
        <w:proofErr w:type="spellStart"/>
        <w:r w:rsidRPr="00044CCA">
          <w:rPr>
            <w:rFonts w:ascii="inherit" w:eastAsia="Times New Roman" w:hAnsi="inherit" w:cs="Segoe UI"/>
            <w:color w:val="0000FF"/>
            <w:sz w:val="20"/>
            <w:szCs w:val="20"/>
            <w:u w:val="single"/>
            <w:bdr w:val="none" w:sz="0" w:space="0" w:color="auto" w:frame="1"/>
            <w:lang w:eastAsia="es-AR"/>
          </w:rPr>
          <w:t>async-css-without-javascript</w:t>
        </w:r>
        <w:proofErr w:type="spellEnd"/>
      </w:hyperlink>
      <w:r w:rsidRPr="00044CCA">
        <w:rPr>
          <w:rFonts w:ascii="inherit" w:eastAsia="Times New Roman" w:hAnsi="inherit" w:cs="Segoe UI"/>
          <w:color w:val="242729"/>
          <w:sz w:val="20"/>
          <w:szCs w:val="20"/>
          <w:bdr w:val="none" w:sz="0" w:space="0" w:color="auto" w:frame="1"/>
          <w:lang w:eastAsia="es-AR"/>
        </w:rPr>
        <w:t> ; pero me sorprende que el problema de cargar archivos externos se trate de direcciones por separado por tipo de archivo / uso, en lugar de una vez para todo el contenido externo.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"https://stackoverflow.com/users/361842/johnlbevan" \o "18,881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JohnLBevan</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56" w:anchor="comment74012921_24070373" w:history="1">
        <w:r w:rsidRPr="00044CCA">
          <w:rPr>
            <w:rFonts w:ascii="inherit" w:eastAsia="Times New Roman" w:hAnsi="inherit" w:cs="Segoe UI"/>
            <w:color w:val="0000FF"/>
            <w:sz w:val="24"/>
            <w:szCs w:val="24"/>
            <w:bdr w:val="none" w:sz="0" w:space="0" w:color="auto" w:frame="1"/>
            <w:lang w:eastAsia="es-AR"/>
          </w:rPr>
          <w:t>18 de abril de</w:t>
        </w:r>
      </w:hyperlink>
      <w:hyperlink r:id="rId57" w:tooltip="18,881 reputación" w:history="1">
        <w:r w:rsidRPr="00044CCA">
          <w:rPr>
            <w:rFonts w:ascii="inherit" w:eastAsia="Times New Roman" w:hAnsi="inherit" w:cs="Segoe UI"/>
            <w:color w:val="0000FF"/>
            <w:sz w:val="20"/>
            <w:szCs w:val="20"/>
            <w:u w:val="single"/>
            <w:bdr w:val="none" w:sz="0" w:space="0" w:color="auto" w:frame="1"/>
            <w:lang w:eastAsia="es-AR"/>
          </w:rPr>
          <w:t> 2017 </w:t>
        </w:r>
      </w:hyperlink>
      <w:hyperlink r:id="rId58" w:anchor="comment74012921_24070373" w:history="1">
        <w:r w:rsidRPr="00044CCA">
          <w:rPr>
            <w:rFonts w:ascii="inherit" w:eastAsia="Times New Roman" w:hAnsi="inherit" w:cs="Segoe UI"/>
            <w:color w:val="0000FF"/>
            <w:sz w:val="24"/>
            <w:szCs w:val="24"/>
            <w:bdr w:val="none" w:sz="0" w:space="0" w:color="auto" w:frame="1"/>
            <w:lang w:eastAsia="es-AR"/>
          </w:rPr>
          <w:t>a las 17:37</w:t>
        </w:r>
      </w:hyperlink>
    </w:p>
    <w:p w14:paraId="5D8EF51C"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Buena respuesta. ¿Puedo asumir que poner un </w:t>
      </w:r>
      <w:proofErr w:type="spellStart"/>
      <w:r w:rsidRPr="00044CCA">
        <w:rPr>
          <w:rFonts w:ascii="Consolas" w:eastAsia="Times New Roman" w:hAnsi="Consolas" w:cs="Courier New"/>
          <w:color w:val="242729"/>
          <w:sz w:val="20"/>
          <w:szCs w:val="20"/>
          <w:bdr w:val="none" w:sz="0" w:space="0" w:color="auto" w:frame="1"/>
          <w:lang w:eastAsia="es-AR"/>
        </w:rPr>
        <w:t>script</w:t>
      </w:r>
      <w:r w:rsidRPr="00044CCA">
        <w:rPr>
          <w:rFonts w:ascii="inherit" w:eastAsia="Times New Roman" w:hAnsi="inherit" w:cs="Segoe UI"/>
          <w:color w:val="242729"/>
          <w:sz w:val="20"/>
          <w:szCs w:val="20"/>
          <w:bdr w:val="none" w:sz="0" w:space="0" w:color="auto" w:frame="1"/>
          <w:lang w:eastAsia="es-AR"/>
        </w:rPr>
        <w:t>con</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Consolas" w:eastAsia="Times New Roman" w:hAnsi="Consolas" w:cs="Courier New"/>
          <w:color w:val="242729"/>
          <w:sz w:val="20"/>
          <w:szCs w:val="20"/>
          <w:bdr w:val="none" w:sz="0" w:space="0" w:color="auto" w:frame="1"/>
          <w:lang w:eastAsia="es-AR"/>
        </w:rPr>
        <w:t>defer</w:t>
      </w:r>
      <w:r w:rsidRPr="00044CCA">
        <w:rPr>
          <w:rFonts w:ascii="inherit" w:eastAsia="Times New Roman" w:hAnsi="inherit" w:cs="Segoe UI"/>
          <w:color w:val="242729"/>
          <w:sz w:val="20"/>
          <w:szCs w:val="20"/>
          <w:bdr w:val="none" w:sz="0" w:space="0" w:color="auto" w:frame="1"/>
          <w:lang w:eastAsia="es-AR"/>
        </w:rPr>
        <w:t>es</w:t>
      </w:r>
      <w:proofErr w:type="spellEnd"/>
      <w:r w:rsidRPr="00044CCA">
        <w:rPr>
          <w:rFonts w:ascii="inherit" w:eastAsia="Times New Roman" w:hAnsi="inherit" w:cs="Segoe UI"/>
          <w:color w:val="242729"/>
          <w:sz w:val="20"/>
          <w:szCs w:val="20"/>
          <w:bdr w:val="none" w:sz="0" w:space="0" w:color="auto" w:frame="1"/>
          <w:lang w:eastAsia="es-AR"/>
        </w:rPr>
        <w:t xml:space="preserve"> mejor ponerlo antes de la </w:t>
      </w:r>
      <w:proofErr w:type="spellStart"/>
      <w:r w:rsidRPr="00044CCA">
        <w:rPr>
          <w:rFonts w:ascii="Consolas" w:eastAsia="Times New Roman" w:hAnsi="Consolas" w:cs="Courier New"/>
          <w:color w:val="242729"/>
          <w:sz w:val="20"/>
          <w:szCs w:val="20"/>
          <w:bdr w:val="none" w:sz="0" w:space="0" w:color="auto" w:frame="1"/>
          <w:lang w:eastAsia="es-AR"/>
        </w:rPr>
        <w:t>style</w:t>
      </w:r>
      <w:r w:rsidRPr="00044CCA">
        <w:rPr>
          <w:rFonts w:ascii="inherit" w:eastAsia="Times New Roman" w:hAnsi="inherit" w:cs="Segoe UI"/>
          <w:color w:val="242729"/>
          <w:sz w:val="20"/>
          <w:szCs w:val="20"/>
          <w:bdr w:val="none" w:sz="0" w:space="0" w:color="auto" w:frame="1"/>
          <w:lang w:eastAsia="es-AR"/>
        </w:rPr>
        <w:t>etiqueta</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inherit" w:eastAsia="Times New Roman" w:hAnsi="inherit" w:cs="Segoe UI"/>
          <w:color w:val="242729"/>
          <w:sz w:val="20"/>
          <w:szCs w:val="20"/>
          <w:bdr w:val="none" w:sz="0" w:space="0" w:color="auto" w:frame="1"/>
          <w:lang w:eastAsia="es-AR"/>
        </w:rPr>
        <w:t>css</w:t>
      </w:r>
      <w:proofErr w:type="spellEnd"/>
      <w:r w:rsidRPr="00044CCA">
        <w:rPr>
          <w:rFonts w:ascii="inherit" w:eastAsia="Times New Roman" w:hAnsi="inherit" w:cs="Segoe UI"/>
          <w:color w:val="242729"/>
          <w:sz w:val="20"/>
          <w:szCs w:val="20"/>
          <w:bdr w:val="none" w:sz="0" w:space="0" w:color="auto" w:frame="1"/>
          <w:lang w:eastAsia="es-AR"/>
        </w:rPr>
        <w:t xml:space="preserve"> externa dentro de la cabeza para obtener el mayor beneficio, de lo contrario, si se pone antes, el </w:t>
      </w:r>
      <w:r w:rsidRPr="00044CCA">
        <w:rPr>
          <w:rFonts w:ascii="Consolas" w:eastAsia="Times New Roman" w:hAnsi="Consolas" w:cs="Courier New"/>
          <w:color w:val="242729"/>
          <w:sz w:val="20"/>
          <w:szCs w:val="20"/>
          <w:bdr w:val="none" w:sz="0" w:space="0" w:color="auto" w:frame="1"/>
          <w:lang w:eastAsia="es-AR"/>
        </w:rPr>
        <w:t>&lt;/</w:t>
      </w:r>
      <w:proofErr w:type="spellStart"/>
      <w:r w:rsidRPr="00044CCA">
        <w:rPr>
          <w:rFonts w:ascii="Consolas" w:eastAsia="Times New Roman" w:hAnsi="Consolas" w:cs="Courier New"/>
          <w:color w:val="242729"/>
          <w:sz w:val="20"/>
          <w:szCs w:val="20"/>
          <w:bdr w:val="none" w:sz="0" w:space="0" w:color="auto" w:frame="1"/>
          <w:lang w:eastAsia="es-AR"/>
        </w:rPr>
        <w:t>body</w:t>
      </w:r>
      <w:proofErr w:type="spellEnd"/>
      <w:r w:rsidRPr="00044CCA">
        <w:rPr>
          <w:rFonts w:ascii="Consolas" w:eastAsia="Times New Roman" w:hAnsi="Consolas" w:cs="Courier New"/>
          <w:color w:val="242729"/>
          <w:sz w:val="20"/>
          <w:szCs w:val="20"/>
          <w:bdr w:val="none" w:sz="0" w:space="0" w:color="auto" w:frame="1"/>
          <w:lang w:eastAsia="es-AR"/>
        </w:rPr>
        <w:t>&gt;</w:t>
      </w:r>
      <w:r w:rsidRPr="00044CCA">
        <w:rPr>
          <w:rFonts w:ascii="inherit" w:eastAsia="Times New Roman" w:hAnsi="inherit" w:cs="Segoe UI"/>
          <w:color w:val="242729"/>
          <w:sz w:val="20"/>
          <w:szCs w:val="20"/>
          <w:bdr w:val="none" w:sz="0" w:space="0" w:color="auto" w:frame="1"/>
          <w:lang w:eastAsia="es-AR"/>
        </w:rPr>
        <w:t xml:space="preserve">navegador no podrá solicitar mi secuencia de comandos diferida hasta que se obtenga el archivo </w:t>
      </w:r>
      <w:proofErr w:type="spellStart"/>
      <w:r w:rsidRPr="00044CCA">
        <w:rPr>
          <w:rFonts w:ascii="inherit" w:eastAsia="Times New Roman" w:hAnsi="inherit" w:cs="Segoe UI"/>
          <w:color w:val="242729"/>
          <w:sz w:val="20"/>
          <w:szCs w:val="20"/>
          <w:bdr w:val="none" w:sz="0" w:space="0" w:color="auto" w:frame="1"/>
          <w:lang w:eastAsia="es-AR"/>
        </w:rPr>
        <w:t>css</w:t>
      </w:r>
      <w:proofErr w:type="spellEnd"/>
      <w:r w:rsidRPr="00044CCA">
        <w:rPr>
          <w:rFonts w:ascii="inherit" w:eastAsia="Times New Roman" w:hAnsi="inherit" w:cs="Segoe UI"/>
          <w:color w:val="242729"/>
          <w:sz w:val="20"/>
          <w:szCs w:val="20"/>
          <w:bdr w:val="none" w:sz="0" w:space="0" w:color="auto" w:frame="1"/>
          <w:lang w:eastAsia="es-AR"/>
        </w:rPr>
        <w:t>? ¿Estoy en lo cierto?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"https://stackoverflow.com/users/3241111/master-dodo" \o "1,112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master_dodo</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59" w:anchor="comment77229947_24070373" w:history="1">
        <w:r w:rsidRPr="00044CCA">
          <w:rPr>
            <w:rFonts w:ascii="inherit" w:eastAsia="Times New Roman" w:hAnsi="inherit" w:cs="Segoe UI"/>
            <w:color w:val="0000FF"/>
            <w:sz w:val="24"/>
            <w:szCs w:val="24"/>
            <w:bdr w:val="none" w:sz="0" w:space="0" w:color="auto" w:frame="1"/>
            <w:lang w:eastAsia="es-AR"/>
          </w:rPr>
          <w:t>16 de julio de</w:t>
        </w:r>
      </w:hyperlink>
      <w:hyperlink r:id="rId60" w:tooltip="1,112 reputación" w:history="1">
        <w:r w:rsidRPr="00044CCA">
          <w:rPr>
            <w:rFonts w:ascii="inherit" w:eastAsia="Times New Roman" w:hAnsi="inherit" w:cs="Segoe UI"/>
            <w:color w:val="0000FF"/>
            <w:sz w:val="20"/>
            <w:szCs w:val="20"/>
            <w:u w:val="single"/>
            <w:bdr w:val="none" w:sz="0" w:space="0" w:color="auto" w:frame="1"/>
            <w:lang w:eastAsia="es-AR"/>
          </w:rPr>
          <w:t> 2017 </w:t>
        </w:r>
      </w:hyperlink>
      <w:hyperlink r:id="rId61" w:anchor="comment77229947_24070373" w:history="1">
        <w:r w:rsidRPr="00044CCA">
          <w:rPr>
            <w:rFonts w:ascii="inherit" w:eastAsia="Times New Roman" w:hAnsi="inherit" w:cs="Segoe UI"/>
            <w:color w:val="0000FF"/>
            <w:sz w:val="24"/>
            <w:szCs w:val="24"/>
            <w:bdr w:val="none" w:sz="0" w:space="0" w:color="auto" w:frame="1"/>
            <w:lang w:eastAsia="es-AR"/>
          </w:rPr>
          <w:t>a las 15:29</w:t>
        </w:r>
      </w:hyperlink>
    </w:p>
    <w:p w14:paraId="505E0CB6"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3</w:t>
      </w:r>
    </w:p>
    <w:p w14:paraId="431A7E47"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Esta publicación tiene ahora 3 años. Supongo que el soporte del navegador debería estar por encima del 90% ahora. </w:t>
      </w:r>
      <w:r w:rsidRPr="00044CCA">
        <w:rPr>
          <w:rFonts w:ascii="inherit" w:eastAsia="Times New Roman" w:hAnsi="inherit" w:cs="Segoe UI"/>
          <w:color w:val="242729"/>
          <w:sz w:val="20"/>
          <w:szCs w:val="20"/>
          <w:lang w:eastAsia="es-AR"/>
        </w:rPr>
        <w:t>-  </w:t>
      </w:r>
      <w:hyperlink r:id="rId62" w:tooltip="15,233 reputación" w:history="1">
        <w:r w:rsidRPr="00044CCA">
          <w:rPr>
            <w:rFonts w:ascii="inherit" w:eastAsia="Times New Roman" w:hAnsi="inherit" w:cs="Segoe UI"/>
            <w:color w:val="0000FF"/>
            <w:sz w:val="20"/>
            <w:szCs w:val="20"/>
            <w:u w:val="single"/>
            <w:bdr w:val="none" w:sz="0" w:space="0" w:color="auto" w:frame="1"/>
            <w:lang w:eastAsia="es-AR"/>
          </w:rPr>
          <w:t>Adam </w:t>
        </w:r>
      </w:hyperlink>
      <w:hyperlink r:id="rId63" w:anchor="comment79978798_24070373" w:history="1">
        <w:r w:rsidRPr="00044CCA">
          <w:rPr>
            <w:rFonts w:ascii="inherit" w:eastAsia="Times New Roman" w:hAnsi="inherit" w:cs="Segoe UI"/>
            <w:color w:val="0000FF"/>
            <w:sz w:val="24"/>
            <w:szCs w:val="24"/>
            <w:bdr w:val="none" w:sz="0" w:space="0" w:color="auto" w:frame="1"/>
            <w:lang w:eastAsia="es-AR"/>
          </w:rPr>
          <w:t>1 de octubre de 2017 a las 12:25</w:t>
        </w:r>
      </w:hyperlink>
      <w:r w:rsidRPr="00044CCA">
        <w:rPr>
          <w:rFonts w:ascii="inherit" w:eastAsia="Times New Roman" w:hAnsi="inherit" w:cs="Segoe UI"/>
          <w:color w:val="242729"/>
          <w:sz w:val="20"/>
          <w:szCs w:val="20"/>
          <w:lang w:eastAsia="es-AR"/>
        </w:rPr>
        <w:t> </w:t>
      </w:r>
    </w:p>
    <w:p w14:paraId="6A6B53AA"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3</w:t>
      </w:r>
    </w:p>
    <w:p w14:paraId="327593D9"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esta respuesta también está anticuada, </w:t>
      </w:r>
      <w:hyperlink r:id="rId64" w:anchor="type_Attributes" w:history="1">
        <w:r w:rsidRPr="00044CCA">
          <w:rPr>
            <w:rFonts w:ascii="inherit" w:eastAsia="Times New Roman" w:hAnsi="inherit" w:cs="Segoe UI"/>
            <w:color w:val="0000FF"/>
            <w:sz w:val="20"/>
            <w:szCs w:val="20"/>
            <w:u w:val="single"/>
            <w:bdr w:val="none" w:sz="0" w:space="0" w:color="auto" w:frame="1"/>
            <w:lang w:eastAsia="es-AR"/>
          </w:rPr>
          <w:t>se considera un desperdicio usar </w:t>
        </w:r>
        <w:proofErr w:type="spellStart"/>
        <w:r w:rsidRPr="00044CCA">
          <w:rPr>
            <w:rFonts w:ascii="Consolas" w:eastAsia="Times New Roman" w:hAnsi="Consolas" w:cs="Courier New"/>
            <w:color w:val="0000FF"/>
            <w:sz w:val="20"/>
            <w:szCs w:val="20"/>
            <w:u w:val="single"/>
            <w:bdr w:val="none" w:sz="0" w:space="0" w:color="auto" w:frame="1"/>
            <w:lang w:eastAsia="es-AR"/>
          </w:rPr>
          <w:t>type</w:t>
        </w:r>
        <w:r w:rsidRPr="00044CCA">
          <w:rPr>
            <w:rFonts w:ascii="inherit" w:eastAsia="Times New Roman" w:hAnsi="inherit" w:cs="Segoe UI"/>
            <w:color w:val="0000FF"/>
            <w:sz w:val="20"/>
            <w:szCs w:val="20"/>
            <w:u w:val="single"/>
            <w:bdr w:val="none" w:sz="0" w:space="0" w:color="auto" w:frame="1"/>
            <w:lang w:eastAsia="es-AR"/>
          </w:rPr>
          <w:t>atributos</w:t>
        </w:r>
        <w:proofErr w:type="spellEnd"/>
        <w:r w:rsidRPr="00044CCA">
          <w:rPr>
            <w:rFonts w:ascii="inherit" w:eastAsia="Times New Roman" w:hAnsi="inherit" w:cs="Segoe UI"/>
            <w:color w:val="0000FF"/>
            <w:sz w:val="20"/>
            <w:szCs w:val="20"/>
            <w:u w:val="single"/>
            <w:bdr w:val="none" w:sz="0" w:space="0" w:color="auto" w:frame="1"/>
            <w:lang w:eastAsia="es-AR"/>
          </w:rPr>
          <w:t xml:space="preserve"> en las etiquetas de script</w:t>
        </w:r>
      </w:hyperlink>
      <w:r w:rsidRPr="00044CCA">
        <w:rPr>
          <w:rFonts w:ascii="inherit" w:eastAsia="Times New Roman" w:hAnsi="inherit" w:cs="Segoe UI"/>
          <w:color w:val="242729"/>
          <w:sz w:val="20"/>
          <w:szCs w:val="20"/>
          <w:bdr w:val="none" w:sz="0" w:space="0" w:color="auto" w:frame="1"/>
          <w:lang w:eastAsia="es-AR"/>
        </w:rPr>
        <w:t> . No son necesarios y son tan pedante</w:t>
      </w:r>
      <w:r w:rsidRPr="00044CCA">
        <w:rPr>
          <w:rFonts w:ascii="inherit" w:eastAsia="Times New Roman" w:hAnsi="inherit" w:cs="Segoe UI"/>
          <w:color w:val="242729"/>
          <w:sz w:val="20"/>
          <w:szCs w:val="20"/>
          <w:lang w:eastAsia="es-AR"/>
        </w:rPr>
        <w:t> -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"https://stackoverflow.com/users/128511/gman" \o "82,765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gman</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65" w:anchor="comment83495061_24070373" w:history="1">
        <w:r w:rsidRPr="00044CCA">
          <w:rPr>
            <w:rFonts w:ascii="inherit" w:eastAsia="Times New Roman" w:hAnsi="inherit" w:cs="Segoe UI"/>
            <w:color w:val="0000FF"/>
            <w:sz w:val="24"/>
            <w:szCs w:val="24"/>
            <w:bdr w:val="none" w:sz="0" w:space="0" w:color="auto" w:frame="1"/>
            <w:lang w:eastAsia="es-AR"/>
          </w:rPr>
          <w:t>15 Ene '18 a las 2:15</w:t>
        </w:r>
      </w:hyperlink>
      <w:r w:rsidRPr="00044CCA">
        <w:rPr>
          <w:rFonts w:ascii="inherit" w:eastAsia="Times New Roman" w:hAnsi="inherit" w:cs="Segoe UI"/>
          <w:color w:val="242729"/>
          <w:sz w:val="20"/>
          <w:szCs w:val="20"/>
          <w:lang w:eastAsia="es-AR"/>
        </w:rPr>
        <w:t> </w:t>
      </w:r>
    </w:p>
    <w:p w14:paraId="63B5C5AB"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w:t>
      </w:r>
    </w:p>
    <w:p w14:paraId="4F6D2928"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Como he respondido a continuación, los "módulos" de ES6, en muchos casos ofrecen una mejor alternativa al script en los navegadores modernos.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"https://stackoverflow.com/users/731548/cquezel" \o "2,547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cquezel</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66" w:anchor="comment95771878_24070373" w:history="1">
        <w:r w:rsidRPr="00044CCA">
          <w:rPr>
            <w:rFonts w:ascii="inherit" w:eastAsia="Times New Roman" w:hAnsi="inherit" w:cs="Segoe UI"/>
            <w:color w:val="0000FF"/>
            <w:sz w:val="24"/>
            <w:szCs w:val="24"/>
            <w:bdr w:val="none" w:sz="0" w:space="0" w:color="auto" w:frame="1"/>
            <w:lang w:eastAsia="es-AR"/>
          </w:rPr>
          <w:t>1 de febrero de</w:t>
        </w:r>
      </w:hyperlink>
      <w:hyperlink r:id="rId67" w:tooltip="2,547 reputación" w:history="1">
        <w:r w:rsidRPr="00044CCA">
          <w:rPr>
            <w:rFonts w:ascii="inherit" w:eastAsia="Times New Roman" w:hAnsi="inherit" w:cs="Segoe UI"/>
            <w:color w:val="0000FF"/>
            <w:sz w:val="20"/>
            <w:szCs w:val="20"/>
            <w:u w:val="single"/>
            <w:bdr w:val="none" w:sz="0" w:space="0" w:color="auto" w:frame="1"/>
            <w:lang w:eastAsia="es-AR"/>
          </w:rPr>
          <w:t> 2019 </w:t>
        </w:r>
      </w:hyperlink>
      <w:hyperlink r:id="rId68" w:anchor="comment95771878_24070373" w:history="1">
        <w:r w:rsidRPr="00044CCA">
          <w:rPr>
            <w:rFonts w:ascii="inherit" w:eastAsia="Times New Roman" w:hAnsi="inherit" w:cs="Segoe UI"/>
            <w:color w:val="0000FF"/>
            <w:sz w:val="24"/>
            <w:szCs w:val="24"/>
            <w:bdr w:val="none" w:sz="0" w:space="0" w:color="auto" w:frame="1"/>
            <w:lang w:eastAsia="es-AR"/>
          </w:rPr>
          <w:t>a las 15:28</w:t>
        </w:r>
      </w:hyperlink>
    </w:p>
    <w:p w14:paraId="29D0BCEC"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w:t>
      </w:r>
    </w:p>
    <w:p w14:paraId="47EC77F6"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La guía HTML </w:t>
      </w:r>
      <w:hyperlink r:id="rId69" w:anchor="Applying_CSS_and_JavaScript_to_HTML" w:history="1">
        <w:r w:rsidRPr="00044CCA">
          <w:rPr>
            <w:rFonts w:ascii="inherit" w:eastAsia="Times New Roman" w:hAnsi="inherit" w:cs="Segoe UI"/>
            <w:color w:val="0000FF"/>
            <w:sz w:val="20"/>
            <w:szCs w:val="20"/>
            <w:u w:val="single"/>
            <w:bdr w:val="none" w:sz="0" w:space="0" w:color="auto" w:frame="1"/>
            <w:lang w:eastAsia="es-AR"/>
          </w:rPr>
          <w:t>Introducción a HTML&gt; ¿Qué hay en la cabeza? Metadatos en HTML&gt; Aplicar CSS y JavaScript a HTML</w:t>
        </w:r>
      </w:hyperlink>
      <w:r w:rsidRPr="00044CCA">
        <w:rPr>
          <w:rFonts w:ascii="inherit" w:eastAsia="Times New Roman" w:hAnsi="inherit" w:cs="Segoe UI"/>
          <w:color w:val="242729"/>
          <w:sz w:val="20"/>
          <w:szCs w:val="20"/>
          <w:bdr w:val="none" w:sz="0" w:space="0" w:color="auto" w:frame="1"/>
          <w:lang w:eastAsia="es-AR"/>
        </w:rPr>
        <w:t> desde Mozilla, también podría ser un buen lugar para ver qué mejores prácticas se establecen actualmente y se siguen realmente, ya que debería enseñar los últimos cambios en los estándares que esta organización ayuda a administrar. (Acabo de enviar una edición similar a esta respuesta. Siéntase libre de mejorarla.)</w:t>
      </w:r>
      <w:r w:rsidRPr="00044CCA">
        <w:rPr>
          <w:rFonts w:ascii="inherit" w:eastAsia="Times New Roman" w:hAnsi="inherit" w:cs="Segoe UI"/>
          <w:color w:val="242729"/>
          <w:sz w:val="20"/>
          <w:szCs w:val="20"/>
          <w:lang w:eastAsia="es-AR"/>
        </w:rPr>
        <w:t> -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"https://stackoverflow.com/users/4356868/slawomir-brzezinski" \o "192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Slawomir</w:t>
      </w:r>
      <w:proofErr w:type="spellEnd"/>
      <w:r w:rsidRPr="00044CCA">
        <w:rPr>
          <w:rFonts w:ascii="inherit" w:eastAsia="Times New Roman" w:hAnsi="inherit" w:cs="Segoe UI"/>
          <w:color w:val="0000FF"/>
          <w:sz w:val="20"/>
          <w:szCs w:val="20"/>
          <w:u w:val="single"/>
          <w:bdr w:val="none" w:sz="0" w:space="0" w:color="auto" w:frame="1"/>
          <w:lang w:eastAsia="es-AR"/>
        </w:rPr>
        <w:t xml:space="preserve"> </w:t>
      </w:r>
      <w:proofErr w:type="spellStart"/>
      <w:r w:rsidRPr="00044CCA">
        <w:rPr>
          <w:rFonts w:ascii="inherit" w:eastAsia="Times New Roman" w:hAnsi="inherit" w:cs="Segoe UI"/>
          <w:color w:val="0000FF"/>
          <w:sz w:val="20"/>
          <w:szCs w:val="20"/>
          <w:u w:val="single"/>
          <w:bdr w:val="none" w:sz="0" w:space="0" w:color="auto" w:frame="1"/>
          <w:lang w:eastAsia="es-AR"/>
        </w:rPr>
        <w:t>Brzezinski</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70" w:anchor="comment109103713_24070373" w:history="1">
        <w:r w:rsidRPr="00044CCA">
          <w:rPr>
            <w:rFonts w:ascii="inherit" w:eastAsia="Times New Roman" w:hAnsi="inherit" w:cs="Segoe UI"/>
            <w:color w:val="0000FF"/>
            <w:sz w:val="24"/>
            <w:szCs w:val="24"/>
            <w:bdr w:val="none" w:sz="0" w:space="0" w:color="auto" w:frame="1"/>
            <w:lang w:eastAsia="es-AR"/>
          </w:rPr>
          <w:t>8 de mayo de 2020 a las 14:04</w:t>
        </w:r>
      </w:hyperlink>
      <w:r w:rsidRPr="00044CCA">
        <w:rPr>
          <w:rFonts w:ascii="inherit" w:eastAsia="Times New Roman" w:hAnsi="inherit" w:cs="Segoe UI"/>
          <w:color w:val="242729"/>
          <w:sz w:val="20"/>
          <w:szCs w:val="20"/>
          <w:lang w:eastAsia="es-AR"/>
        </w:rPr>
        <w:t> </w:t>
      </w:r>
    </w:p>
    <w:p w14:paraId="55C2E41E"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@gman - Re: "se considera un desperdicio usar atributos de tipo en etiquetas de script". Me temo que en realidad fue víctima de que </w:t>
      </w:r>
      <w:hyperlink r:id="rId71" w:anchor="type_Attributes" w:history="1">
        <w:r w:rsidRPr="00044CCA">
          <w:rPr>
            <w:rFonts w:ascii="inherit" w:eastAsia="Times New Roman" w:hAnsi="inherit" w:cs="Segoe UI"/>
            <w:color w:val="0000FF"/>
            <w:sz w:val="20"/>
            <w:szCs w:val="20"/>
            <w:u w:val="single"/>
            <w:bdr w:val="none" w:sz="0" w:space="0" w:color="auto" w:frame="1"/>
            <w:lang w:eastAsia="es-AR"/>
          </w:rPr>
          <w:t>el documento de mejores prácticas de Google</w:t>
        </w:r>
      </w:hyperlink>
      <w:r w:rsidRPr="00044CCA">
        <w:rPr>
          <w:rFonts w:ascii="inherit" w:eastAsia="Times New Roman" w:hAnsi="inherit" w:cs="Segoe UI"/>
          <w:color w:val="242729"/>
          <w:sz w:val="20"/>
          <w:szCs w:val="20"/>
          <w:bdr w:val="none" w:sz="0" w:space="0" w:color="auto" w:frame="1"/>
          <w:lang w:eastAsia="es-AR"/>
        </w:rPr>
        <w:t> está anticuado. Vea </w:t>
      </w:r>
      <w:hyperlink r:id="rId72" w:history="1">
        <w:r w:rsidRPr="00044CCA">
          <w:rPr>
            <w:rFonts w:ascii="inherit" w:eastAsia="Times New Roman" w:hAnsi="inherit" w:cs="Segoe UI"/>
            <w:color w:val="0000FF"/>
            <w:sz w:val="20"/>
            <w:szCs w:val="20"/>
            <w:u w:val="single"/>
            <w:bdr w:val="none" w:sz="0" w:space="0" w:color="auto" w:frame="1"/>
            <w:lang w:eastAsia="es-AR"/>
          </w:rPr>
          <w:t>este número</w:t>
        </w:r>
      </w:hyperlink>
      <w:r w:rsidRPr="00044CCA">
        <w:rPr>
          <w:rFonts w:ascii="inherit" w:eastAsia="Times New Roman" w:hAnsi="inherit" w:cs="Segoe UI"/>
          <w:color w:val="242729"/>
          <w:sz w:val="20"/>
          <w:szCs w:val="20"/>
          <w:lang w:eastAsia="es-AR"/>
        </w:rPr>
        <w:t> -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"https://stackoverflow.com/users/4356868/slawomir-brzezinski" \o "192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Slawomir</w:t>
      </w:r>
      <w:proofErr w:type="spellEnd"/>
      <w:r w:rsidRPr="00044CCA">
        <w:rPr>
          <w:rFonts w:ascii="inherit" w:eastAsia="Times New Roman" w:hAnsi="inherit" w:cs="Segoe UI"/>
          <w:color w:val="0000FF"/>
          <w:sz w:val="20"/>
          <w:szCs w:val="20"/>
          <w:u w:val="single"/>
          <w:bdr w:val="none" w:sz="0" w:space="0" w:color="auto" w:frame="1"/>
          <w:lang w:eastAsia="es-AR"/>
        </w:rPr>
        <w:t xml:space="preserve"> </w:t>
      </w:r>
      <w:proofErr w:type="spellStart"/>
      <w:r w:rsidRPr="00044CCA">
        <w:rPr>
          <w:rFonts w:ascii="inherit" w:eastAsia="Times New Roman" w:hAnsi="inherit" w:cs="Segoe UI"/>
          <w:color w:val="0000FF"/>
          <w:sz w:val="20"/>
          <w:szCs w:val="20"/>
          <w:u w:val="single"/>
          <w:bdr w:val="none" w:sz="0" w:space="0" w:color="auto" w:frame="1"/>
          <w:lang w:eastAsia="es-AR"/>
        </w:rPr>
        <w:t>Brzezinski</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73" w:anchor="comment109104903_24070373" w:history="1">
        <w:r w:rsidRPr="00044CCA">
          <w:rPr>
            <w:rFonts w:ascii="inherit" w:eastAsia="Times New Roman" w:hAnsi="inherit" w:cs="Segoe UI"/>
            <w:color w:val="0000FF"/>
            <w:sz w:val="24"/>
            <w:szCs w:val="24"/>
            <w:bdr w:val="none" w:sz="0" w:space="0" w:color="auto" w:frame="1"/>
            <w:lang w:eastAsia="es-AR"/>
          </w:rPr>
          <w:t>8 de mayo de 2020 a las 14:38</w:t>
        </w:r>
      </w:hyperlink>
      <w:r w:rsidRPr="00044CCA">
        <w:rPr>
          <w:rFonts w:ascii="inherit" w:eastAsia="Times New Roman" w:hAnsi="inherit" w:cs="Segoe UI"/>
          <w:color w:val="242729"/>
          <w:sz w:val="20"/>
          <w:szCs w:val="20"/>
          <w:lang w:eastAsia="es-AR"/>
        </w:rPr>
        <w:t> </w:t>
      </w:r>
    </w:p>
    <w:p w14:paraId="30B6453E"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@SlawomirBrzezinski, sigue siendo un desperdicio de poner </w:t>
      </w:r>
      <w:proofErr w:type="spellStart"/>
      <w:r w:rsidRPr="00044CCA">
        <w:rPr>
          <w:rFonts w:ascii="Consolas" w:eastAsia="Times New Roman" w:hAnsi="Consolas" w:cs="Courier New"/>
          <w:color w:val="242729"/>
          <w:sz w:val="20"/>
          <w:szCs w:val="20"/>
          <w:bdr w:val="none" w:sz="0" w:space="0" w:color="auto" w:frame="1"/>
          <w:lang w:eastAsia="es-AR"/>
        </w:rPr>
        <w:t>type</w:t>
      </w:r>
      <w:proofErr w:type="spellEnd"/>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javascript"</w:t>
      </w:r>
      <w:r w:rsidRPr="00044CCA">
        <w:rPr>
          <w:rFonts w:ascii="inherit" w:eastAsia="Times New Roman" w:hAnsi="inherit" w:cs="Segoe UI"/>
          <w:color w:val="242729"/>
          <w:sz w:val="20"/>
          <w:szCs w:val="20"/>
          <w:bdr w:val="none" w:sz="0" w:space="0" w:color="auto" w:frame="1"/>
          <w:lang w:eastAsia="es-AR"/>
        </w:rPr>
        <w:t>a</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Consolas" w:eastAsia="Times New Roman" w:hAnsi="Consolas" w:cs="Courier New"/>
          <w:color w:val="242729"/>
          <w:sz w:val="20"/>
          <w:szCs w:val="20"/>
          <w:bdr w:val="none" w:sz="0" w:space="0" w:color="auto" w:frame="1"/>
          <w:lang w:eastAsia="es-AR"/>
        </w:rPr>
        <w:t>type</w:t>
      </w:r>
      <w:proofErr w:type="spellEnd"/>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text</w:t>
      </w:r>
      <w:proofErr w:type="spellEnd"/>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javascript</w:t>
      </w:r>
      <w:proofErr w:type="spellEnd"/>
      <w:r w:rsidRPr="00044CCA">
        <w:rPr>
          <w:rFonts w:ascii="Consolas" w:eastAsia="Times New Roman" w:hAnsi="Consolas" w:cs="Courier New"/>
          <w:color w:val="242729"/>
          <w:sz w:val="20"/>
          <w:szCs w:val="20"/>
          <w:bdr w:val="none" w:sz="0" w:space="0" w:color="auto" w:frame="1"/>
          <w:lang w:eastAsia="es-AR"/>
        </w:rPr>
        <w:t>"</w:t>
      </w:r>
      <w:r w:rsidRPr="00044CCA">
        <w:rPr>
          <w:rFonts w:ascii="inherit" w:eastAsia="Times New Roman" w:hAnsi="inherit" w:cs="Segoe UI"/>
          <w:color w:val="242729"/>
          <w:sz w:val="20"/>
          <w:szCs w:val="20"/>
          <w:bdr w:val="none" w:sz="0" w:space="0" w:color="auto" w:frame="1"/>
          <w:lang w:eastAsia="es-AR"/>
        </w:rPr>
        <w:t>. Cuando veo eso, generalmente sé que el conocimiento de la persona está desactualizado. Por supuesto </w:t>
      </w:r>
      <w:proofErr w:type="spellStart"/>
      <w:r w:rsidRPr="00044CCA">
        <w:rPr>
          <w:rFonts w:ascii="Consolas" w:eastAsia="Times New Roman" w:hAnsi="Consolas" w:cs="Courier New"/>
          <w:color w:val="242729"/>
          <w:sz w:val="20"/>
          <w:szCs w:val="20"/>
          <w:bdr w:val="none" w:sz="0" w:space="0" w:color="auto" w:frame="1"/>
          <w:lang w:eastAsia="es-AR"/>
        </w:rPr>
        <w:t>type</w:t>
      </w:r>
      <w:proofErr w:type="spellEnd"/>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module"</w:t>
      </w:r>
      <w:r w:rsidRPr="00044CCA">
        <w:rPr>
          <w:rFonts w:ascii="inherit" w:eastAsia="Times New Roman" w:hAnsi="inherit" w:cs="Segoe UI"/>
          <w:color w:val="242729"/>
          <w:sz w:val="20"/>
          <w:szCs w:val="20"/>
          <w:bdr w:val="none" w:sz="0" w:space="0" w:color="auto" w:frame="1"/>
          <w:lang w:eastAsia="es-AR"/>
        </w:rPr>
        <w:t>que</w:t>
      </w:r>
      <w:proofErr w:type="spellEnd"/>
      <w:r w:rsidRPr="00044CCA">
        <w:rPr>
          <w:rFonts w:ascii="inherit" w:eastAsia="Times New Roman" w:hAnsi="inherit" w:cs="Segoe UI"/>
          <w:color w:val="242729"/>
          <w:sz w:val="20"/>
          <w:szCs w:val="20"/>
          <w:bdr w:val="none" w:sz="0" w:space="0" w:color="auto" w:frame="1"/>
          <w:lang w:eastAsia="es-AR"/>
        </w:rPr>
        <w:t xml:space="preserve"> es nuevo y tiene un punto, pero los otros no</w:t>
      </w:r>
      <w:r w:rsidRPr="00044CCA">
        <w:rPr>
          <w:rFonts w:ascii="inherit" w:eastAsia="Times New Roman" w:hAnsi="inherit" w:cs="Segoe UI"/>
          <w:color w:val="242729"/>
          <w:sz w:val="20"/>
          <w:szCs w:val="20"/>
          <w:lang w:eastAsia="es-AR"/>
        </w:rPr>
        <w:t> -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"https://stackoverflow.com/users/128511/gman" \o "82,765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gman</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74" w:anchor="comment109111886_24070373" w:history="1">
        <w:r w:rsidRPr="00044CCA">
          <w:rPr>
            <w:rFonts w:ascii="inherit" w:eastAsia="Times New Roman" w:hAnsi="inherit" w:cs="Segoe UI"/>
            <w:color w:val="0000FF"/>
            <w:sz w:val="24"/>
            <w:szCs w:val="24"/>
            <w:bdr w:val="none" w:sz="0" w:space="0" w:color="auto" w:frame="1"/>
            <w:lang w:eastAsia="es-AR"/>
          </w:rPr>
          <w:t>8 de mayo de '20 a las 18:16</w:t>
        </w:r>
      </w:hyperlink>
    </w:p>
    <w:p w14:paraId="5B8B160B" w14:textId="77777777" w:rsidR="00044CCA" w:rsidRPr="00044CCA" w:rsidRDefault="00044CCA" w:rsidP="00044CCA">
      <w:pPr>
        <w:numPr>
          <w:ilvl w:val="0"/>
          <w:numId w:val="2"/>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@gman: veo que ha agregado esto antes de que el autor </w:t>
      </w:r>
      <w:hyperlink r:id="rId75" w:history="1">
        <w:r w:rsidRPr="00044CCA">
          <w:rPr>
            <w:rFonts w:ascii="inherit" w:eastAsia="Times New Roman" w:hAnsi="inherit" w:cs="Segoe UI"/>
            <w:color w:val="0000FF"/>
            <w:sz w:val="20"/>
            <w:szCs w:val="20"/>
            <w:u w:val="single"/>
            <w:bdr w:val="none" w:sz="0" w:space="0" w:color="auto" w:frame="1"/>
            <w:lang w:eastAsia="es-AR"/>
          </w:rPr>
          <w:t>elimine estos atributos</w:t>
        </w:r>
      </w:hyperlink>
      <w:r w:rsidRPr="00044CCA">
        <w:rPr>
          <w:rFonts w:ascii="inherit" w:eastAsia="Times New Roman" w:hAnsi="inherit" w:cs="Segoe UI"/>
          <w:color w:val="242729"/>
          <w:sz w:val="20"/>
          <w:szCs w:val="20"/>
          <w:bdr w:val="none" w:sz="0" w:space="0" w:color="auto" w:frame="1"/>
          <w:lang w:eastAsia="es-AR"/>
        </w:rPr>
        <w:t> , mientras que solo vi el estado actual, que no tenía uso </w:t>
      </w:r>
      <w:proofErr w:type="spellStart"/>
      <w:r w:rsidRPr="00044CCA">
        <w:rPr>
          <w:rFonts w:ascii="Consolas" w:eastAsia="Times New Roman" w:hAnsi="Consolas" w:cs="Courier New"/>
          <w:color w:val="242729"/>
          <w:sz w:val="20"/>
          <w:szCs w:val="20"/>
          <w:bdr w:val="none" w:sz="0" w:space="0" w:color="auto" w:frame="1"/>
          <w:lang w:eastAsia="es-AR"/>
        </w:rPr>
        <w:t>type</w:t>
      </w:r>
      <w:r w:rsidRPr="00044CCA">
        <w:rPr>
          <w:rFonts w:ascii="inherit" w:eastAsia="Times New Roman" w:hAnsi="inherit" w:cs="Segoe UI"/>
          <w:color w:val="242729"/>
          <w:sz w:val="20"/>
          <w:szCs w:val="20"/>
          <w:bdr w:val="none" w:sz="0" w:space="0" w:color="auto" w:frame="1"/>
          <w:lang w:eastAsia="es-AR"/>
        </w:rPr>
        <w:t>en</w:t>
      </w:r>
      <w:proofErr w:type="spellEnd"/>
      <w:r w:rsidRPr="00044CCA">
        <w:rPr>
          <w:rFonts w:ascii="inherit" w:eastAsia="Times New Roman" w:hAnsi="inherit" w:cs="Segoe UI"/>
          <w:color w:val="242729"/>
          <w:sz w:val="20"/>
          <w:szCs w:val="20"/>
          <w:bdr w:val="none" w:sz="0" w:space="0" w:color="auto" w:frame="1"/>
          <w:lang w:eastAsia="es-AR"/>
        </w:rPr>
        <w:t xml:space="preserve"> toda esta página, excepto en los módulos, de ahí mi conclusión. Disculpas.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"https://stackoverflow.com/users/4356868/slawomir-brzezinski" \o "192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Slawomir</w:t>
      </w:r>
      <w:proofErr w:type="spellEnd"/>
      <w:r w:rsidRPr="00044CCA">
        <w:rPr>
          <w:rFonts w:ascii="inherit" w:eastAsia="Times New Roman" w:hAnsi="inherit" w:cs="Segoe UI"/>
          <w:color w:val="0000FF"/>
          <w:sz w:val="20"/>
          <w:szCs w:val="20"/>
          <w:u w:val="single"/>
          <w:bdr w:val="none" w:sz="0" w:space="0" w:color="auto" w:frame="1"/>
          <w:lang w:eastAsia="es-AR"/>
        </w:rPr>
        <w:t xml:space="preserve"> </w:t>
      </w:r>
      <w:proofErr w:type="spellStart"/>
      <w:r w:rsidRPr="00044CCA">
        <w:rPr>
          <w:rFonts w:ascii="inherit" w:eastAsia="Times New Roman" w:hAnsi="inherit" w:cs="Segoe UI"/>
          <w:color w:val="0000FF"/>
          <w:sz w:val="20"/>
          <w:szCs w:val="20"/>
          <w:u w:val="single"/>
          <w:bdr w:val="none" w:sz="0" w:space="0" w:color="auto" w:frame="1"/>
          <w:lang w:eastAsia="es-AR"/>
        </w:rPr>
        <w:t>Brzezinski</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76" w:anchor="comment109113367_24070373" w:history="1">
        <w:r w:rsidRPr="00044CCA">
          <w:rPr>
            <w:rFonts w:ascii="inherit" w:eastAsia="Times New Roman" w:hAnsi="inherit" w:cs="Segoe UI"/>
            <w:color w:val="0000FF"/>
            <w:sz w:val="24"/>
            <w:szCs w:val="24"/>
            <w:bdr w:val="none" w:sz="0" w:space="0" w:color="auto" w:frame="1"/>
            <w:lang w:eastAsia="es-AR"/>
          </w:rPr>
          <w:t>8 de mayo de 2020 a las 19:06</w:t>
        </w:r>
      </w:hyperlink>
    </w:p>
    <w:p w14:paraId="11749085" w14:textId="3FD90127" w:rsidR="00044CCA" w:rsidRDefault="00044CCA"/>
    <w:p w14:paraId="4A3F156D" w14:textId="77777777" w:rsidR="00044CCA" w:rsidRPr="00044CCA" w:rsidRDefault="00044CCA" w:rsidP="00044CCA">
      <w:pPr>
        <w:shd w:val="clear" w:color="auto" w:fill="FFFFFF"/>
        <w:spacing w:after="3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lang w:eastAsia="es-AR"/>
        </w:rPr>
        <w:t>242</w:t>
      </w:r>
    </w:p>
    <w:p w14:paraId="7125DAB3" w14:textId="77777777" w:rsidR="00044CCA" w:rsidRPr="00044CCA" w:rsidRDefault="00044CCA" w:rsidP="00044CCA">
      <w:pPr>
        <w:shd w:val="clear" w:color="auto" w:fill="FFFFFF"/>
        <w:spacing w:after="100" w:afterAutospacing="1"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Justo antes de la etiqueta del cuerpo de cierre, como se indica en</w:t>
      </w:r>
    </w:p>
    <w:p w14:paraId="5443F8A4" w14:textId="77777777" w:rsidR="00044CCA" w:rsidRPr="00044CCA" w:rsidRDefault="00031E93" w:rsidP="00044CCA">
      <w:pPr>
        <w:shd w:val="clear" w:color="auto" w:fill="FFFFFF"/>
        <w:spacing w:after="0" w:afterAutospacing="1" w:line="240" w:lineRule="auto"/>
        <w:textAlignment w:val="baseline"/>
        <w:rPr>
          <w:rFonts w:ascii="inherit" w:eastAsia="Times New Roman" w:hAnsi="inherit" w:cs="Segoe UI"/>
          <w:color w:val="242729"/>
          <w:sz w:val="23"/>
          <w:szCs w:val="23"/>
          <w:lang w:eastAsia="es-AR"/>
        </w:rPr>
      </w:pPr>
      <w:hyperlink r:id="rId77" w:anchor="js_bottom" w:history="1">
        <w:r w:rsidR="00044CCA" w:rsidRPr="00044CCA">
          <w:rPr>
            <w:rFonts w:ascii="inherit" w:eastAsia="Times New Roman" w:hAnsi="inherit" w:cs="Segoe UI"/>
            <w:color w:val="0000FF"/>
            <w:sz w:val="23"/>
            <w:szCs w:val="23"/>
            <w:u w:val="single"/>
            <w:bdr w:val="none" w:sz="0" w:space="0" w:color="auto" w:frame="1"/>
            <w:lang w:eastAsia="es-AR"/>
          </w:rPr>
          <w:t>http://developer.yahoo.com/performance/rules.html#js_bottom</w:t>
        </w:r>
      </w:hyperlink>
    </w:p>
    <w:p w14:paraId="4EA68FE8" w14:textId="77777777" w:rsidR="00044CCA" w:rsidRPr="00044CCA" w:rsidRDefault="00044CCA" w:rsidP="00044CCA">
      <w:pPr>
        <w:shd w:val="clear" w:color="auto" w:fill="FFFFFF"/>
        <w:spacing w:after="0" w:afterAutospacing="1"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Ponga los scripts en la parte inferior</w:t>
      </w:r>
    </w:p>
    <w:p w14:paraId="66EB996F"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 xml:space="preserve">El problema causado por los scripts es que bloquean las descargas paralelas. La especificación HTTP / 1.1 sugiere que los navegadores no descarguen más de dos componentes en paralelo por nombre de host. Si sirve </w:t>
      </w:r>
      <w:r w:rsidRPr="00044CCA">
        <w:rPr>
          <w:rFonts w:ascii="inherit" w:eastAsia="Times New Roman" w:hAnsi="inherit" w:cs="Segoe UI"/>
          <w:color w:val="242729"/>
          <w:sz w:val="23"/>
          <w:szCs w:val="23"/>
          <w:lang w:eastAsia="es-AR"/>
        </w:rPr>
        <w:lastRenderedPageBreak/>
        <w:t>sus imágenes desde varios nombres de host, puede conseguir que se produzcan más de dos descargas en paralelo. Sin embargo, mientras se descarga un script, el navegador no iniciará ninguna otra descarga, incluso en diferentes nombres de host.</w:t>
      </w:r>
    </w:p>
    <w:p w14:paraId="776A3593" w14:textId="77777777" w:rsidR="00044CCA" w:rsidRDefault="00044CCA" w:rsidP="00044CCA"/>
    <w:p w14:paraId="3C9F05A3"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7</w:t>
      </w:r>
    </w:p>
    <w:p w14:paraId="3BA80E64"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Estoy de acuerdo con el concepto y su explicación. Pero, ¿qué pasa si el usuario comienza a jugar con la página? Supongamos que tengo un menú desplegable AJAX que comenzará a cargarse después de que la página haya aparecido al usuario, pero mientras se está cargando, ¡el usuario hace clic en ella! ¿Y si un usuario 'realmente impaciente' envía el formulario?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"https://stackoverflow.com/users/186380/hemant-tank" \o "1,710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Hemant</w:t>
      </w:r>
      <w:proofErr w:type="spellEnd"/>
      <w:r w:rsidRPr="00044CCA">
        <w:rPr>
          <w:rFonts w:ascii="inherit" w:eastAsia="Times New Roman" w:hAnsi="inherit" w:cs="Segoe UI"/>
          <w:color w:val="0000FF"/>
          <w:sz w:val="20"/>
          <w:szCs w:val="20"/>
          <w:u w:val="single"/>
          <w:bdr w:val="none" w:sz="0" w:space="0" w:color="auto" w:frame="1"/>
          <w:lang w:eastAsia="es-AR"/>
        </w:rPr>
        <w:t xml:space="preserve"> </w:t>
      </w:r>
      <w:proofErr w:type="spellStart"/>
      <w:r w:rsidRPr="00044CCA">
        <w:rPr>
          <w:rFonts w:ascii="inherit" w:eastAsia="Times New Roman" w:hAnsi="inherit" w:cs="Segoe UI"/>
          <w:color w:val="0000FF"/>
          <w:sz w:val="20"/>
          <w:szCs w:val="20"/>
          <w:u w:val="single"/>
          <w:bdr w:val="none" w:sz="0" w:space="0" w:color="auto" w:frame="1"/>
          <w:lang w:eastAsia="es-AR"/>
        </w:rPr>
        <w:t>Tank</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78" w:anchor="comment10845537_436425" w:history="1">
        <w:r w:rsidRPr="00044CCA">
          <w:rPr>
            <w:rFonts w:ascii="inherit" w:eastAsia="Times New Roman" w:hAnsi="inherit" w:cs="Segoe UI"/>
            <w:color w:val="0000FF"/>
            <w:sz w:val="20"/>
            <w:szCs w:val="20"/>
            <w:bdr w:val="none" w:sz="0" w:space="0" w:color="auto" w:frame="1"/>
            <w:lang w:eastAsia="es-AR"/>
          </w:rPr>
          <w:t>3 de enero de 2012 a las 14:29</w:t>
        </w:r>
      </w:hyperlink>
    </w:p>
    <w:p w14:paraId="393CD371" w14:textId="77777777" w:rsidR="00044CCA" w:rsidRPr="00044CCA" w:rsidRDefault="00044CCA" w:rsidP="00044CCA">
      <w:pPr>
        <w:numPr>
          <w:ilvl w:val="0"/>
          <w:numId w:val="3"/>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9</w:t>
      </w:r>
    </w:p>
    <w:p w14:paraId="6D8869F8"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@Hermant Comentario anterior, pero puede hacer el truco deshabilitando los campos de forma predeterminada y luego habilitándolos usando JS cuando el DOM esté completamente cargado. Eso es lo que parece estar haciendo Facebook hoy en día. </w:t>
      </w:r>
      <w:r w:rsidRPr="00044CCA">
        <w:rPr>
          <w:rFonts w:ascii="inherit" w:eastAsia="Times New Roman" w:hAnsi="inherit" w:cs="Segoe UI"/>
          <w:color w:val="242729"/>
          <w:sz w:val="20"/>
          <w:szCs w:val="20"/>
          <w:lang w:eastAsia="es-AR"/>
        </w:rPr>
        <w:t>-  </w:t>
      </w:r>
      <w:proofErr w:type="spellStart"/>
      <w:r w:rsidR="00031E93">
        <w:fldChar w:fldCharType="begin"/>
      </w:r>
      <w:r w:rsidR="00031E93">
        <w:instrText xml:space="preserve"> HYPERLINK "https://stackoverflow.com/users/340494/jmic" \o "887 reputación" </w:instrText>
      </w:r>
      <w:r w:rsidR="00031E93">
        <w:fldChar w:fldCharType="separate"/>
      </w:r>
      <w:r w:rsidRPr="00044CCA">
        <w:rPr>
          <w:rFonts w:ascii="inherit" w:eastAsia="Times New Roman" w:hAnsi="inherit" w:cs="Segoe UI"/>
          <w:color w:val="0000FF"/>
          <w:sz w:val="20"/>
          <w:szCs w:val="20"/>
          <w:u w:val="single"/>
          <w:bdr w:val="none" w:sz="0" w:space="0" w:color="auto" w:frame="1"/>
          <w:lang w:eastAsia="es-AR"/>
        </w:rPr>
        <w:t>jmic</w:t>
      </w:r>
      <w:proofErr w:type="spellEnd"/>
      <w:r w:rsidRPr="00044CCA">
        <w:rPr>
          <w:rFonts w:ascii="inherit" w:eastAsia="Times New Roman" w:hAnsi="inherit" w:cs="Segoe UI"/>
          <w:color w:val="0000FF"/>
          <w:sz w:val="20"/>
          <w:szCs w:val="20"/>
          <w:u w:val="single"/>
          <w:bdr w:val="none" w:sz="0" w:space="0" w:color="auto" w:frame="1"/>
          <w:lang w:eastAsia="es-AR"/>
        </w:rPr>
        <w:t> </w:t>
      </w:r>
      <w:r w:rsidR="00031E93">
        <w:rPr>
          <w:rFonts w:ascii="inherit" w:eastAsia="Times New Roman" w:hAnsi="inherit" w:cs="Segoe UI"/>
          <w:color w:val="0000FF"/>
          <w:sz w:val="20"/>
          <w:szCs w:val="20"/>
          <w:u w:val="single"/>
          <w:bdr w:val="none" w:sz="0" w:space="0" w:color="auto" w:frame="1"/>
          <w:lang w:eastAsia="es-AR"/>
        </w:rPr>
        <w:fldChar w:fldCharType="end"/>
      </w:r>
      <w:hyperlink r:id="rId79" w:anchor="comment18185452_436425" w:history="1">
        <w:r w:rsidRPr="00044CCA">
          <w:rPr>
            <w:rFonts w:ascii="inherit" w:eastAsia="Times New Roman" w:hAnsi="inherit" w:cs="Segoe UI"/>
            <w:color w:val="0000FF"/>
            <w:sz w:val="20"/>
            <w:szCs w:val="20"/>
            <w:bdr w:val="none" w:sz="0" w:space="0" w:color="auto" w:frame="1"/>
            <w:lang w:eastAsia="es-AR"/>
          </w:rPr>
          <w:t>11 de noviembre de</w:t>
        </w:r>
      </w:hyperlink>
      <w:hyperlink r:id="rId80" w:tooltip="887 reputación" w:history="1">
        <w:r w:rsidRPr="00044CCA">
          <w:rPr>
            <w:rFonts w:ascii="inherit" w:eastAsia="Times New Roman" w:hAnsi="inherit" w:cs="Segoe UI"/>
            <w:color w:val="0000FF"/>
            <w:sz w:val="20"/>
            <w:szCs w:val="20"/>
            <w:u w:val="single"/>
            <w:bdr w:val="none" w:sz="0" w:space="0" w:color="auto" w:frame="1"/>
            <w:lang w:eastAsia="es-AR"/>
          </w:rPr>
          <w:t> 2012 </w:t>
        </w:r>
      </w:hyperlink>
      <w:hyperlink r:id="rId81" w:anchor="comment18185452_436425" w:history="1">
        <w:r w:rsidRPr="00044CCA">
          <w:rPr>
            <w:rFonts w:ascii="inherit" w:eastAsia="Times New Roman" w:hAnsi="inherit" w:cs="Segoe UI"/>
            <w:color w:val="0000FF"/>
            <w:sz w:val="20"/>
            <w:szCs w:val="20"/>
            <w:bdr w:val="none" w:sz="0" w:space="0" w:color="auto" w:frame="1"/>
            <w:lang w:eastAsia="es-AR"/>
          </w:rPr>
          <w:t>a las 6:20</w:t>
        </w:r>
      </w:hyperlink>
    </w:p>
    <w:p w14:paraId="255639B8" w14:textId="77777777" w:rsidR="00044CCA" w:rsidRPr="00044CCA" w:rsidRDefault="00044CCA" w:rsidP="00044CCA">
      <w:pPr>
        <w:numPr>
          <w:ilvl w:val="0"/>
          <w:numId w:val="3"/>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4"/>
          <w:szCs w:val="24"/>
          <w:bdr w:val="none" w:sz="0" w:space="0" w:color="auto" w:frame="1"/>
          <w:lang w:eastAsia="es-AR"/>
        </w:rPr>
        <w:t>2</w:t>
      </w:r>
    </w:p>
    <w:p w14:paraId="77F10D99"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Solo probé esto con Chrome, para verificar si sigue siendo el mismo. Es. Puede comprobar las diferencias en el tiempo de carga de la página de sus navegadores aquí. </w:t>
      </w:r>
      <w:hyperlink r:id="rId82" w:history="1">
        <w:r w:rsidRPr="00044CCA">
          <w:rPr>
            <w:rFonts w:ascii="inherit" w:eastAsia="Times New Roman" w:hAnsi="inherit" w:cs="Segoe UI"/>
            <w:color w:val="0000FF"/>
            <w:sz w:val="20"/>
            <w:szCs w:val="20"/>
            <w:u w:val="single"/>
            <w:bdr w:val="none" w:sz="0" w:space="0" w:color="auto" w:frame="1"/>
            <w:lang w:eastAsia="es-AR"/>
          </w:rPr>
          <w:t>stevesouders.com/</w:t>
        </w:r>
        <w:proofErr w:type="spellStart"/>
        <w:r w:rsidRPr="00044CCA">
          <w:rPr>
            <w:rFonts w:ascii="inherit" w:eastAsia="Times New Roman" w:hAnsi="inherit" w:cs="Segoe UI"/>
            <w:color w:val="0000FF"/>
            <w:sz w:val="20"/>
            <w:szCs w:val="20"/>
            <w:u w:val="single"/>
            <w:bdr w:val="none" w:sz="0" w:space="0" w:color="auto" w:frame="1"/>
            <w:lang w:eastAsia="es-AR"/>
          </w:rPr>
          <w:t>cuzillion</w:t>
        </w:r>
        <w:proofErr w:type="spellEnd"/>
      </w:hyperlink>
      <w:r w:rsidRPr="00044CCA">
        <w:rPr>
          <w:rFonts w:ascii="inherit" w:eastAsia="Times New Roman" w:hAnsi="inherit" w:cs="Segoe UI"/>
          <w:color w:val="242729"/>
          <w:sz w:val="20"/>
          <w:szCs w:val="20"/>
          <w:lang w:eastAsia="es-AR"/>
        </w:rPr>
        <w:t> -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"https://stackoverflow.com/users/381786/cypher" \o "439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cypher</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83" w:anchor="comment19702479_436425" w:history="1">
        <w:r w:rsidRPr="00044CCA">
          <w:rPr>
            <w:rFonts w:ascii="inherit" w:eastAsia="Times New Roman" w:hAnsi="inherit" w:cs="Segoe UI"/>
            <w:color w:val="0000FF"/>
            <w:sz w:val="20"/>
            <w:szCs w:val="20"/>
            <w:bdr w:val="none" w:sz="0" w:space="0" w:color="auto" w:frame="1"/>
            <w:lang w:eastAsia="es-AR"/>
          </w:rPr>
          <w:t>8 de enero de</w:t>
        </w:r>
      </w:hyperlink>
      <w:hyperlink r:id="rId84" w:history="1">
        <w:r w:rsidRPr="00044CCA">
          <w:rPr>
            <w:rFonts w:ascii="inherit" w:eastAsia="Times New Roman" w:hAnsi="inherit" w:cs="Segoe UI"/>
            <w:color w:val="0000FF"/>
            <w:sz w:val="20"/>
            <w:szCs w:val="20"/>
            <w:u w:val="single"/>
            <w:bdr w:val="none" w:sz="0" w:space="0" w:color="auto" w:frame="1"/>
            <w:lang w:eastAsia="es-AR"/>
          </w:rPr>
          <w:t> 2013 </w:t>
        </w:r>
      </w:hyperlink>
      <w:hyperlink r:id="rId85" w:anchor="comment19702479_436425" w:history="1">
        <w:r w:rsidRPr="00044CCA">
          <w:rPr>
            <w:rFonts w:ascii="inherit" w:eastAsia="Times New Roman" w:hAnsi="inherit" w:cs="Segoe UI"/>
            <w:color w:val="0000FF"/>
            <w:sz w:val="20"/>
            <w:szCs w:val="20"/>
            <w:bdr w:val="none" w:sz="0" w:space="0" w:color="auto" w:frame="1"/>
            <w:lang w:eastAsia="es-AR"/>
          </w:rPr>
          <w:t>a las 4:19</w:t>
        </w:r>
      </w:hyperlink>
      <w:r w:rsidRPr="00044CCA">
        <w:rPr>
          <w:rFonts w:ascii="inherit" w:eastAsia="Times New Roman" w:hAnsi="inherit" w:cs="Segoe UI"/>
          <w:color w:val="242729"/>
          <w:sz w:val="20"/>
          <w:szCs w:val="20"/>
          <w:lang w:eastAsia="es-AR"/>
        </w:rPr>
        <w:t> </w:t>
      </w:r>
    </w:p>
    <w:p w14:paraId="75A3AAE7" w14:textId="77777777" w:rsidR="00044CCA" w:rsidRPr="00044CCA" w:rsidRDefault="00044CCA" w:rsidP="00044CCA">
      <w:pPr>
        <w:numPr>
          <w:ilvl w:val="0"/>
          <w:numId w:val="3"/>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49</w:t>
      </w:r>
    </w:p>
    <w:p w14:paraId="22E057BB"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Si esta es la mejor práctica, ¿por qué el desbordamiento de pila incluye todas sus etiquetas de script en &lt;head&gt;? :-P</w:t>
      </w:r>
      <w:r w:rsidRPr="00044CCA">
        <w:rPr>
          <w:rFonts w:ascii="inherit" w:eastAsia="Times New Roman" w:hAnsi="inherit" w:cs="Segoe UI"/>
          <w:color w:val="242729"/>
          <w:sz w:val="20"/>
          <w:szCs w:val="20"/>
          <w:lang w:eastAsia="es-AR"/>
        </w:rPr>
        <w:t> -  </w:t>
      </w:r>
      <w:hyperlink r:id="rId86" w:tooltip="3,839 reputación" w:history="1">
        <w:r w:rsidRPr="00044CCA">
          <w:rPr>
            <w:rFonts w:ascii="inherit" w:eastAsia="Times New Roman" w:hAnsi="inherit" w:cs="Segoe UI"/>
            <w:color w:val="0000FF"/>
            <w:sz w:val="20"/>
            <w:szCs w:val="20"/>
            <w:u w:val="single"/>
            <w:bdr w:val="none" w:sz="0" w:space="0" w:color="auto" w:frame="1"/>
            <w:lang w:eastAsia="es-AR"/>
          </w:rPr>
          <w:t>Philip </w:t>
        </w:r>
      </w:hyperlink>
      <w:hyperlink r:id="rId87" w:anchor="comment23018059_436425" w:history="1">
        <w:r w:rsidRPr="00044CCA">
          <w:rPr>
            <w:rFonts w:ascii="inherit" w:eastAsia="Times New Roman" w:hAnsi="inherit" w:cs="Segoe UI"/>
            <w:color w:val="0000FF"/>
            <w:sz w:val="20"/>
            <w:szCs w:val="20"/>
            <w:bdr w:val="none" w:sz="0" w:space="0" w:color="auto" w:frame="1"/>
            <w:lang w:eastAsia="es-AR"/>
          </w:rPr>
          <w:t>20 de abril de 2013 a las 5:04</w:t>
        </w:r>
      </w:hyperlink>
    </w:p>
    <w:p w14:paraId="1392657F" w14:textId="77777777" w:rsidR="00044CCA" w:rsidRPr="00044CCA" w:rsidRDefault="00044CCA" w:rsidP="00044CCA">
      <w:pPr>
        <w:numPr>
          <w:ilvl w:val="0"/>
          <w:numId w:val="3"/>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¿Puedo agregar después de la etiqueta de cierre del cuerpo o causará algún problema de rendimiento? </w:t>
      </w:r>
      <w:r w:rsidRPr="00044CCA">
        <w:rPr>
          <w:rFonts w:ascii="inherit" w:eastAsia="Times New Roman" w:hAnsi="inherit" w:cs="Segoe UI"/>
          <w:color w:val="242729"/>
          <w:sz w:val="20"/>
          <w:szCs w:val="20"/>
          <w:lang w:eastAsia="es-AR"/>
        </w:rPr>
        <w:t>-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"https://stackoverflow.com/users/1398298/nks" \o "1,168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NkS</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88" w:anchor="comment23784965_436425" w:history="1">
        <w:r w:rsidRPr="00044CCA">
          <w:rPr>
            <w:rFonts w:ascii="inherit" w:eastAsia="Times New Roman" w:hAnsi="inherit" w:cs="Segoe UI"/>
            <w:color w:val="0000FF"/>
            <w:sz w:val="20"/>
            <w:szCs w:val="20"/>
            <w:bdr w:val="none" w:sz="0" w:space="0" w:color="auto" w:frame="1"/>
            <w:lang w:eastAsia="es-AR"/>
          </w:rPr>
          <w:t>15 de mayo de</w:t>
        </w:r>
      </w:hyperlink>
      <w:hyperlink r:id="rId89" w:tooltip="1,168 reputación" w:history="1">
        <w:r w:rsidRPr="00044CCA">
          <w:rPr>
            <w:rFonts w:ascii="inherit" w:eastAsia="Times New Roman" w:hAnsi="inherit" w:cs="Segoe UI"/>
            <w:color w:val="0000FF"/>
            <w:sz w:val="20"/>
            <w:szCs w:val="20"/>
            <w:u w:val="single"/>
            <w:bdr w:val="none" w:sz="0" w:space="0" w:color="auto" w:frame="1"/>
            <w:lang w:eastAsia="es-AR"/>
          </w:rPr>
          <w:t> 2013 </w:t>
        </w:r>
      </w:hyperlink>
      <w:hyperlink r:id="rId90" w:anchor="comment23784965_436425" w:history="1">
        <w:r w:rsidRPr="00044CCA">
          <w:rPr>
            <w:rFonts w:ascii="inherit" w:eastAsia="Times New Roman" w:hAnsi="inherit" w:cs="Segoe UI"/>
            <w:color w:val="0000FF"/>
            <w:sz w:val="20"/>
            <w:szCs w:val="20"/>
            <w:bdr w:val="none" w:sz="0" w:space="0" w:color="auto" w:frame="1"/>
            <w:lang w:eastAsia="es-AR"/>
          </w:rPr>
          <w:t>a las 3:15</w:t>
        </w:r>
      </w:hyperlink>
    </w:p>
    <w:p w14:paraId="724C7454" w14:textId="77777777" w:rsidR="00044CCA" w:rsidRPr="00044CCA" w:rsidRDefault="00044CCA" w:rsidP="00044CCA">
      <w:pPr>
        <w:numPr>
          <w:ilvl w:val="0"/>
          <w:numId w:val="3"/>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10</w:t>
      </w:r>
    </w:p>
    <w:p w14:paraId="7A17A762"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En algunos casos, especialmente en sitios pesados ​​</w:t>
      </w:r>
      <w:proofErr w:type="spellStart"/>
      <w:r w:rsidRPr="00044CCA">
        <w:rPr>
          <w:rFonts w:ascii="inherit" w:eastAsia="Times New Roman" w:hAnsi="inherit" w:cs="Segoe UI"/>
          <w:color w:val="242729"/>
          <w:sz w:val="20"/>
          <w:szCs w:val="20"/>
          <w:bdr w:val="none" w:sz="0" w:space="0" w:color="auto" w:frame="1"/>
          <w:lang w:eastAsia="es-AR"/>
        </w:rPr>
        <w:t>ajax</w:t>
      </w:r>
      <w:proofErr w:type="spellEnd"/>
      <w:r w:rsidRPr="00044CCA">
        <w:rPr>
          <w:rFonts w:ascii="inherit" w:eastAsia="Times New Roman" w:hAnsi="inherit" w:cs="Segoe UI"/>
          <w:color w:val="242729"/>
          <w:sz w:val="20"/>
          <w:szCs w:val="20"/>
          <w:bdr w:val="none" w:sz="0" w:space="0" w:color="auto" w:frame="1"/>
          <w:lang w:eastAsia="es-AR"/>
        </w:rPr>
        <w:t>, la carga en la cabeza puede resultar en tiempos de carga más rápidos. Consulte: </w:t>
      </w:r>
      <w:hyperlink r:id="rId91" w:history="1">
        <w:r w:rsidRPr="00044CCA">
          <w:rPr>
            <w:rFonts w:ascii="inherit" w:eastAsia="Times New Roman" w:hAnsi="inherit" w:cs="Segoe UI"/>
            <w:color w:val="0000FF"/>
            <w:sz w:val="20"/>
            <w:szCs w:val="20"/>
            <w:u w:val="single"/>
            <w:bdr w:val="none" w:sz="0" w:space="0" w:color="auto" w:frame="1"/>
            <w:lang w:eastAsia="es-AR"/>
          </w:rPr>
          <w:t>encosia.com/dont-let-jquerys-document-ready-slow-you-down</w:t>
        </w:r>
      </w:hyperlink>
      <w:r w:rsidRPr="00044CCA">
        <w:rPr>
          <w:rFonts w:ascii="inherit" w:eastAsia="Times New Roman" w:hAnsi="inherit" w:cs="Segoe UI"/>
          <w:color w:val="242729"/>
          <w:sz w:val="20"/>
          <w:szCs w:val="20"/>
          <w:bdr w:val="none" w:sz="0" w:space="0" w:color="auto" w:frame="1"/>
          <w:lang w:eastAsia="es-AR"/>
        </w:rPr>
        <w:t> (tenga en cuenta que la función "</w:t>
      </w:r>
      <w:proofErr w:type="spellStart"/>
      <w:r w:rsidRPr="00044CCA">
        <w:rPr>
          <w:rFonts w:ascii="inherit" w:eastAsia="Times New Roman" w:hAnsi="inherit" w:cs="Segoe UI"/>
          <w:color w:val="242729"/>
          <w:sz w:val="20"/>
          <w:szCs w:val="20"/>
          <w:bdr w:val="none" w:sz="0" w:space="0" w:color="auto" w:frame="1"/>
          <w:lang w:eastAsia="es-AR"/>
        </w:rPr>
        <w:t>live</w:t>
      </w:r>
      <w:proofErr w:type="spellEnd"/>
      <w:r w:rsidRPr="00044CCA">
        <w:rPr>
          <w:rFonts w:ascii="inherit" w:eastAsia="Times New Roman" w:hAnsi="inherit" w:cs="Segoe UI"/>
          <w:color w:val="242729"/>
          <w:sz w:val="20"/>
          <w:szCs w:val="20"/>
          <w:bdr w:val="none" w:sz="0" w:space="0" w:color="auto" w:frame="1"/>
          <w:lang w:eastAsia="es-AR"/>
        </w:rPr>
        <w:t xml:space="preserve"> ()" está obsoleta en </w:t>
      </w:r>
      <w:proofErr w:type="spellStart"/>
      <w:r w:rsidRPr="00044CCA">
        <w:rPr>
          <w:rFonts w:ascii="inherit" w:eastAsia="Times New Roman" w:hAnsi="inherit" w:cs="Segoe UI"/>
          <w:color w:val="242729"/>
          <w:sz w:val="20"/>
          <w:szCs w:val="20"/>
          <w:bdr w:val="none" w:sz="0" w:space="0" w:color="auto" w:frame="1"/>
          <w:lang w:eastAsia="es-AR"/>
        </w:rPr>
        <w:t>jquery</w:t>
      </w:r>
      <w:proofErr w:type="spellEnd"/>
      <w:r w:rsidRPr="00044CCA">
        <w:rPr>
          <w:rFonts w:ascii="inherit" w:eastAsia="Times New Roman" w:hAnsi="inherit" w:cs="Segoe UI"/>
          <w:color w:val="242729"/>
          <w:sz w:val="20"/>
          <w:szCs w:val="20"/>
          <w:bdr w:val="none" w:sz="0" w:space="0" w:color="auto" w:frame="1"/>
          <w:lang w:eastAsia="es-AR"/>
        </w:rPr>
        <w:t>, pero el artículo aún se aplica con "</w:t>
      </w:r>
      <w:proofErr w:type="spellStart"/>
      <w:r w:rsidRPr="00044CCA">
        <w:rPr>
          <w:rFonts w:ascii="inherit" w:eastAsia="Times New Roman" w:hAnsi="inherit" w:cs="Segoe UI"/>
          <w:color w:val="242729"/>
          <w:sz w:val="20"/>
          <w:szCs w:val="20"/>
          <w:bdr w:val="none" w:sz="0" w:space="0" w:color="auto" w:frame="1"/>
          <w:lang w:eastAsia="es-AR"/>
        </w:rPr>
        <w:t>on</w:t>
      </w:r>
      <w:proofErr w:type="spellEnd"/>
      <w:r w:rsidRPr="00044CCA">
        <w:rPr>
          <w:rFonts w:ascii="inherit" w:eastAsia="Times New Roman" w:hAnsi="inherit" w:cs="Segoe UI"/>
          <w:color w:val="242729"/>
          <w:sz w:val="20"/>
          <w:szCs w:val="20"/>
          <w:bdr w:val="none" w:sz="0" w:space="0" w:color="auto" w:frame="1"/>
          <w:lang w:eastAsia="es-AR"/>
        </w:rPr>
        <w:t xml:space="preserve"> ()" o " delegar "función). También puede ser necesario cargar en &lt;head&gt; para garantizar el comportamiento correcto, como lo señala @Hermant. Finalmente, </w:t>
      </w:r>
      <w:hyperlink r:id="rId92" w:history="1">
        <w:r w:rsidRPr="00044CCA">
          <w:rPr>
            <w:rFonts w:ascii="inherit" w:eastAsia="Times New Roman" w:hAnsi="inherit" w:cs="Segoe UI"/>
            <w:color w:val="0000FF"/>
            <w:sz w:val="20"/>
            <w:szCs w:val="20"/>
            <w:u w:val="single"/>
            <w:bdr w:val="none" w:sz="0" w:space="0" w:color="auto" w:frame="1"/>
            <w:lang w:eastAsia="es-AR"/>
          </w:rPr>
          <w:t>modernizr.com/</w:t>
        </w:r>
        <w:proofErr w:type="spellStart"/>
        <w:r w:rsidRPr="00044CCA">
          <w:rPr>
            <w:rFonts w:ascii="inherit" w:eastAsia="Times New Roman" w:hAnsi="inherit" w:cs="Segoe UI"/>
            <w:color w:val="0000FF"/>
            <w:sz w:val="20"/>
            <w:szCs w:val="20"/>
            <w:u w:val="single"/>
            <w:bdr w:val="none" w:sz="0" w:space="0" w:color="auto" w:frame="1"/>
            <w:lang w:eastAsia="es-AR"/>
          </w:rPr>
          <w:t>docs</w:t>
        </w:r>
        <w:proofErr w:type="spellEnd"/>
      </w:hyperlink>
      <w:r w:rsidRPr="00044CCA">
        <w:rPr>
          <w:rFonts w:ascii="inherit" w:eastAsia="Times New Roman" w:hAnsi="inherit" w:cs="Segoe UI"/>
          <w:color w:val="242729"/>
          <w:sz w:val="20"/>
          <w:szCs w:val="20"/>
          <w:bdr w:val="none" w:sz="0" w:space="0" w:color="auto" w:frame="1"/>
          <w:lang w:eastAsia="es-AR"/>
        </w:rPr>
        <w:t> recomienda colocar sus scripts en el &lt;head&gt; por las razones explicadas en su sitio. </w:t>
      </w:r>
      <w:r w:rsidRPr="00044CCA">
        <w:rPr>
          <w:rFonts w:ascii="inherit" w:eastAsia="Times New Roman" w:hAnsi="inherit" w:cs="Segoe UI"/>
          <w:color w:val="242729"/>
          <w:sz w:val="20"/>
          <w:szCs w:val="20"/>
          <w:lang w:eastAsia="es-AR"/>
        </w:rPr>
        <w:t>-  </w:t>
      </w:r>
      <w:hyperlink r:id="rId93" w:tooltip="10.097 reputación" w:history="1">
        <w:r w:rsidRPr="00044CCA">
          <w:rPr>
            <w:rFonts w:ascii="inherit" w:eastAsia="Times New Roman" w:hAnsi="inherit" w:cs="Segoe UI"/>
            <w:color w:val="0000FF"/>
            <w:sz w:val="20"/>
            <w:szCs w:val="20"/>
            <w:u w:val="single"/>
            <w:bdr w:val="none" w:sz="0" w:space="0" w:color="auto" w:frame="1"/>
            <w:lang w:eastAsia="es-AR"/>
          </w:rPr>
          <w:t>Nathan </w:t>
        </w:r>
      </w:hyperlink>
      <w:hyperlink r:id="rId94" w:anchor="comment24541949_436425" w:history="1">
        <w:r w:rsidRPr="00044CCA">
          <w:rPr>
            <w:rFonts w:ascii="inherit" w:eastAsia="Times New Roman" w:hAnsi="inherit" w:cs="Segoe UI"/>
            <w:color w:val="0000FF"/>
            <w:sz w:val="20"/>
            <w:szCs w:val="20"/>
            <w:bdr w:val="none" w:sz="0" w:space="0" w:color="auto" w:frame="1"/>
            <w:lang w:eastAsia="es-AR"/>
          </w:rPr>
          <w:t>7 de junio de 2013 a las 15:54</w:t>
        </w:r>
      </w:hyperlink>
      <w:r w:rsidRPr="00044CCA">
        <w:rPr>
          <w:rFonts w:ascii="inherit" w:eastAsia="Times New Roman" w:hAnsi="inherit" w:cs="Segoe UI"/>
          <w:color w:val="242729"/>
          <w:sz w:val="20"/>
          <w:szCs w:val="20"/>
          <w:lang w:eastAsia="es-AR"/>
        </w:rPr>
        <w:t> </w:t>
      </w:r>
    </w:p>
    <w:p w14:paraId="787D57F4" w14:textId="77777777" w:rsidR="00044CCA" w:rsidRPr="00044CCA" w:rsidRDefault="00044CCA" w:rsidP="00044CCA">
      <w:pPr>
        <w:numPr>
          <w:ilvl w:val="0"/>
          <w:numId w:val="3"/>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En su cita no dice nada sobre la </w:t>
      </w:r>
      <w:proofErr w:type="spellStart"/>
      <w:r w:rsidRPr="00044CCA">
        <w:rPr>
          <w:rFonts w:ascii="Consolas" w:eastAsia="Times New Roman" w:hAnsi="Consolas" w:cs="Courier New"/>
          <w:color w:val="242729"/>
          <w:sz w:val="20"/>
          <w:szCs w:val="20"/>
          <w:bdr w:val="none" w:sz="0" w:space="0" w:color="auto" w:frame="1"/>
          <w:lang w:eastAsia="es-AR"/>
        </w:rPr>
        <w:t>body</w:t>
      </w:r>
      <w:r w:rsidRPr="00044CCA">
        <w:rPr>
          <w:rFonts w:ascii="inherit" w:eastAsia="Times New Roman" w:hAnsi="inherit" w:cs="Segoe UI"/>
          <w:color w:val="242729"/>
          <w:sz w:val="20"/>
          <w:szCs w:val="20"/>
          <w:bdr w:val="none" w:sz="0" w:space="0" w:color="auto" w:frame="1"/>
          <w:lang w:eastAsia="es-AR"/>
        </w:rPr>
        <w:t>etiqueta</w:t>
      </w:r>
      <w:proofErr w:type="spellEnd"/>
      <w:r w:rsidRPr="00044CCA">
        <w:rPr>
          <w:rFonts w:ascii="inherit" w:eastAsia="Times New Roman" w:hAnsi="inherit" w:cs="Segoe UI"/>
          <w:color w:val="242729"/>
          <w:sz w:val="20"/>
          <w:szCs w:val="20"/>
          <w:bdr w:val="none" w:sz="0" w:space="0" w:color="auto" w:frame="1"/>
          <w:lang w:eastAsia="es-AR"/>
        </w:rPr>
        <w:t>. ¿No podrían colocarse fuera de la etiqueta del cuerpo? </w:t>
      </w:r>
      <w:r w:rsidRPr="00044CCA">
        <w:rPr>
          <w:rFonts w:ascii="inherit" w:eastAsia="Times New Roman" w:hAnsi="inherit" w:cs="Segoe UI"/>
          <w:color w:val="242729"/>
          <w:sz w:val="20"/>
          <w:szCs w:val="20"/>
          <w:lang w:eastAsia="es-AR"/>
        </w:rPr>
        <w:t>-  </w:t>
      </w:r>
      <w:hyperlink r:id="rId95" w:tooltip="37,850 reputación" w:history="1">
        <w:r w:rsidRPr="00044CCA">
          <w:rPr>
            <w:rFonts w:ascii="inherit" w:eastAsia="Times New Roman" w:hAnsi="inherit" w:cs="Segoe UI"/>
            <w:color w:val="0000FF"/>
            <w:sz w:val="20"/>
            <w:szCs w:val="20"/>
            <w:u w:val="single"/>
            <w:bdr w:val="none" w:sz="0" w:space="0" w:color="auto" w:frame="1"/>
            <w:lang w:eastAsia="es-AR"/>
          </w:rPr>
          <w:t>Álvaro </w:t>
        </w:r>
      </w:hyperlink>
      <w:hyperlink r:id="rId96" w:anchor="comment34826783_436425" w:history="1">
        <w:r w:rsidRPr="00044CCA">
          <w:rPr>
            <w:rFonts w:ascii="inherit" w:eastAsia="Times New Roman" w:hAnsi="inherit" w:cs="Segoe UI"/>
            <w:color w:val="0000FF"/>
            <w:sz w:val="20"/>
            <w:szCs w:val="20"/>
            <w:bdr w:val="none" w:sz="0" w:space="0" w:color="auto" w:frame="1"/>
            <w:lang w:eastAsia="es-AR"/>
          </w:rPr>
          <w:t>3 de abril de 2014 a las 9:12</w:t>
        </w:r>
      </w:hyperlink>
    </w:p>
    <w:p w14:paraId="7BA4277E" w14:textId="77777777" w:rsidR="00044CCA" w:rsidRPr="00044CCA" w:rsidRDefault="00044CCA" w:rsidP="00044CCA">
      <w:pPr>
        <w:numPr>
          <w:ilvl w:val="0"/>
          <w:numId w:val="3"/>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 xml:space="preserve">Este consejo es obsoleto, de una época en que el contenido solo provenía del HTML. El inicio de la página es demasiado complicado para hacer una declaración tan general. Todavía funciona ahora si su página no necesita ningún código para ejecutarse para el renderizado inicial, y si no bloquea la interactividad básica. Sin embargo, si está utilizando algo como </w:t>
      </w:r>
      <w:proofErr w:type="spellStart"/>
      <w:r w:rsidRPr="00044CCA">
        <w:rPr>
          <w:rFonts w:ascii="inherit" w:eastAsia="Times New Roman" w:hAnsi="inherit" w:cs="Segoe UI"/>
          <w:color w:val="242729"/>
          <w:sz w:val="20"/>
          <w:szCs w:val="20"/>
          <w:bdr w:val="none" w:sz="0" w:space="0" w:color="auto" w:frame="1"/>
          <w:lang w:eastAsia="es-AR"/>
        </w:rPr>
        <w:t>vue</w:t>
      </w:r>
      <w:proofErr w:type="spellEnd"/>
      <w:r w:rsidRPr="00044CCA">
        <w:rPr>
          <w:rFonts w:ascii="inherit" w:eastAsia="Times New Roman" w:hAnsi="inherit" w:cs="Segoe UI"/>
          <w:color w:val="242729"/>
          <w:sz w:val="20"/>
          <w:szCs w:val="20"/>
          <w:bdr w:val="none" w:sz="0" w:space="0" w:color="auto" w:frame="1"/>
          <w:lang w:eastAsia="es-AR"/>
        </w:rPr>
        <w:t xml:space="preserve"> sin ninguna representación del lado del servidor, poner su script esencial al final es priorizarlo debajo de todas las imágenes y </w:t>
      </w:r>
      <w:proofErr w:type="spellStart"/>
      <w:r w:rsidRPr="00044CCA">
        <w:rPr>
          <w:rFonts w:ascii="inherit" w:eastAsia="Times New Roman" w:hAnsi="inherit" w:cs="Segoe UI"/>
          <w:color w:val="242729"/>
          <w:sz w:val="20"/>
          <w:szCs w:val="20"/>
          <w:bdr w:val="none" w:sz="0" w:space="0" w:color="auto" w:frame="1"/>
          <w:lang w:eastAsia="es-AR"/>
        </w:rPr>
        <w:t>css</w:t>
      </w:r>
      <w:proofErr w:type="spellEnd"/>
      <w:r w:rsidRPr="00044CCA">
        <w:rPr>
          <w:rFonts w:ascii="inherit" w:eastAsia="Times New Roman" w:hAnsi="inherit" w:cs="Segoe UI"/>
          <w:color w:val="242729"/>
          <w:sz w:val="20"/>
          <w:szCs w:val="20"/>
          <w:bdr w:val="none" w:sz="0" w:space="0" w:color="auto" w:frame="1"/>
          <w:lang w:eastAsia="es-AR"/>
        </w:rPr>
        <w:t>, lo que hace que se cargue y se ejecute mucho más tarde de lo que debería. </w:t>
      </w:r>
      <w:r w:rsidRPr="00044CCA">
        <w:rPr>
          <w:rFonts w:ascii="inherit" w:eastAsia="Times New Roman" w:hAnsi="inherit" w:cs="Segoe UI"/>
          <w:color w:val="242729"/>
          <w:sz w:val="20"/>
          <w:szCs w:val="20"/>
          <w:lang w:eastAsia="es-AR"/>
        </w:rPr>
        <w:t>-  </w:t>
      </w:r>
      <w:hyperlink r:id="rId97" w:tooltip="1,092 reputación" w:history="1">
        <w:r w:rsidRPr="00044CCA">
          <w:rPr>
            <w:rFonts w:ascii="inherit" w:eastAsia="Times New Roman" w:hAnsi="inherit" w:cs="Segoe UI"/>
            <w:color w:val="0000FF"/>
            <w:sz w:val="20"/>
            <w:szCs w:val="20"/>
            <w:u w:val="single"/>
            <w:bdr w:val="none" w:sz="0" w:space="0" w:color="auto" w:frame="1"/>
            <w:lang w:eastAsia="es-AR"/>
          </w:rPr>
          <w:t>Dirigible </w:t>
        </w:r>
      </w:hyperlink>
      <w:hyperlink r:id="rId98" w:anchor="comment108251415_436425" w:history="1">
        <w:r w:rsidRPr="00044CCA">
          <w:rPr>
            <w:rFonts w:ascii="inherit" w:eastAsia="Times New Roman" w:hAnsi="inherit" w:cs="Segoe UI"/>
            <w:color w:val="0000FF"/>
            <w:sz w:val="20"/>
            <w:szCs w:val="20"/>
            <w:bdr w:val="none" w:sz="0" w:space="0" w:color="auto" w:frame="1"/>
            <w:lang w:eastAsia="es-AR"/>
          </w:rPr>
          <w:t>13 de abril de 2020 a las 15:50</w:t>
        </w:r>
      </w:hyperlink>
    </w:p>
    <w:p w14:paraId="030E0FE9" w14:textId="638C16B7" w:rsidR="00044CCA" w:rsidRDefault="00044CCA"/>
    <w:p w14:paraId="2E53DEBE" w14:textId="77777777" w:rsidR="00044CCA" w:rsidRPr="00044CCA" w:rsidRDefault="00044CCA" w:rsidP="00044CCA">
      <w:pPr>
        <w:shd w:val="clear" w:color="auto" w:fill="FFFFFF"/>
        <w:spacing w:after="100" w:afterAutospacing="1"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Las etiquetas de secuencia de comandos sin bloqueo se pueden colocar prácticamente en cualquier lugar:</w:t>
      </w:r>
    </w:p>
    <w:p w14:paraId="6294DBCA"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="script.js" async&gt;&lt;/script&gt;</w:t>
      </w:r>
    </w:p>
    <w:p w14:paraId="03C0BA24"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="script.js" defer&gt;&lt;/script&gt;</w:t>
      </w:r>
    </w:p>
    <w:p w14:paraId="13B19DD2"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="script.js" async defer&gt;&lt;/script&gt;</w:t>
      </w:r>
    </w:p>
    <w:p w14:paraId="2000313F" w14:textId="77777777" w:rsidR="00044CCA" w:rsidRPr="00044CCA" w:rsidRDefault="00031E93" w:rsidP="00044CCA">
      <w:pPr>
        <w:numPr>
          <w:ilvl w:val="0"/>
          <w:numId w:val="4"/>
        </w:numPr>
        <w:shd w:val="clear" w:color="auto" w:fill="FFFFFF"/>
        <w:spacing w:after="0" w:afterAutospacing="1" w:line="240" w:lineRule="auto"/>
        <w:ind w:left="1170"/>
        <w:textAlignment w:val="baseline"/>
        <w:rPr>
          <w:rFonts w:ascii="inherit" w:eastAsia="Times New Roman" w:hAnsi="inherit" w:cs="Segoe UI"/>
          <w:color w:val="242729"/>
          <w:sz w:val="23"/>
          <w:szCs w:val="23"/>
          <w:lang w:eastAsia="es-AR"/>
        </w:rPr>
      </w:pPr>
      <w:hyperlink r:id="rId99" w:anchor="attr-script-async" w:history="1">
        <w:proofErr w:type="spellStart"/>
        <w:r w:rsidR="00044CCA" w:rsidRPr="00044CCA">
          <w:rPr>
            <w:rFonts w:ascii="Consolas" w:eastAsia="Times New Roman" w:hAnsi="Consolas" w:cs="Courier New"/>
            <w:b/>
            <w:bCs/>
            <w:color w:val="0000FF"/>
            <w:sz w:val="20"/>
            <w:szCs w:val="20"/>
            <w:u w:val="single"/>
            <w:bdr w:val="none" w:sz="0" w:space="0" w:color="auto" w:frame="1"/>
            <w:lang w:eastAsia="es-AR"/>
          </w:rPr>
          <w:t>async</w:t>
        </w:r>
        <w:proofErr w:type="spellEnd"/>
      </w:hyperlink>
      <w:r w:rsidR="00044CCA" w:rsidRPr="00044CCA">
        <w:rPr>
          <w:rFonts w:ascii="inherit" w:eastAsia="Times New Roman" w:hAnsi="inherit" w:cs="Segoe UI"/>
          <w:color w:val="242729"/>
          <w:sz w:val="23"/>
          <w:szCs w:val="23"/>
          <w:lang w:eastAsia="es-AR"/>
        </w:rPr>
        <w:t> El script se ejecutará de forma asincrónica tan pronto como esté disponible</w:t>
      </w:r>
    </w:p>
    <w:p w14:paraId="426DFAF4" w14:textId="77777777" w:rsidR="00044CCA" w:rsidRPr="00044CCA" w:rsidRDefault="00031E93" w:rsidP="00044CCA">
      <w:pPr>
        <w:numPr>
          <w:ilvl w:val="0"/>
          <w:numId w:val="4"/>
        </w:numPr>
        <w:shd w:val="clear" w:color="auto" w:fill="FFFFFF"/>
        <w:spacing w:after="0" w:afterAutospacing="1" w:line="240" w:lineRule="auto"/>
        <w:ind w:left="1170"/>
        <w:textAlignment w:val="baseline"/>
        <w:rPr>
          <w:rFonts w:ascii="inherit" w:eastAsia="Times New Roman" w:hAnsi="inherit" w:cs="Segoe UI"/>
          <w:color w:val="242729"/>
          <w:sz w:val="23"/>
          <w:szCs w:val="23"/>
          <w:lang w:eastAsia="es-AR"/>
        </w:rPr>
      </w:pPr>
      <w:hyperlink r:id="rId100" w:anchor="attr-script-defer" w:history="1">
        <w:proofErr w:type="spellStart"/>
        <w:r w:rsidR="00044CCA" w:rsidRPr="00044CCA">
          <w:rPr>
            <w:rFonts w:ascii="Consolas" w:eastAsia="Times New Roman" w:hAnsi="Consolas" w:cs="Courier New"/>
            <w:b/>
            <w:bCs/>
            <w:color w:val="0000FF"/>
            <w:sz w:val="20"/>
            <w:szCs w:val="20"/>
            <w:u w:val="single"/>
            <w:bdr w:val="none" w:sz="0" w:space="0" w:color="auto" w:frame="1"/>
            <w:lang w:eastAsia="es-AR"/>
          </w:rPr>
          <w:t>defer</w:t>
        </w:r>
        <w:proofErr w:type="spellEnd"/>
      </w:hyperlink>
      <w:r w:rsidR="00044CCA" w:rsidRPr="00044CCA">
        <w:rPr>
          <w:rFonts w:ascii="inherit" w:eastAsia="Times New Roman" w:hAnsi="inherit" w:cs="Segoe UI"/>
          <w:color w:val="242729"/>
          <w:sz w:val="23"/>
          <w:szCs w:val="23"/>
          <w:lang w:eastAsia="es-AR"/>
        </w:rPr>
        <w:t> El script se ejecuta cuando el documento ha terminado de analizarse.</w:t>
      </w:r>
    </w:p>
    <w:p w14:paraId="10413DE8" w14:textId="77777777" w:rsidR="00044CCA" w:rsidRPr="00044CCA" w:rsidRDefault="00044CCA" w:rsidP="00044CCA">
      <w:pPr>
        <w:numPr>
          <w:ilvl w:val="0"/>
          <w:numId w:val="4"/>
        </w:numPr>
        <w:shd w:val="clear" w:color="auto" w:fill="FFFFFF"/>
        <w:spacing w:after="0" w:line="240" w:lineRule="auto"/>
        <w:ind w:left="1170"/>
        <w:textAlignment w:val="baseline"/>
        <w:rPr>
          <w:rFonts w:ascii="inherit" w:eastAsia="Times New Roman" w:hAnsi="inherit" w:cs="Segoe UI"/>
          <w:color w:val="242729"/>
          <w:sz w:val="23"/>
          <w:szCs w:val="23"/>
          <w:lang w:eastAsia="es-AR"/>
        </w:rPr>
      </w:pPr>
      <w:proofErr w:type="spellStart"/>
      <w:r w:rsidRPr="00044CCA">
        <w:rPr>
          <w:rFonts w:ascii="Consolas" w:eastAsia="Times New Roman" w:hAnsi="Consolas" w:cs="Courier New"/>
          <w:b/>
          <w:bCs/>
          <w:color w:val="242729"/>
          <w:sz w:val="20"/>
          <w:szCs w:val="20"/>
          <w:bdr w:val="none" w:sz="0" w:space="0" w:color="auto" w:frame="1"/>
          <w:lang w:eastAsia="es-AR"/>
        </w:rPr>
        <w:t>async</w:t>
      </w:r>
      <w:proofErr w:type="spellEnd"/>
      <w:r w:rsidRPr="00044CCA">
        <w:rPr>
          <w:rFonts w:ascii="Consolas" w:eastAsia="Times New Roman" w:hAnsi="Consolas" w:cs="Courier New"/>
          <w:b/>
          <w:bCs/>
          <w:color w:val="242729"/>
          <w:sz w:val="20"/>
          <w:szCs w:val="20"/>
          <w:bdr w:val="none" w:sz="0" w:space="0" w:color="auto" w:frame="1"/>
          <w:lang w:eastAsia="es-AR"/>
        </w:rPr>
        <w:t xml:space="preserve"> </w:t>
      </w:r>
      <w:proofErr w:type="spellStart"/>
      <w:r w:rsidRPr="00044CCA">
        <w:rPr>
          <w:rFonts w:ascii="Consolas" w:eastAsia="Times New Roman" w:hAnsi="Consolas" w:cs="Courier New"/>
          <w:b/>
          <w:bCs/>
          <w:color w:val="242729"/>
          <w:sz w:val="20"/>
          <w:szCs w:val="20"/>
          <w:bdr w:val="none" w:sz="0" w:space="0" w:color="auto" w:frame="1"/>
          <w:lang w:eastAsia="es-AR"/>
        </w:rPr>
        <w:t>defer</w:t>
      </w:r>
      <w:proofErr w:type="spellEnd"/>
      <w:r w:rsidRPr="00044CCA">
        <w:rPr>
          <w:rFonts w:ascii="inherit" w:eastAsia="Times New Roman" w:hAnsi="inherit" w:cs="Segoe UI"/>
          <w:color w:val="242729"/>
          <w:sz w:val="23"/>
          <w:szCs w:val="23"/>
          <w:lang w:eastAsia="es-AR"/>
        </w:rPr>
        <w:t xml:space="preserve"> el script recurre al comportamiento de aplazamiento si no se admite </w:t>
      </w:r>
      <w:proofErr w:type="spellStart"/>
      <w:r w:rsidRPr="00044CCA">
        <w:rPr>
          <w:rFonts w:ascii="inherit" w:eastAsia="Times New Roman" w:hAnsi="inherit" w:cs="Segoe UI"/>
          <w:color w:val="242729"/>
          <w:sz w:val="23"/>
          <w:szCs w:val="23"/>
          <w:lang w:eastAsia="es-AR"/>
        </w:rPr>
        <w:t>async</w:t>
      </w:r>
      <w:proofErr w:type="spellEnd"/>
    </w:p>
    <w:p w14:paraId="31F0A9E6" w14:textId="77777777" w:rsidR="00044CCA" w:rsidRPr="00044CCA" w:rsidRDefault="00044CCA" w:rsidP="00044CCA">
      <w:pPr>
        <w:shd w:val="clear" w:color="auto" w:fill="FFFFFF"/>
        <w:spacing w:after="100" w:afterAutospacing="1"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Dichos scripts se ejecutarán de forma asincrónica / después de que el documento esté listo, lo que significa que no puede hacer esto:</w:t>
      </w:r>
    </w:p>
    <w:p w14:paraId="78B2B45E"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="jquery.js" async&gt;&lt;/script&gt;</w:t>
      </w:r>
    </w:p>
    <w:p w14:paraId="7ABE75DA"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&lt;script&gt;jQuery(something);&lt;/script&gt;</w:t>
      </w:r>
    </w:p>
    <w:p w14:paraId="77BC2833"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&lt;!--</w:t>
      </w:r>
    </w:p>
    <w:p w14:paraId="085F1E0C"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might throw "jQuery is not defined" error</w:t>
      </w:r>
    </w:p>
    <w:p w14:paraId="44106D07"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defer will not work either</w:t>
      </w:r>
    </w:p>
    <w:p w14:paraId="45338800"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--&gt;</w:t>
      </w:r>
    </w:p>
    <w:p w14:paraId="64F53566" w14:textId="77777777" w:rsidR="00044CCA" w:rsidRPr="00044CCA" w:rsidRDefault="00044CCA" w:rsidP="00044CCA">
      <w:pPr>
        <w:shd w:val="clear" w:color="auto" w:fill="FFFFFF"/>
        <w:spacing w:after="100" w:afterAutospacing="1" w:line="240" w:lineRule="auto"/>
        <w:textAlignment w:val="baseline"/>
        <w:rPr>
          <w:rFonts w:ascii="inherit" w:eastAsia="Times New Roman" w:hAnsi="inherit" w:cs="Segoe UI"/>
          <w:color w:val="242729"/>
          <w:sz w:val="23"/>
          <w:szCs w:val="23"/>
          <w:lang w:val="en-US" w:eastAsia="es-AR"/>
        </w:rPr>
      </w:pPr>
      <w:r w:rsidRPr="00044CCA">
        <w:rPr>
          <w:rFonts w:ascii="inherit" w:eastAsia="Times New Roman" w:hAnsi="inherit" w:cs="Segoe UI"/>
          <w:color w:val="242729"/>
          <w:sz w:val="23"/>
          <w:szCs w:val="23"/>
          <w:lang w:val="en-US" w:eastAsia="es-AR"/>
        </w:rPr>
        <w:t xml:space="preserve">O </w:t>
      </w:r>
      <w:proofErr w:type="spellStart"/>
      <w:r w:rsidRPr="00044CCA">
        <w:rPr>
          <w:rFonts w:ascii="inherit" w:eastAsia="Times New Roman" w:hAnsi="inherit" w:cs="Segoe UI"/>
          <w:color w:val="242729"/>
          <w:sz w:val="23"/>
          <w:szCs w:val="23"/>
          <w:lang w:val="en-US" w:eastAsia="es-AR"/>
        </w:rPr>
        <w:t>esto</w:t>
      </w:r>
      <w:proofErr w:type="spellEnd"/>
      <w:r w:rsidRPr="00044CCA">
        <w:rPr>
          <w:rFonts w:ascii="inherit" w:eastAsia="Times New Roman" w:hAnsi="inherit" w:cs="Segoe UI"/>
          <w:color w:val="242729"/>
          <w:sz w:val="23"/>
          <w:szCs w:val="23"/>
          <w:lang w:val="en-US" w:eastAsia="es-AR"/>
        </w:rPr>
        <w:t>:</w:t>
      </w:r>
    </w:p>
    <w:p w14:paraId="2E0E7C3F"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w:t>
      </w:r>
      <w:proofErr w:type="spellStart"/>
      <w:r w:rsidRPr="00044CCA">
        <w:rPr>
          <w:rFonts w:ascii="inherit" w:eastAsia="Times New Roman" w:hAnsi="inherit" w:cs="Courier New"/>
          <w:color w:val="242729"/>
          <w:sz w:val="20"/>
          <w:szCs w:val="20"/>
          <w:bdr w:val="none" w:sz="0" w:space="0" w:color="auto" w:frame="1"/>
          <w:lang w:val="en-US" w:eastAsia="es-AR"/>
        </w:rPr>
        <w:t>document.write</w:t>
      </w:r>
      <w:proofErr w:type="spellEnd"/>
      <w:r w:rsidRPr="00044CCA">
        <w:rPr>
          <w:rFonts w:ascii="inherit" w:eastAsia="Times New Roman" w:hAnsi="inherit" w:cs="Courier New"/>
          <w:color w:val="242729"/>
          <w:sz w:val="20"/>
          <w:szCs w:val="20"/>
          <w:bdr w:val="none" w:sz="0" w:space="0" w:color="auto" w:frame="1"/>
          <w:lang w:val="en-US" w:eastAsia="es-AR"/>
        </w:rPr>
        <w:t>(something).</w:t>
      </w:r>
      <w:proofErr w:type="spellStart"/>
      <w:r w:rsidRPr="00044CCA">
        <w:rPr>
          <w:rFonts w:ascii="inherit" w:eastAsia="Times New Roman" w:hAnsi="inherit" w:cs="Courier New"/>
          <w:color w:val="242729"/>
          <w:sz w:val="20"/>
          <w:szCs w:val="20"/>
          <w:bdr w:val="none" w:sz="0" w:space="0" w:color="auto" w:frame="1"/>
          <w:lang w:val="en-US" w:eastAsia="es-AR"/>
        </w:rPr>
        <w:t>js</w:t>
      </w:r>
      <w:proofErr w:type="spellEnd"/>
      <w:r w:rsidRPr="00044CCA">
        <w:rPr>
          <w:rFonts w:ascii="inherit" w:eastAsia="Times New Roman" w:hAnsi="inherit" w:cs="Courier New"/>
          <w:color w:val="242729"/>
          <w:sz w:val="20"/>
          <w:szCs w:val="20"/>
          <w:bdr w:val="none" w:sz="0" w:space="0" w:color="auto" w:frame="1"/>
          <w:lang w:val="en-US" w:eastAsia="es-AR"/>
        </w:rPr>
        <w:t>" async&gt;&lt;/script&gt;</w:t>
      </w:r>
    </w:p>
    <w:p w14:paraId="7CC14FD4"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&lt;!--</w:t>
      </w:r>
    </w:p>
    <w:p w14:paraId="1F207B24"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might issue "cannot write into document from an asynchronous script" warning</w:t>
      </w:r>
    </w:p>
    <w:p w14:paraId="3C20E91F"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defer will not work either</w:t>
      </w:r>
    </w:p>
    <w:p w14:paraId="559C2A52"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--&gt;</w:t>
      </w:r>
    </w:p>
    <w:p w14:paraId="63106062" w14:textId="77777777" w:rsidR="00044CCA" w:rsidRPr="00044CCA" w:rsidRDefault="00044CCA" w:rsidP="00044CCA">
      <w:pPr>
        <w:shd w:val="clear" w:color="auto" w:fill="FFFFFF"/>
        <w:spacing w:after="100" w:afterAutospacing="1" w:line="240" w:lineRule="auto"/>
        <w:textAlignment w:val="baseline"/>
        <w:rPr>
          <w:rFonts w:ascii="inherit" w:eastAsia="Times New Roman" w:hAnsi="inherit" w:cs="Segoe UI"/>
          <w:color w:val="242729"/>
          <w:sz w:val="23"/>
          <w:szCs w:val="23"/>
          <w:lang w:val="en-US" w:eastAsia="es-AR"/>
        </w:rPr>
      </w:pPr>
      <w:r w:rsidRPr="00044CCA">
        <w:rPr>
          <w:rFonts w:ascii="inherit" w:eastAsia="Times New Roman" w:hAnsi="inherit" w:cs="Segoe UI"/>
          <w:color w:val="242729"/>
          <w:sz w:val="23"/>
          <w:szCs w:val="23"/>
          <w:lang w:val="en-US" w:eastAsia="es-AR"/>
        </w:rPr>
        <w:t xml:space="preserve">O </w:t>
      </w:r>
      <w:proofErr w:type="spellStart"/>
      <w:r w:rsidRPr="00044CCA">
        <w:rPr>
          <w:rFonts w:ascii="inherit" w:eastAsia="Times New Roman" w:hAnsi="inherit" w:cs="Segoe UI"/>
          <w:color w:val="242729"/>
          <w:sz w:val="23"/>
          <w:szCs w:val="23"/>
          <w:lang w:val="en-US" w:eastAsia="es-AR"/>
        </w:rPr>
        <w:t>esto</w:t>
      </w:r>
      <w:proofErr w:type="spellEnd"/>
      <w:r w:rsidRPr="00044CCA">
        <w:rPr>
          <w:rFonts w:ascii="inherit" w:eastAsia="Times New Roman" w:hAnsi="inherit" w:cs="Segoe UI"/>
          <w:color w:val="242729"/>
          <w:sz w:val="23"/>
          <w:szCs w:val="23"/>
          <w:lang w:val="en-US" w:eastAsia="es-AR"/>
        </w:rPr>
        <w:t>:</w:t>
      </w:r>
    </w:p>
    <w:p w14:paraId="064E6C37"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lastRenderedPageBreak/>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="jquery.js" async&gt;&lt;/script&gt;</w:t>
      </w:r>
    </w:p>
    <w:p w14:paraId="099A40F1"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="jQuery(something).</w:t>
      </w:r>
      <w:proofErr w:type="spellStart"/>
      <w:r w:rsidRPr="00044CCA">
        <w:rPr>
          <w:rFonts w:ascii="inherit" w:eastAsia="Times New Roman" w:hAnsi="inherit" w:cs="Courier New"/>
          <w:color w:val="242729"/>
          <w:sz w:val="20"/>
          <w:szCs w:val="20"/>
          <w:bdr w:val="none" w:sz="0" w:space="0" w:color="auto" w:frame="1"/>
          <w:lang w:val="en-US" w:eastAsia="es-AR"/>
        </w:rPr>
        <w:t>js</w:t>
      </w:r>
      <w:proofErr w:type="spellEnd"/>
      <w:r w:rsidRPr="00044CCA">
        <w:rPr>
          <w:rFonts w:ascii="inherit" w:eastAsia="Times New Roman" w:hAnsi="inherit" w:cs="Courier New"/>
          <w:color w:val="242729"/>
          <w:sz w:val="20"/>
          <w:szCs w:val="20"/>
          <w:bdr w:val="none" w:sz="0" w:space="0" w:color="auto" w:frame="1"/>
          <w:lang w:val="en-US" w:eastAsia="es-AR"/>
        </w:rPr>
        <w:t>" async&gt;&lt;/script&gt;</w:t>
      </w:r>
    </w:p>
    <w:p w14:paraId="7DBA118C"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&lt;!--</w:t>
      </w:r>
    </w:p>
    <w:p w14:paraId="66402A4F"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might throw "jQuery is not defined" error (no guarantee which script runs first)</w:t>
      </w:r>
    </w:p>
    <w:p w14:paraId="46A3FBAE"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defer will work in sane browsers</w:t>
      </w:r>
    </w:p>
    <w:p w14:paraId="1BFB1A08"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--&gt;</w:t>
      </w:r>
    </w:p>
    <w:p w14:paraId="0B2253E4" w14:textId="77777777" w:rsidR="00044CCA" w:rsidRPr="00044CCA" w:rsidRDefault="00044CCA" w:rsidP="00044CCA">
      <w:pPr>
        <w:shd w:val="clear" w:color="auto" w:fill="FFFFFF"/>
        <w:spacing w:after="100" w:afterAutospacing="1" w:line="240" w:lineRule="auto"/>
        <w:textAlignment w:val="baseline"/>
        <w:rPr>
          <w:rFonts w:ascii="inherit" w:eastAsia="Times New Roman" w:hAnsi="inherit" w:cs="Segoe UI"/>
          <w:color w:val="242729"/>
          <w:sz w:val="23"/>
          <w:szCs w:val="23"/>
          <w:lang w:val="en-US" w:eastAsia="es-AR"/>
        </w:rPr>
      </w:pPr>
      <w:r w:rsidRPr="00044CCA">
        <w:rPr>
          <w:rFonts w:ascii="inherit" w:eastAsia="Times New Roman" w:hAnsi="inherit" w:cs="Segoe UI"/>
          <w:color w:val="242729"/>
          <w:sz w:val="23"/>
          <w:szCs w:val="23"/>
          <w:lang w:val="en-US" w:eastAsia="es-AR"/>
        </w:rPr>
        <w:t xml:space="preserve">O </w:t>
      </w:r>
      <w:proofErr w:type="spellStart"/>
      <w:r w:rsidRPr="00044CCA">
        <w:rPr>
          <w:rFonts w:ascii="inherit" w:eastAsia="Times New Roman" w:hAnsi="inherit" w:cs="Segoe UI"/>
          <w:color w:val="242729"/>
          <w:sz w:val="23"/>
          <w:szCs w:val="23"/>
          <w:lang w:val="en-US" w:eastAsia="es-AR"/>
        </w:rPr>
        <w:t>esto</w:t>
      </w:r>
      <w:proofErr w:type="spellEnd"/>
      <w:r w:rsidRPr="00044CCA">
        <w:rPr>
          <w:rFonts w:ascii="inherit" w:eastAsia="Times New Roman" w:hAnsi="inherit" w:cs="Segoe UI"/>
          <w:color w:val="242729"/>
          <w:sz w:val="23"/>
          <w:szCs w:val="23"/>
          <w:lang w:val="en-US" w:eastAsia="es-AR"/>
        </w:rPr>
        <w:t>:</w:t>
      </w:r>
    </w:p>
    <w:p w14:paraId="3EF90109"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&lt;script </w:t>
      </w:r>
      <w:proofErr w:type="spellStart"/>
      <w:r w:rsidRPr="00044CCA">
        <w:rPr>
          <w:rFonts w:ascii="inherit" w:eastAsia="Times New Roman" w:hAnsi="inherit" w:cs="Courier New"/>
          <w:color w:val="242729"/>
          <w:sz w:val="20"/>
          <w:szCs w:val="20"/>
          <w:bdr w:val="none" w:sz="0" w:space="0" w:color="auto" w:frame="1"/>
          <w:lang w:val="en-US" w:eastAsia="es-AR"/>
        </w:rPr>
        <w:t>src</w:t>
      </w:r>
      <w:proofErr w:type="spellEnd"/>
      <w:r w:rsidRPr="00044CCA">
        <w:rPr>
          <w:rFonts w:ascii="inherit" w:eastAsia="Times New Roman" w:hAnsi="inherit" w:cs="Courier New"/>
          <w:color w:val="242729"/>
          <w:sz w:val="20"/>
          <w:szCs w:val="20"/>
          <w:bdr w:val="none" w:sz="0" w:space="0" w:color="auto" w:frame="1"/>
          <w:lang w:val="en-US" w:eastAsia="es-AR"/>
        </w:rPr>
        <w:t>="</w:t>
      </w:r>
      <w:proofErr w:type="spellStart"/>
      <w:r w:rsidRPr="00044CCA">
        <w:rPr>
          <w:rFonts w:ascii="inherit" w:eastAsia="Times New Roman" w:hAnsi="inherit" w:cs="Courier New"/>
          <w:color w:val="242729"/>
          <w:sz w:val="20"/>
          <w:szCs w:val="20"/>
          <w:bdr w:val="none" w:sz="0" w:space="0" w:color="auto" w:frame="1"/>
          <w:lang w:val="en-US" w:eastAsia="es-AR"/>
        </w:rPr>
        <w:t>document.getElementById</w:t>
      </w:r>
      <w:proofErr w:type="spellEnd"/>
      <w:r w:rsidRPr="00044CCA">
        <w:rPr>
          <w:rFonts w:ascii="inherit" w:eastAsia="Times New Roman" w:hAnsi="inherit" w:cs="Courier New"/>
          <w:color w:val="242729"/>
          <w:sz w:val="20"/>
          <w:szCs w:val="20"/>
          <w:bdr w:val="none" w:sz="0" w:space="0" w:color="auto" w:frame="1"/>
          <w:lang w:val="en-US" w:eastAsia="es-AR"/>
        </w:rPr>
        <w:t>(header).</w:t>
      </w:r>
      <w:proofErr w:type="spellStart"/>
      <w:r w:rsidRPr="00044CCA">
        <w:rPr>
          <w:rFonts w:ascii="inherit" w:eastAsia="Times New Roman" w:hAnsi="inherit" w:cs="Courier New"/>
          <w:color w:val="242729"/>
          <w:sz w:val="20"/>
          <w:szCs w:val="20"/>
          <w:bdr w:val="none" w:sz="0" w:space="0" w:color="auto" w:frame="1"/>
          <w:lang w:val="en-US" w:eastAsia="es-AR"/>
        </w:rPr>
        <w:t>js</w:t>
      </w:r>
      <w:proofErr w:type="spellEnd"/>
      <w:r w:rsidRPr="00044CCA">
        <w:rPr>
          <w:rFonts w:ascii="inherit" w:eastAsia="Times New Roman" w:hAnsi="inherit" w:cs="Courier New"/>
          <w:color w:val="242729"/>
          <w:sz w:val="20"/>
          <w:szCs w:val="20"/>
          <w:bdr w:val="none" w:sz="0" w:space="0" w:color="auto" w:frame="1"/>
          <w:lang w:val="en-US" w:eastAsia="es-AR"/>
        </w:rPr>
        <w:t>" async&gt;&lt;/script&gt;</w:t>
      </w:r>
    </w:p>
    <w:p w14:paraId="71A97A60"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&lt;div id="header"&gt;&lt;/div&gt;</w:t>
      </w:r>
    </w:p>
    <w:p w14:paraId="0DC8B95A"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&lt;!--</w:t>
      </w:r>
    </w:p>
    <w:p w14:paraId="687B6A90"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might not locate #header (script could fire before parser looks at the next line)</w:t>
      </w:r>
    </w:p>
    <w:p w14:paraId="61B41158"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US" w:eastAsia="es-AR"/>
        </w:rPr>
      </w:pPr>
      <w:r w:rsidRPr="00044CCA">
        <w:rPr>
          <w:rFonts w:ascii="inherit" w:eastAsia="Times New Roman" w:hAnsi="inherit" w:cs="Courier New"/>
          <w:color w:val="242729"/>
          <w:sz w:val="20"/>
          <w:szCs w:val="20"/>
          <w:bdr w:val="none" w:sz="0" w:space="0" w:color="auto" w:frame="1"/>
          <w:lang w:val="en-US" w:eastAsia="es-AR"/>
        </w:rPr>
        <w:t xml:space="preserve">  * defer will work in sane browsers</w:t>
      </w:r>
    </w:p>
    <w:p w14:paraId="540A408C" w14:textId="77777777" w:rsidR="00044CCA" w:rsidRPr="00044CCA" w:rsidRDefault="00044CCA" w:rsidP="00044C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s-AR"/>
        </w:rPr>
      </w:pPr>
      <w:r w:rsidRPr="00044CCA">
        <w:rPr>
          <w:rFonts w:ascii="inherit" w:eastAsia="Times New Roman" w:hAnsi="inherit" w:cs="Courier New"/>
          <w:color w:val="242729"/>
          <w:sz w:val="20"/>
          <w:szCs w:val="20"/>
          <w:bdr w:val="none" w:sz="0" w:space="0" w:color="auto" w:frame="1"/>
          <w:lang w:eastAsia="es-AR"/>
        </w:rPr>
        <w:t>--&gt;</w:t>
      </w:r>
    </w:p>
    <w:p w14:paraId="285B240F" w14:textId="77777777" w:rsidR="00044CCA" w:rsidRPr="00044CCA" w:rsidRDefault="00044CCA" w:rsidP="00044CCA">
      <w:pPr>
        <w:shd w:val="clear" w:color="auto" w:fill="FFFFFF"/>
        <w:spacing w:after="100" w:afterAutospacing="1"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Dicho esto, los scripts asincrónicos ofrecen estas ventajas:</w:t>
      </w:r>
    </w:p>
    <w:p w14:paraId="4B832E30" w14:textId="77777777" w:rsidR="00044CCA" w:rsidRPr="00044CCA" w:rsidRDefault="00044CCA" w:rsidP="00044CCA">
      <w:pPr>
        <w:numPr>
          <w:ilvl w:val="0"/>
          <w:numId w:val="5"/>
        </w:numPr>
        <w:shd w:val="clear" w:color="auto" w:fill="FFFFFF"/>
        <w:spacing w:after="0" w:afterAutospacing="1" w:line="240" w:lineRule="auto"/>
        <w:ind w:left="1170"/>
        <w:textAlignment w:val="baseline"/>
        <w:rPr>
          <w:rFonts w:ascii="inherit" w:eastAsia="Times New Roman" w:hAnsi="inherit" w:cs="Segoe UI"/>
          <w:color w:val="242729"/>
          <w:sz w:val="23"/>
          <w:szCs w:val="23"/>
          <w:lang w:eastAsia="es-AR"/>
        </w:rPr>
      </w:pPr>
      <w:r w:rsidRPr="00044CCA">
        <w:rPr>
          <w:rFonts w:ascii="inherit" w:eastAsia="Times New Roman" w:hAnsi="inherit" w:cs="Segoe UI"/>
          <w:b/>
          <w:bCs/>
          <w:color w:val="242729"/>
          <w:sz w:val="23"/>
          <w:szCs w:val="23"/>
          <w:bdr w:val="none" w:sz="0" w:space="0" w:color="auto" w:frame="1"/>
          <w:lang w:eastAsia="es-AR"/>
        </w:rPr>
        <w:t>Descarga paralela de recursos</w:t>
      </w:r>
      <w:r w:rsidRPr="00044CCA">
        <w:rPr>
          <w:rFonts w:ascii="inherit" w:eastAsia="Times New Roman" w:hAnsi="inherit" w:cs="Segoe UI"/>
          <w:color w:val="242729"/>
          <w:sz w:val="23"/>
          <w:szCs w:val="23"/>
          <w:lang w:eastAsia="es-AR"/>
        </w:rPr>
        <w:t> : el</w:t>
      </w:r>
      <w:r w:rsidRPr="00044CCA">
        <w:rPr>
          <w:rFonts w:ascii="inherit" w:eastAsia="Times New Roman" w:hAnsi="inherit" w:cs="Segoe UI"/>
          <w:color w:val="242729"/>
          <w:sz w:val="23"/>
          <w:szCs w:val="23"/>
          <w:lang w:eastAsia="es-AR"/>
        </w:rPr>
        <w:br/>
        <w:t>navegador puede descargar hojas de estilo, imágenes y otros scripts en paralelo sin esperar a que se descargue y ejecute un script.</w:t>
      </w:r>
    </w:p>
    <w:p w14:paraId="028FC002" w14:textId="77777777" w:rsidR="00044CCA" w:rsidRPr="00044CCA" w:rsidRDefault="00044CCA" w:rsidP="00044CCA">
      <w:pPr>
        <w:numPr>
          <w:ilvl w:val="0"/>
          <w:numId w:val="5"/>
        </w:numPr>
        <w:shd w:val="clear" w:color="auto" w:fill="FFFFFF"/>
        <w:spacing w:after="0" w:line="240" w:lineRule="auto"/>
        <w:ind w:left="1170"/>
        <w:textAlignment w:val="baseline"/>
        <w:rPr>
          <w:rFonts w:ascii="inherit" w:eastAsia="Times New Roman" w:hAnsi="inherit" w:cs="Segoe UI"/>
          <w:color w:val="242729"/>
          <w:sz w:val="23"/>
          <w:szCs w:val="23"/>
          <w:lang w:eastAsia="es-AR"/>
        </w:rPr>
      </w:pPr>
      <w:r w:rsidRPr="00044CCA">
        <w:rPr>
          <w:rFonts w:ascii="inherit" w:eastAsia="Times New Roman" w:hAnsi="inherit" w:cs="Segoe UI"/>
          <w:b/>
          <w:bCs/>
          <w:color w:val="242729"/>
          <w:sz w:val="23"/>
          <w:szCs w:val="23"/>
          <w:bdr w:val="none" w:sz="0" w:space="0" w:color="auto" w:frame="1"/>
          <w:lang w:eastAsia="es-AR"/>
        </w:rPr>
        <w:t>Independencia del orden de origen</w:t>
      </w:r>
      <w:r w:rsidRPr="00044CCA">
        <w:rPr>
          <w:rFonts w:ascii="inherit" w:eastAsia="Times New Roman" w:hAnsi="inherit" w:cs="Segoe UI"/>
          <w:color w:val="242729"/>
          <w:sz w:val="23"/>
          <w:szCs w:val="23"/>
          <w:lang w:eastAsia="es-AR"/>
        </w:rPr>
        <w:t> :</w:t>
      </w:r>
      <w:r w:rsidRPr="00044CCA">
        <w:rPr>
          <w:rFonts w:ascii="inherit" w:eastAsia="Times New Roman" w:hAnsi="inherit" w:cs="Segoe UI"/>
          <w:color w:val="242729"/>
          <w:sz w:val="23"/>
          <w:szCs w:val="23"/>
          <w:lang w:eastAsia="es-AR"/>
        </w:rPr>
        <w:br/>
        <w:t>puede colocar los scripts dentro de la cabeza o el cuerpo sin preocuparse por el bloqueo (útil si está utilizando un CMS). Sin embargo, el orden de ejecución sigue siendo importante.</w:t>
      </w:r>
    </w:p>
    <w:p w14:paraId="5FC5B4A9"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3"/>
          <w:szCs w:val="23"/>
          <w:lang w:eastAsia="es-AR"/>
        </w:rPr>
      </w:pPr>
      <w:r w:rsidRPr="00044CCA">
        <w:rPr>
          <w:rFonts w:ascii="inherit" w:eastAsia="Times New Roman" w:hAnsi="inherit" w:cs="Segoe UI"/>
          <w:color w:val="242729"/>
          <w:sz w:val="23"/>
          <w:szCs w:val="23"/>
          <w:lang w:eastAsia="es-AR"/>
        </w:rPr>
        <w:t>Es posible eludir los problemas de orden de ejecución mediante el uso de scripts externos que admitan devoluciones de llamada. Muchas API de JavaScript de terceros ahora admiten la ejecución sin bloqueo. A continuación, se muestra un ejemplo de </w:t>
      </w:r>
      <w:hyperlink r:id="rId101" w:history="1">
        <w:r w:rsidRPr="00044CCA">
          <w:rPr>
            <w:rFonts w:ascii="inherit" w:eastAsia="Times New Roman" w:hAnsi="inherit" w:cs="Segoe UI"/>
            <w:color w:val="0000FF"/>
            <w:sz w:val="23"/>
            <w:szCs w:val="23"/>
            <w:u w:val="single"/>
            <w:bdr w:val="none" w:sz="0" w:space="0" w:color="auto" w:frame="1"/>
            <w:lang w:eastAsia="es-AR"/>
          </w:rPr>
          <w:t xml:space="preserve">cómo cargar la API de Google </w:t>
        </w:r>
        <w:proofErr w:type="spellStart"/>
        <w:r w:rsidRPr="00044CCA">
          <w:rPr>
            <w:rFonts w:ascii="inherit" w:eastAsia="Times New Roman" w:hAnsi="inherit" w:cs="Segoe UI"/>
            <w:color w:val="0000FF"/>
            <w:sz w:val="23"/>
            <w:szCs w:val="23"/>
            <w:u w:val="single"/>
            <w:bdr w:val="none" w:sz="0" w:space="0" w:color="auto" w:frame="1"/>
            <w:lang w:eastAsia="es-AR"/>
          </w:rPr>
          <w:t>Maps</w:t>
        </w:r>
        <w:proofErr w:type="spellEnd"/>
        <w:r w:rsidRPr="00044CCA">
          <w:rPr>
            <w:rFonts w:ascii="inherit" w:eastAsia="Times New Roman" w:hAnsi="inherit" w:cs="Segoe UI"/>
            <w:color w:val="0000FF"/>
            <w:sz w:val="23"/>
            <w:szCs w:val="23"/>
            <w:u w:val="single"/>
            <w:bdr w:val="none" w:sz="0" w:space="0" w:color="auto" w:frame="1"/>
            <w:lang w:eastAsia="es-AR"/>
          </w:rPr>
          <w:t xml:space="preserve"> de forma asincrónica</w:t>
        </w:r>
      </w:hyperlink>
      <w:r w:rsidRPr="00044CCA">
        <w:rPr>
          <w:rFonts w:ascii="inherit" w:eastAsia="Times New Roman" w:hAnsi="inherit" w:cs="Segoe UI"/>
          <w:color w:val="242729"/>
          <w:sz w:val="23"/>
          <w:szCs w:val="23"/>
          <w:lang w:eastAsia="es-AR"/>
        </w:rPr>
        <w:t> .</w:t>
      </w:r>
    </w:p>
    <w:p w14:paraId="3EB0B07B" w14:textId="77777777" w:rsidR="00044CCA" w:rsidRPr="00044CCA" w:rsidRDefault="00031E93" w:rsidP="00044CCA">
      <w:pPr>
        <w:shd w:val="clear" w:color="auto" w:fill="FFFFFF"/>
        <w:spacing w:after="60" w:line="240" w:lineRule="auto"/>
        <w:textAlignment w:val="baseline"/>
        <w:rPr>
          <w:rFonts w:ascii="inherit" w:eastAsia="Times New Roman" w:hAnsi="inherit" w:cs="Segoe UI"/>
          <w:color w:val="242729"/>
          <w:sz w:val="20"/>
          <w:szCs w:val="20"/>
          <w:lang w:eastAsia="es-AR"/>
        </w:rPr>
      </w:pPr>
      <w:hyperlink r:id="rId102" w:tooltip="Enlace permanente corto a esta respuesta" w:history="1">
        <w:r w:rsidR="00044CCA" w:rsidRPr="00044CCA">
          <w:rPr>
            <w:rFonts w:ascii="inherit" w:eastAsia="Times New Roman" w:hAnsi="inherit" w:cs="Segoe UI"/>
            <w:color w:val="0000FF"/>
            <w:sz w:val="20"/>
            <w:szCs w:val="20"/>
            <w:u w:val="single"/>
            <w:bdr w:val="none" w:sz="0" w:space="0" w:color="auto" w:frame="1"/>
            <w:lang w:eastAsia="es-AR"/>
          </w:rPr>
          <w:t>Cuota</w:t>
        </w:r>
      </w:hyperlink>
    </w:p>
    <w:p w14:paraId="1B6F3D8C" w14:textId="77777777" w:rsidR="00044CCA" w:rsidRPr="00044CCA" w:rsidRDefault="00031E93" w:rsidP="00044CCA">
      <w:pPr>
        <w:shd w:val="clear" w:color="auto" w:fill="FFFFFF"/>
        <w:spacing w:after="60" w:line="240" w:lineRule="auto"/>
        <w:textAlignment w:val="baseline"/>
        <w:rPr>
          <w:rFonts w:ascii="inherit" w:eastAsia="Times New Roman" w:hAnsi="inherit" w:cs="Segoe UI"/>
          <w:color w:val="242729"/>
          <w:sz w:val="20"/>
          <w:szCs w:val="20"/>
          <w:lang w:eastAsia="es-AR"/>
        </w:rPr>
      </w:pPr>
      <w:hyperlink r:id="rId103" w:tooltip="Revisar y mejorar esta publicación" w:history="1">
        <w:r w:rsidR="00044CCA" w:rsidRPr="00044CCA">
          <w:rPr>
            <w:rFonts w:ascii="inherit" w:eastAsia="Times New Roman" w:hAnsi="inherit" w:cs="Segoe UI"/>
            <w:color w:val="0000FF"/>
            <w:sz w:val="20"/>
            <w:szCs w:val="20"/>
            <w:u w:val="single"/>
            <w:bdr w:val="none" w:sz="0" w:space="0" w:color="auto" w:frame="1"/>
            <w:lang w:eastAsia="es-AR"/>
          </w:rPr>
          <w:t>Editar</w:t>
        </w:r>
      </w:hyperlink>
    </w:p>
    <w:p w14:paraId="1598D5B1" w14:textId="77777777" w:rsidR="00044CCA" w:rsidRPr="00044CCA" w:rsidRDefault="00044CCA" w:rsidP="00044CCA">
      <w:pPr>
        <w:shd w:val="clear" w:color="auto" w:fill="FFFFFF"/>
        <w:spacing w:after="6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lang w:eastAsia="es-AR"/>
        </w:rPr>
        <w:t>Seguir</w:t>
      </w:r>
    </w:p>
    <w:p w14:paraId="234A92C3" w14:textId="77777777" w:rsidR="00044CCA" w:rsidRPr="00044CCA" w:rsidRDefault="00031E93" w:rsidP="00044CCA">
      <w:pPr>
        <w:shd w:val="clear" w:color="auto" w:fill="FFFFFF"/>
        <w:spacing w:after="60" w:line="240" w:lineRule="auto"/>
        <w:textAlignment w:val="baseline"/>
        <w:rPr>
          <w:rFonts w:ascii="inherit" w:eastAsia="Times New Roman" w:hAnsi="inherit" w:cs="Segoe UI"/>
          <w:color w:val="242729"/>
          <w:sz w:val="18"/>
          <w:szCs w:val="18"/>
          <w:lang w:eastAsia="es-AR"/>
        </w:rPr>
      </w:pPr>
      <w:hyperlink r:id="rId104" w:tooltip="mostrar todas las ediciones de esta publicación" w:history="1">
        <w:r w:rsidR="00044CCA" w:rsidRPr="00044CCA">
          <w:rPr>
            <w:rFonts w:ascii="inherit" w:eastAsia="Times New Roman" w:hAnsi="inherit" w:cs="Segoe UI"/>
            <w:color w:val="0000FF"/>
            <w:sz w:val="18"/>
            <w:szCs w:val="18"/>
            <w:u w:val="single"/>
            <w:bdr w:val="none" w:sz="0" w:space="0" w:color="auto" w:frame="1"/>
            <w:lang w:eastAsia="es-AR"/>
          </w:rPr>
          <w:t>Editado </w:t>
        </w:r>
        <w:r w:rsidR="00044CCA" w:rsidRPr="00044CCA">
          <w:rPr>
            <w:rFonts w:ascii="inherit" w:eastAsia="Times New Roman" w:hAnsi="inherit" w:cs="Segoe UI"/>
            <w:color w:val="0000FF"/>
            <w:sz w:val="18"/>
            <w:szCs w:val="18"/>
            <w:bdr w:val="none" w:sz="0" w:space="0" w:color="auto" w:frame="1"/>
            <w:lang w:eastAsia="es-AR"/>
          </w:rPr>
          <w:t>el 6 de febrero de 2015 a las 13:37</w:t>
        </w:r>
      </w:hyperlink>
    </w:p>
    <w:p w14:paraId="7EED03CD" w14:textId="77777777" w:rsidR="00044CCA" w:rsidRPr="00044CCA" w:rsidRDefault="00044CCA" w:rsidP="00044CCA">
      <w:pPr>
        <w:shd w:val="clear" w:color="auto" w:fill="FFFFFF"/>
        <w:spacing w:after="60" w:line="240" w:lineRule="auto"/>
        <w:textAlignment w:val="baseline"/>
        <w:rPr>
          <w:rFonts w:ascii="inherit" w:eastAsia="Times New Roman" w:hAnsi="inherit" w:cs="Segoe UI"/>
          <w:color w:val="242729"/>
          <w:sz w:val="18"/>
          <w:szCs w:val="18"/>
          <w:lang w:eastAsia="es-AR"/>
        </w:rPr>
      </w:pPr>
      <w:r w:rsidRPr="00044CCA">
        <w:rPr>
          <w:rFonts w:ascii="inherit" w:eastAsia="Times New Roman" w:hAnsi="inherit" w:cs="Segoe UI"/>
          <w:color w:val="242729"/>
          <w:sz w:val="18"/>
          <w:szCs w:val="18"/>
          <w:lang w:eastAsia="es-AR"/>
        </w:rPr>
        <w:t>Fuente </w:t>
      </w:r>
      <w:proofErr w:type="spellStart"/>
      <w:r w:rsidRPr="00044CCA">
        <w:rPr>
          <w:rFonts w:ascii="inherit" w:eastAsia="Times New Roman" w:hAnsi="inherit" w:cs="Segoe UI"/>
          <w:color w:val="242729"/>
          <w:sz w:val="18"/>
          <w:szCs w:val="18"/>
          <w:bdr w:val="none" w:sz="0" w:space="0" w:color="auto" w:frame="1"/>
          <w:lang w:eastAsia="es-AR"/>
        </w:rPr>
        <w:t>CompartirCrear</w:t>
      </w:r>
      <w:proofErr w:type="spellEnd"/>
      <w:r w:rsidRPr="00044CCA">
        <w:rPr>
          <w:rFonts w:ascii="inherit" w:eastAsia="Times New Roman" w:hAnsi="inherit" w:cs="Segoe UI"/>
          <w:color w:val="242729"/>
          <w:sz w:val="18"/>
          <w:szCs w:val="18"/>
          <w:bdr w:val="none" w:sz="0" w:space="0" w:color="auto" w:frame="1"/>
          <w:lang w:eastAsia="es-AR"/>
        </w:rPr>
        <w:t xml:space="preserve"> 06 feb 2015 a las 11:19</w:t>
      </w:r>
    </w:p>
    <w:p w14:paraId="65B7BBD1" w14:textId="77777777" w:rsidR="00044CCA" w:rsidRPr="00044CCA" w:rsidRDefault="00044CCA" w:rsidP="00044CCA">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lang w:eastAsia="es-AR"/>
        </w:rPr>
      </w:pPr>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"https://stackoverflow.com/users/87015/salman-a" </w:instrText>
      </w:r>
      <w:r w:rsidRPr="00044CCA">
        <w:rPr>
          <w:rFonts w:ascii="inherit" w:eastAsia="Times New Roman" w:hAnsi="inherit" w:cs="Segoe UI"/>
          <w:color w:val="242729"/>
          <w:sz w:val="20"/>
          <w:szCs w:val="20"/>
          <w:lang w:eastAsia="es-AR"/>
        </w:rPr>
        <w:fldChar w:fldCharType="separate"/>
      </w:r>
    </w:p>
    <w:p w14:paraId="54AD33F1" w14:textId="4872FAD7" w:rsidR="00044CCA" w:rsidRPr="00044CCA" w:rsidRDefault="00044CCA" w:rsidP="00044CCA">
      <w:pPr>
        <w:shd w:val="clear" w:color="auto" w:fill="FFFFFF"/>
        <w:spacing w:after="0" w:line="240" w:lineRule="auto"/>
        <w:textAlignment w:val="baseline"/>
        <w:rPr>
          <w:rFonts w:ascii="Times New Roman" w:eastAsia="Times New Roman" w:hAnsi="Times New Roman" w:cs="Times New Roman"/>
          <w:sz w:val="24"/>
          <w:szCs w:val="24"/>
          <w:lang w:eastAsia="es-AR"/>
        </w:rPr>
      </w:pPr>
      <w:r w:rsidRPr="00044CCA">
        <w:rPr>
          <w:rFonts w:ascii="inherit" w:eastAsia="Times New Roman" w:hAnsi="inherit" w:cs="Segoe UI"/>
          <w:noProof/>
          <w:color w:val="0000FF"/>
          <w:sz w:val="20"/>
          <w:szCs w:val="20"/>
          <w:bdr w:val="none" w:sz="0" w:space="0" w:color="auto" w:frame="1"/>
          <w:lang w:eastAsia="es-AR"/>
        </w:rPr>
        <w:drawing>
          <wp:inline distT="0" distB="0" distL="0" distR="0" wp14:anchorId="238487A1" wp14:editId="7AF94903">
            <wp:extent cx="304800" cy="304800"/>
            <wp:effectExtent l="0" t="0" r="0" b="0"/>
            <wp:docPr id="1" name="Imagen 1">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AE776D" w14:textId="77777777" w:rsidR="00044CCA" w:rsidRPr="00044CCA" w:rsidRDefault="00044CCA" w:rsidP="00044CCA">
      <w:p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lang w:eastAsia="es-AR"/>
        </w:rPr>
        <w:fldChar w:fldCharType="end"/>
      </w:r>
    </w:p>
    <w:p w14:paraId="27284007" w14:textId="77777777" w:rsidR="00044CCA" w:rsidRPr="00044CCA" w:rsidRDefault="00031E93" w:rsidP="00044CCA">
      <w:pPr>
        <w:shd w:val="clear" w:color="auto" w:fill="FFFFFF"/>
        <w:spacing w:after="0" w:line="255" w:lineRule="atLeast"/>
        <w:textAlignment w:val="baseline"/>
        <w:rPr>
          <w:rFonts w:ascii="inherit" w:eastAsia="Times New Roman" w:hAnsi="inherit" w:cs="Segoe UI"/>
          <w:color w:val="242729"/>
          <w:sz w:val="20"/>
          <w:szCs w:val="20"/>
          <w:lang w:eastAsia="es-AR"/>
        </w:rPr>
      </w:pPr>
      <w:hyperlink r:id="rId107" w:history="1">
        <w:r w:rsidR="00044CCA" w:rsidRPr="00044CCA">
          <w:rPr>
            <w:rFonts w:ascii="inherit" w:eastAsia="Times New Roman" w:hAnsi="inherit" w:cs="Segoe UI"/>
            <w:color w:val="0000FF"/>
            <w:sz w:val="20"/>
            <w:szCs w:val="20"/>
            <w:u w:val="single"/>
            <w:bdr w:val="none" w:sz="0" w:space="0" w:color="auto" w:frame="1"/>
            <w:lang w:eastAsia="es-AR"/>
          </w:rPr>
          <w:t>Salman A</w:t>
        </w:r>
      </w:hyperlink>
    </w:p>
    <w:p w14:paraId="4E2D258F" w14:textId="77777777" w:rsidR="00044CCA" w:rsidRPr="00044CCA" w:rsidRDefault="00044CCA" w:rsidP="00044CCA">
      <w:pPr>
        <w:shd w:val="clear" w:color="auto" w:fill="FFFFFF"/>
        <w:spacing w:after="60" w:line="255" w:lineRule="atLeast"/>
        <w:textAlignment w:val="baseline"/>
        <w:rPr>
          <w:rFonts w:ascii="inherit" w:eastAsia="Times New Roman" w:hAnsi="inherit" w:cs="Segoe UI"/>
          <w:color w:val="242729"/>
          <w:sz w:val="20"/>
          <w:szCs w:val="20"/>
          <w:lang w:eastAsia="es-AR"/>
        </w:rPr>
      </w:pPr>
      <w:r w:rsidRPr="00044CCA">
        <w:rPr>
          <w:rFonts w:ascii="inherit" w:eastAsia="Times New Roman" w:hAnsi="inherit" w:cs="Segoe UI"/>
          <w:b/>
          <w:bCs/>
          <w:color w:val="242729"/>
          <w:sz w:val="18"/>
          <w:szCs w:val="18"/>
          <w:bdr w:val="none" w:sz="0" w:space="0" w:color="auto" w:frame="1"/>
          <w:lang w:eastAsia="es-AR"/>
        </w:rPr>
        <w:t>229k</w:t>
      </w:r>
      <w:r w:rsidRPr="00044CCA">
        <w:rPr>
          <w:rFonts w:ascii="inherit" w:eastAsia="Times New Roman" w:hAnsi="inherit" w:cs="Segoe UI"/>
          <w:color w:val="242729"/>
          <w:sz w:val="18"/>
          <w:szCs w:val="18"/>
          <w:bdr w:val="none" w:sz="0" w:space="0" w:color="auto" w:frame="1"/>
          <w:lang w:eastAsia="es-AR"/>
        </w:rPr>
        <w:t>77</w:t>
      </w:r>
      <w:r w:rsidRPr="00044CCA">
        <w:rPr>
          <w:rFonts w:ascii="inherit" w:eastAsia="Times New Roman" w:hAnsi="inherit" w:cs="Segoe UI"/>
          <w:color w:val="242729"/>
          <w:sz w:val="20"/>
          <w:szCs w:val="20"/>
          <w:bdr w:val="none" w:sz="0" w:space="0" w:color="auto" w:frame="1"/>
          <w:lang w:eastAsia="es-AR"/>
        </w:rPr>
        <w:t>77 insignias de oro</w:t>
      </w:r>
      <w:r w:rsidRPr="00044CCA">
        <w:rPr>
          <w:rFonts w:ascii="inherit" w:eastAsia="Times New Roman" w:hAnsi="inherit" w:cs="Segoe UI"/>
          <w:color w:val="242729"/>
          <w:sz w:val="18"/>
          <w:szCs w:val="18"/>
          <w:bdr w:val="none" w:sz="0" w:space="0" w:color="auto" w:frame="1"/>
          <w:lang w:eastAsia="es-AR"/>
        </w:rPr>
        <w:t>398</w:t>
      </w:r>
      <w:r w:rsidRPr="00044CCA">
        <w:rPr>
          <w:rFonts w:ascii="inherit" w:eastAsia="Times New Roman" w:hAnsi="inherit" w:cs="Segoe UI"/>
          <w:color w:val="242729"/>
          <w:sz w:val="20"/>
          <w:szCs w:val="20"/>
          <w:bdr w:val="none" w:sz="0" w:space="0" w:color="auto" w:frame="1"/>
          <w:lang w:eastAsia="es-AR"/>
        </w:rPr>
        <w:t>398 insignias de plata</w:t>
      </w:r>
      <w:r w:rsidRPr="00044CCA">
        <w:rPr>
          <w:rFonts w:ascii="inherit" w:eastAsia="Times New Roman" w:hAnsi="inherit" w:cs="Segoe UI"/>
          <w:color w:val="242729"/>
          <w:sz w:val="18"/>
          <w:szCs w:val="18"/>
          <w:bdr w:val="none" w:sz="0" w:space="0" w:color="auto" w:frame="1"/>
          <w:lang w:eastAsia="es-AR"/>
        </w:rPr>
        <w:t>489</w:t>
      </w:r>
      <w:r w:rsidRPr="00044CCA">
        <w:rPr>
          <w:rFonts w:ascii="inherit" w:eastAsia="Times New Roman" w:hAnsi="inherit" w:cs="Segoe UI"/>
          <w:color w:val="242729"/>
          <w:sz w:val="20"/>
          <w:szCs w:val="20"/>
          <w:bdr w:val="none" w:sz="0" w:space="0" w:color="auto" w:frame="1"/>
          <w:lang w:eastAsia="es-AR"/>
        </w:rPr>
        <w:t>489 medallas de bronce</w:t>
      </w:r>
    </w:p>
    <w:p w14:paraId="3506B0B2" w14:textId="77777777" w:rsidR="00044CCA" w:rsidRPr="00044CCA" w:rsidRDefault="00044CCA" w:rsidP="00044CCA">
      <w:pPr>
        <w:numPr>
          <w:ilvl w:val="0"/>
          <w:numId w:val="6"/>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2</w:t>
      </w:r>
    </w:p>
    <w:p w14:paraId="5CB57D05"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Esta es la respuesta correcta para hoy: usar este enfoque significa que es más fácil mantener sus widgets autocontenidos, sin necesidad de una </w:t>
      </w:r>
      <w:r w:rsidRPr="00044CCA">
        <w:rPr>
          <w:rFonts w:ascii="Consolas" w:eastAsia="Times New Roman" w:hAnsi="Consolas" w:cs="Courier New"/>
          <w:color w:val="242729"/>
          <w:sz w:val="20"/>
          <w:szCs w:val="20"/>
          <w:bdr w:val="none" w:sz="0" w:space="0" w:color="auto" w:frame="1"/>
          <w:lang w:eastAsia="es-AR"/>
        </w:rPr>
        <w:t>&lt;head&gt;</w:t>
      </w:r>
      <w:r w:rsidRPr="00044CCA">
        <w:rPr>
          <w:rFonts w:ascii="inherit" w:eastAsia="Times New Roman" w:hAnsi="inherit" w:cs="Segoe UI"/>
          <w:color w:val="242729"/>
          <w:sz w:val="20"/>
          <w:szCs w:val="20"/>
          <w:bdr w:val="none" w:sz="0" w:space="0" w:color="auto" w:frame="1"/>
          <w:lang w:eastAsia="es-AR"/>
        </w:rPr>
        <w:t>lógica de inclusión sofisticada . </w:t>
      </w:r>
      <w:r w:rsidRPr="00044CCA">
        <w:rPr>
          <w:rFonts w:ascii="inherit" w:eastAsia="Times New Roman" w:hAnsi="inherit" w:cs="Segoe UI"/>
          <w:color w:val="242729"/>
          <w:sz w:val="20"/>
          <w:szCs w:val="20"/>
          <w:lang w:eastAsia="es-AR"/>
        </w:rPr>
        <w:t>-  </w:t>
      </w:r>
      <w:hyperlink r:id="rId108" w:tooltip="10,535 reputación" w:history="1">
        <w:r w:rsidRPr="00044CCA">
          <w:rPr>
            <w:rFonts w:ascii="inherit" w:eastAsia="Times New Roman" w:hAnsi="inherit" w:cs="Segoe UI"/>
            <w:color w:val="0000FF"/>
            <w:sz w:val="20"/>
            <w:szCs w:val="20"/>
            <w:u w:val="single"/>
            <w:bdr w:val="none" w:sz="0" w:space="0" w:color="auto" w:frame="1"/>
            <w:lang w:eastAsia="es-AR"/>
          </w:rPr>
          <w:t xml:space="preserve">Daniel </w:t>
        </w:r>
        <w:proofErr w:type="spellStart"/>
        <w:r w:rsidRPr="00044CCA">
          <w:rPr>
            <w:rFonts w:ascii="inherit" w:eastAsia="Times New Roman" w:hAnsi="inherit" w:cs="Segoe UI"/>
            <w:color w:val="0000FF"/>
            <w:sz w:val="20"/>
            <w:szCs w:val="20"/>
            <w:u w:val="single"/>
            <w:bdr w:val="none" w:sz="0" w:space="0" w:color="auto" w:frame="1"/>
            <w:lang w:eastAsia="es-AR"/>
          </w:rPr>
          <w:t>Sokolowski</w:t>
        </w:r>
        <w:proofErr w:type="spellEnd"/>
        <w:r w:rsidRPr="00044CCA">
          <w:rPr>
            <w:rFonts w:ascii="inherit" w:eastAsia="Times New Roman" w:hAnsi="inherit" w:cs="Segoe UI"/>
            <w:color w:val="0000FF"/>
            <w:sz w:val="20"/>
            <w:szCs w:val="20"/>
            <w:u w:val="single"/>
            <w:bdr w:val="none" w:sz="0" w:space="0" w:color="auto" w:frame="1"/>
            <w:lang w:eastAsia="es-AR"/>
          </w:rPr>
          <w:t> </w:t>
        </w:r>
      </w:hyperlink>
      <w:hyperlink r:id="rId109" w:anchor="comment50546639_28364607" w:history="1">
        <w:r w:rsidRPr="00044CCA">
          <w:rPr>
            <w:rFonts w:ascii="inherit" w:eastAsia="Times New Roman" w:hAnsi="inherit" w:cs="Segoe UI"/>
            <w:color w:val="0000FF"/>
            <w:sz w:val="20"/>
            <w:szCs w:val="20"/>
            <w:bdr w:val="none" w:sz="0" w:space="0" w:color="auto" w:frame="1"/>
            <w:lang w:eastAsia="es-AR"/>
          </w:rPr>
          <w:t>7 de julio de 2015 a las 18:17</w:t>
        </w:r>
      </w:hyperlink>
    </w:p>
    <w:p w14:paraId="398A1949" w14:textId="77777777" w:rsidR="00044CCA" w:rsidRPr="00044CCA" w:rsidRDefault="00044CCA" w:rsidP="00044CCA">
      <w:pPr>
        <w:numPr>
          <w:ilvl w:val="0"/>
          <w:numId w:val="6"/>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w:t>
      </w:r>
    </w:p>
    <w:p w14:paraId="01F8D1A7"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Estoy confundido por qué no se puede utilizar </w:t>
      </w:r>
      <w:proofErr w:type="spellStart"/>
      <w:r w:rsidRPr="00044CCA">
        <w:rPr>
          <w:rFonts w:ascii="Consolas" w:eastAsia="Times New Roman" w:hAnsi="Consolas" w:cs="Courier New"/>
          <w:color w:val="242729"/>
          <w:sz w:val="20"/>
          <w:szCs w:val="20"/>
          <w:bdr w:val="none" w:sz="0" w:space="0" w:color="auto" w:frame="1"/>
          <w:lang w:eastAsia="es-AR"/>
        </w:rPr>
        <w:t>async</w:t>
      </w:r>
      <w:r w:rsidRPr="00044CCA">
        <w:rPr>
          <w:rFonts w:ascii="inherit" w:eastAsia="Times New Roman" w:hAnsi="inherit" w:cs="Segoe UI"/>
          <w:color w:val="242729"/>
          <w:sz w:val="20"/>
          <w:szCs w:val="20"/>
          <w:bdr w:val="none" w:sz="0" w:space="0" w:color="auto" w:frame="1"/>
          <w:lang w:eastAsia="es-AR"/>
        </w:rPr>
        <w:t>o</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Consolas" w:eastAsia="Times New Roman" w:hAnsi="Consolas" w:cs="Courier New"/>
          <w:color w:val="242729"/>
          <w:sz w:val="20"/>
          <w:szCs w:val="20"/>
          <w:bdr w:val="none" w:sz="0" w:space="0" w:color="auto" w:frame="1"/>
          <w:lang w:eastAsia="es-AR"/>
        </w:rPr>
        <w:t>defer</w:t>
      </w:r>
      <w:r w:rsidRPr="00044CCA">
        <w:rPr>
          <w:rFonts w:ascii="inherit" w:eastAsia="Times New Roman" w:hAnsi="inherit" w:cs="Segoe UI"/>
          <w:color w:val="242729"/>
          <w:sz w:val="20"/>
          <w:szCs w:val="20"/>
          <w:bdr w:val="none" w:sz="0" w:space="0" w:color="auto" w:frame="1"/>
          <w:lang w:eastAsia="es-AR"/>
        </w:rPr>
        <w:t>cuando</w:t>
      </w:r>
      <w:proofErr w:type="spellEnd"/>
      <w:r w:rsidRPr="00044CCA">
        <w:rPr>
          <w:rFonts w:ascii="inherit" w:eastAsia="Times New Roman" w:hAnsi="inherit" w:cs="Segoe UI"/>
          <w:color w:val="242729"/>
          <w:sz w:val="20"/>
          <w:szCs w:val="20"/>
          <w:bdr w:val="none" w:sz="0" w:space="0" w:color="auto" w:frame="1"/>
          <w:lang w:eastAsia="es-AR"/>
        </w:rPr>
        <w:t xml:space="preserve"> se incluye jQuery como se especifica en el segundo bloque: </w:t>
      </w:r>
      <w:r w:rsidRPr="00044CCA">
        <w:rPr>
          <w:rFonts w:ascii="Consolas" w:eastAsia="Times New Roman" w:hAnsi="Consolas" w:cs="Courier New"/>
          <w:color w:val="242729"/>
          <w:sz w:val="20"/>
          <w:szCs w:val="20"/>
          <w:bdr w:val="none" w:sz="0" w:space="0" w:color="auto" w:frame="1"/>
          <w:lang w:eastAsia="es-AR"/>
        </w:rPr>
        <w:t xml:space="preserve">&lt;script </w:t>
      </w:r>
      <w:proofErr w:type="spellStart"/>
      <w:r w:rsidRPr="00044CCA">
        <w:rPr>
          <w:rFonts w:ascii="Consolas" w:eastAsia="Times New Roman" w:hAnsi="Consolas" w:cs="Courier New"/>
          <w:color w:val="242729"/>
          <w:sz w:val="20"/>
          <w:szCs w:val="20"/>
          <w:bdr w:val="none" w:sz="0" w:space="0" w:color="auto" w:frame="1"/>
          <w:lang w:eastAsia="es-AR"/>
        </w:rPr>
        <w:t>src</w:t>
      </w:r>
      <w:proofErr w:type="spellEnd"/>
      <w:r w:rsidRPr="00044CCA">
        <w:rPr>
          <w:rFonts w:ascii="Consolas" w:eastAsia="Times New Roman" w:hAnsi="Consolas" w:cs="Courier New"/>
          <w:color w:val="242729"/>
          <w:sz w:val="20"/>
          <w:szCs w:val="20"/>
          <w:bdr w:val="none" w:sz="0" w:space="0" w:color="auto" w:frame="1"/>
          <w:lang w:eastAsia="es-AR"/>
        </w:rPr>
        <w:t xml:space="preserve">="jquery.js" </w:t>
      </w:r>
      <w:proofErr w:type="spellStart"/>
      <w:r w:rsidRPr="00044CCA">
        <w:rPr>
          <w:rFonts w:ascii="Consolas" w:eastAsia="Times New Roman" w:hAnsi="Consolas" w:cs="Courier New"/>
          <w:color w:val="242729"/>
          <w:sz w:val="20"/>
          <w:szCs w:val="20"/>
          <w:bdr w:val="none" w:sz="0" w:space="0" w:color="auto" w:frame="1"/>
          <w:lang w:eastAsia="es-AR"/>
        </w:rPr>
        <w:t>async</w:t>
      </w:r>
      <w:proofErr w:type="spellEnd"/>
      <w:r w:rsidRPr="00044CCA">
        <w:rPr>
          <w:rFonts w:ascii="Consolas" w:eastAsia="Times New Roman" w:hAnsi="Consolas" w:cs="Courier New"/>
          <w:color w:val="242729"/>
          <w:sz w:val="20"/>
          <w:szCs w:val="20"/>
          <w:bdr w:val="none" w:sz="0" w:space="0" w:color="auto" w:frame="1"/>
          <w:lang w:eastAsia="es-AR"/>
        </w:rPr>
        <w:t>&gt;&lt;/script&gt;</w:t>
      </w:r>
      <w:r w:rsidRPr="00044CCA">
        <w:rPr>
          <w:rFonts w:ascii="inherit" w:eastAsia="Times New Roman" w:hAnsi="inherit" w:cs="Segoe UI"/>
          <w:color w:val="242729"/>
          <w:sz w:val="20"/>
          <w:szCs w:val="20"/>
          <w:bdr w:val="none" w:sz="0" w:space="0" w:color="auto" w:frame="1"/>
          <w:lang w:eastAsia="es-AR"/>
        </w:rPr>
        <w:t xml:space="preserve">. ¿Puedes explicar por qué? Pensé que necesitaba tener la etiqueta </w:t>
      </w:r>
      <w:proofErr w:type="spellStart"/>
      <w:r w:rsidRPr="00044CCA">
        <w:rPr>
          <w:rFonts w:ascii="inherit" w:eastAsia="Times New Roman" w:hAnsi="inherit" w:cs="Segoe UI"/>
          <w:color w:val="242729"/>
          <w:sz w:val="20"/>
          <w:szCs w:val="20"/>
          <w:bdr w:val="none" w:sz="0" w:space="0" w:color="auto" w:frame="1"/>
          <w:lang w:eastAsia="es-AR"/>
        </w:rPr>
        <w:t>async</w:t>
      </w:r>
      <w:proofErr w:type="spellEnd"/>
      <w:r w:rsidRPr="00044CCA">
        <w:rPr>
          <w:rFonts w:ascii="inherit" w:eastAsia="Times New Roman" w:hAnsi="inherit" w:cs="Segoe UI"/>
          <w:color w:val="242729"/>
          <w:sz w:val="20"/>
          <w:szCs w:val="20"/>
          <w:bdr w:val="none" w:sz="0" w:space="0" w:color="auto" w:frame="1"/>
          <w:lang w:eastAsia="es-AR"/>
        </w:rPr>
        <w:t xml:space="preserve"> para el rendimiento, según la respuesta aceptada, para que mi página se pueda cargar incluso mientras jQuery todavía se está cargando]. ¡Gracias! </w:t>
      </w:r>
      <w:r w:rsidRPr="00044CCA">
        <w:rPr>
          <w:rFonts w:ascii="inherit" w:eastAsia="Times New Roman" w:hAnsi="inherit" w:cs="Segoe UI"/>
          <w:color w:val="242729"/>
          <w:sz w:val="20"/>
          <w:szCs w:val="20"/>
          <w:lang w:eastAsia="es-AR"/>
        </w:rPr>
        <w:t>-  </w:t>
      </w:r>
      <w:hyperlink r:id="rId110" w:tooltip="3,366 reputación" w:history="1">
        <w:r w:rsidRPr="00044CCA">
          <w:rPr>
            <w:rFonts w:ascii="inherit" w:eastAsia="Times New Roman" w:hAnsi="inherit" w:cs="Segoe UI"/>
            <w:color w:val="0000FF"/>
            <w:sz w:val="20"/>
            <w:szCs w:val="20"/>
            <w:u w:val="single"/>
            <w:bdr w:val="none" w:sz="0" w:space="0" w:color="auto" w:frame="1"/>
            <w:lang w:eastAsia="es-AR"/>
          </w:rPr>
          <w:t>quiosco de langosta el </w:t>
        </w:r>
      </w:hyperlink>
      <w:hyperlink r:id="rId111" w:anchor="comment51620747_28364607" w:history="1">
        <w:r w:rsidRPr="00044CCA">
          <w:rPr>
            <w:rFonts w:ascii="inherit" w:eastAsia="Times New Roman" w:hAnsi="inherit" w:cs="Segoe UI"/>
            <w:color w:val="0000FF"/>
            <w:sz w:val="20"/>
            <w:szCs w:val="20"/>
            <w:bdr w:val="none" w:sz="0" w:space="0" w:color="auto" w:frame="1"/>
            <w:lang w:eastAsia="es-AR"/>
          </w:rPr>
          <w:t>6 de agosto de</w:t>
        </w:r>
      </w:hyperlink>
      <w:hyperlink r:id="rId112" w:tooltip="3,366 reputación" w:history="1">
        <w:r w:rsidRPr="00044CCA">
          <w:rPr>
            <w:rFonts w:ascii="inherit" w:eastAsia="Times New Roman" w:hAnsi="inherit" w:cs="Segoe UI"/>
            <w:color w:val="0000FF"/>
            <w:sz w:val="20"/>
            <w:szCs w:val="20"/>
            <w:u w:val="single"/>
            <w:bdr w:val="none" w:sz="0" w:space="0" w:color="auto" w:frame="1"/>
            <w:lang w:eastAsia="es-AR"/>
          </w:rPr>
          <w:t> 2015 </w:t>
        </w:r>
      </w:hyperlink>
      <w:hyperlink r:id="rId113" w:anchor="comment51620747_28364607" w:history="1">
        <w:r w:rsidRPr="00044CCA">
          <w:rPr>
            <w:rFonts w:ascii="inherit" w:eastAsia="Times New Roman" w:hAnsi="inherit" w:cs="Segoe UI"/>
            <w:color w:val="0000FF"/>
            <w:sz w:val="20"/>
            <w:szCs w:val="20"/>
            <w:bdr w:val="none" w:sz="0" w:space="0" w:color="auto" w:frame="1"/>
            <w:lang w:eastAsia="es-AR"/>
          </w:rPr>
          <w:t>a las 8:10</w:t>
        </w:r>
      </w:hyperlink>
    </w:p>
    <w:p w14:paraId="418F95C3" w14:textId="77777777" w:rsidR="00044CCA" w:rsidRPr="00044CCA" w:rsidRDefault="00044CCA" w:rsidP="00044CCA">
      <w:pPr>
        <w:numPr>
          <w:ilvl w:val="0"/>
          <w:numId w:val="6"/>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3</w:t>
      </w:r>
    </w:p>
    <w:p w14:paraId="3C71261F"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@elbow el 99% de las veces </w:t>
      </w:r>
      <w:r w:rsidRPr="00044CCA">
        <w:rPr>
          <w:rFonts w:ascii="Consolas" w:eastAsia="Times New Roman" w:hAnsi="Consolas" w:cs="Courier New"/>
          <w:color w:val="242729"/>
          <w:sz w:val="20"/>
          <w:szCs w:val="20"/>
          <w:bdr w:val="none" w:sz="0" w:space="0" w:color="auto" w:frame="1"/>
          <w:lang w:eastAsia="es-AR"/>
        </w:rPr>
        <w:t xml:space="preserve">&lt;script </w:t>
      </w:r>
      <w:proofErr w:type="spellStart"/>
      <w:r w:rsidRPr="00044CCA">
        <w:rPr>
          <w:rFonts w:ascii="Consolas" w:eastAsia="Times New Roman" w:hAnsi="Consolas" w:cs="Courier New"/>
          <w:color w:val="242729"/>
          <w:sz w:val="20"/>
          <w:szCs w:val="20"/>
          <w:bdr w:val="none" w:sz="0" w:space="0" w:color="auto" w:frame="1"/>
          <w:lang w:eastAsia="es-AR"/>
        </w:rPr>
        <w:t>src</w:t>
      </w:r>
      <w:proofErr w:type="spellEnd"/>
      <w:r w:rsidRPr="00044CCA">
        <w:rPr>
          <w:rFonts w:ascii="Consolas" w:eastAsia="Times New Roman" w:hAnsi="Consolas" w:cs="Courier New"/>
          <w:color w:val="242729"/>
          <w:sz w:val="20"/>
          <w:szCs w:val="20"/>
          <w:bdr w:val="none" w:sz="0" w:space="0" w:color="auto" w:frame="1"/>
          <w:lang w:eastAsia="es-AR"/>
        </w:rPr>
        <w:t>=jquery.js&gt;</w:t>
      </w:r>
      <w:r w:rsidRPr="00044CCA">
        <w:rPr>
          <w:rFonts w:ascii="inherit" w:eastAsia="Times New Roman" w:hAnsi="inherit" w:cs="Segoe UI"/>
          <w:color w:val="242729"/>
          <w:sz w:val="20"/>
          <w:szCs w:val="20"/>
          <w:bdr w:val="none" w:sz="0" w:space="0" w:color="auto" w:frame="1"/>
          <w:lang w:eastAsia="es-AR"/>
        </w:rPr>
        <w:t>va seguido de </w:t>
      </w:r>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function</w:t>
      </w:r>
      <w:proofErr w:type="spellEnd"/>
      <w:r w:rsidRPr="00044CCA">
        <w:rPr>
          <w:rFonts w:ascii="Consolas" w:eastAsia="Times New Roman" w:hAnsi="Consolas" w:cs="Courier New"/>
          <w:color w:val="242729"/>
          <w:sz w:val="20"/>
          <w:szCs w:val="20"/>
          <w:bdr w:val="none" w:sz="0" w:space="0" w:color="auto" w:frame="1"/>
          <w:lang w:eastAsia="es-AR"/>
        </w:rPr>
        <w:t>(){ ... })</w:t>
      </w:r>
      <w:r w:rsidRPr="00044CCA">
        <w:rPr>
          <w:rFonts w:ascii="inherit" w:eastAsia="Times New Roman" w:hAnsi="inherit" w:cs="Segoe UI"/>
          <w:color w:val="242729"/>
          <w:sz w:val="20"/>
          <w:szCs w:val="20"/>
          <w:bdr w:val="none" w:sz="0" w:space="0" w:color="auto" w:frame="1"/>
          <w:lang w:eastAsia="es-AR"/>
        </w:rPr>
        <w:t>bloques en algún lugar de la página. La carga asincrónica no garantiza que jQuery se cargue en el momento en que el navegador intente analizar esos bloques, por lo que generará </w:t>
      </w:r>
      <w:r w:rsidRPr="00044CCA">
        <w:rPr>
          <w:rFonts w:ascii="inherit" w:eastAsia="Times New Roman" w:hAnsi="inherit" w:cs="Segoe UI"/>
          <w:i/>
          <w:iCs/>
          <w:color w:val="242729"/>
          <w:sz w:val="20"/>
          <w:szCs w:val="20"/>
          <w:bdr w:val="none" w:sz="0" w:space="0" w:color="auto" w:frame="1"/>
          <w:lang w:eastAsia="es-AR"/>
        </w:rPr>
        <w:t>un</w:t>
      </w:r>
      <w:r w:rsidRPr="00044CCA">
        <w:rPr>
          <w:rFonts w:ascii="inherit" w:eastAsia="Times New Roman" w:hAnsi="inherit" w:cs="Segoe UI"/>
          <w:color w:val="242729"/>
          <w:sz w:val="20"/>
          <w:szCs w:val="20"/>
          <w:bdr w:val="none" w:sz="0" w:space="0" w:color="auto" w:frame="1"/>
          <w:lang w:eastAsia="es-AR"/>
        </w:rPr>
        <w:t> error de </w:t>
      </w:r>
      <w:r w:rsidRPr="00044CCA">
        <w:rPr>
          <w:rFonts w:ascii="inherit" w:eastAsia="Times New Roman" w:hAnsi="inherit" w:cs="Segoe UI"/>
          <w:i/>
          <w:iCs/>
          <w:color w:val="242729"/>
          <w:sz w:val="20"/>
          <w:szCs w:val="20"/>
          <w:bdr w:val="none" w:sz="0" w:space="0" w:color="auto" w:frame="1"/>
          <w:lang w:eastAsia="es-AR"/>
        </w:rPr>
        <w:t>$ no definido</w:t>
      </w:r>
      <w:r w:rsidRPr="00044CCA">
        <w:rPr>
          <w:rFonts w:ascii="inherit" w:eastAsia="Times New Roman" w:hAnsi="inherit" w:cs="Segoe UI"/>
          <w:color w:val="242729"/>
          <w:sz w:val="20"/>
          <w:szCs w:val="20"/>
          <w:bdr w:val="none" w:sz="0" w:space="0" w:color="auto" w:frame="1"/>
          <w:lang w:eastAsia="es-AR"/>
        </w:rPr>
        <w:t> (es posible que no obtenga el error si jQuery se cargó desde la caché). Respondí una pregunta sobre cómo cargar jQuery de forma asincrónica y preservar </w:t>
      </w:r>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function</w:t>
      </w:r>
      <w:proofErr w:type="spellEnd"/>
      <w:r w:rsidRPr="00044CCA">
        <w:rPr>
          <w:rFonts w:ascii="Consolas" w:eastAsia="Times New Roman" w:hAnsi="Consolas" w:cs="Courier New"/>
          <w:color w:val="242729"/>
          <w:sz w:val="20"/>
          <w:szCs w:val="20"/>
          <w:bdr w:val="none" w:sz="0" w:space="0" w:color="auto" w:frame="1"/>
          <w:lang w:eastAsia="es-AR"/>
        </w:rPr>
        <w:t>(){ ... })</w:t>
      </w:r>
      <w:r w:rsidRPr="00044CCA">
        <w:rPr>
          <w:rFonts w:ascii="inherit" w:eastAsia="Times New Roman" w:hAnsi="inherit" w:cs="Segoe UI"/>
          <w:color w:val="242729"/>
          <w:sz w:val="20"/>
          <w:szCs w:val="20"/>
          <w:bdr w:val="none" w:sz="0" w:space="0" w:color="auto" w:frame="1"/>
          <w:lang w:eastAsia="es-AR"/>
        </w:rPr>
        <w:t>. Veré si puedo encontrarlo, o puede mirar esta pregunta: </w:t>
      </w:r>
      <w:hyperlink r:id="rId114" w:history="1">
        <w:r w:rsidRPr="00044CCA">
          <w:rPr>
            <w:rFonts w:ascii="inherit" w:eastAsia="Times New Roman" w:hAnsi="inherit" w:cs="Segoe UI"/>
            <w:color w:val="0000FF"/>
            <w:sz w:val="20"/>
            <w:szCs w:val="20"/>
            <w:u w:val="single"/>
            <w:bdr w:val="none" w:sz="0" w:space="0" w:color="auto" w:frame="1"/>
            <w:lang w:eastAsia="es-AR"/>
          </w:rPr>
          <w:t>stackoverflow.com/q/14811471/87015</w:t>
        </w:r>
      </w:hyperlink>
      <w:r w:rsidRPr="00044CCA">
        <w:rPr>
          <w:rFonts w:ascii="inherit" w:eastAsia="Times New Roman" w:hAnsi="inherit" w:cs="Segoe UI"/>
          <w:color w:val="242729"/>
          <w:sz w:val="20"/>
          <w:szCs w:val="20"/>
          <w:lang w:eastAsia="es-AR"/>
        </w:rPr>
        <w:t> -  </w:t>
      </w:r>
      <w:hyperlink r:id="rId115" w:tooltip="228,887 reputación" w:history="1">
        <w:r w:rsidRPr="00044CCA">
          <w:rPr>
            <w:rFonts w:ascii="inherit" w:eastAsia="Times New Roman" w:hAnsi="inherit" w:cs="Segoe UI"/>
            <w:color w:val="0000FF"/>
            <w:sz w:val="20"/>
            <w:szCs w:val="20"/>
            <w:u w:val="single"/>
            <w:bdr w:val="none" w:sz="0" w:space="0" w:color="auto" w:frame="1"/>
            <w:lang w:eastAsia="es-AR"/>
          </w:rPr>
          <w:t>Salman A </w:t>
        </w:r>
      </w:hyperlink>
      <w:hyperlink r:id="rId116" w:anchor="comment51623143_28364607" w:history="1">
        <w:r w:rsidRPr="00044CCA">
          <w:rPr>
            <w:rFonts w:ascii="inherit" w:eastAsia="Times New Roman" w:hAnsi="inherit" w:cs="Segoe UI"/>
            <w:color w:val="0000FF"/>
            <w:sz w:val="20"/>
            <w:szCs w:val="20"/>
            <w:bdr w:val="none" w:sz="0" w:space="0" w:color="auto" w:frame="1"/>
            <w:lang w:eastAsia="es-AR"/>
          </w:rPr>
          <w:t>6 de agosto de 2015 a las 9:12</w:t>
        </w:r>
      </w:hyperlink>
      <w:r w:rsidRPr="00044CCA">
        <w:rPr>
          <w:rFonts w:ascii="inherit" w:eastAsia="Times New Roman" w:hAnsi="inherit" w:cs="Segoe UI"/>
          <w:color w:val="242729"/>
          <w:sz w:val="20"/>
          <w:szCs w:val="20"/>
          <w:lang w:eastAsia="es-AR"/>
        </w:rPr>
        <w:t> </w:t>
      </w:r>
    </w:p>
    <w:p w14:paraId="5BD03A4B" w14:textId="77777777" w:rsidR="00044CCA" w:rsidRPr="00044CCA" w:rsidRDefault="00044CCA" w:rsidP="00044CCA">
      <w:pPr>
        <w:numPr>
          <w:ilvl w:val="0"/>
          <w:numId w:val="6"/>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1</w:t>
      </w:r>
    </w:p>
    <w:p w14:paraId="5E593094" w14:textId="77777777" w:rsidR="00044CCA" w:rsidRPr="00044CCA" w:rsidRDefault="00044CCA" w:rsidP="00044CCA">
      <w:pPr>
        <w:shd w:val="clear" w:color="auto" w:fill="FFFFFF"/>
        <w:spacing w:after="0" w:line="240" w:lineRule="auto"/>
        <w:ind w:left="720"/>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@SalmanA ¡Gracias! Sí, caigo en ese 99%. Primero necesito </w:t>
      </w:r>
      <w:proofErr w:type="spellStart"/>
      <w:r w:rsidRPr="00044CCA">
        <w:rPr>
          <w:rFonts w:ascii="Consolas" w:eastAsia="Times New Roman" w:hAnsi="Consolas" w:cs="Courier New"/>
          <w:color w:val="242729"/>
          <w:sz w:val="20"/>
          <w:szCs w:val="20"/>
          <w:bdr w:val="none" w:sz="0" w:space="0" w:color="auto" w:frame="1"/>
          <w:lang w:eastAsia="es-AR"/>
        </w:rPr>
        <w:t>jquery</w:t>
      </w:r>
      <w:r w:rsidRPr="00044CCA">
        <w:rPr>
          <w:rFonts w:ascii="inherit" w:eastAsia="Times New Roman" w:hAnsi="inherit" w:cs="Segoe UI"/>
          <w:color w:val="242729"/>
          <w:sz w:val="20"/>
          <w:szCs w:val="20"/>
          <w:bdr w:val="none" w:sz="0" w:space="0" w:color="auto" w:frame="1"/>
          <w:lang w:eastAsia="es-AR"/>
        </w:rPr>
        <w:t>que</w:t>
      </w:r>
      <w:proofErr w:type="spellEnd"/>
      <w:r w:rsidRPr="00044CCA">
        <w:rPr>
          <w:rFonts w:ascii="inherit" w:eastAsia="Times New Roman" w:hAnsi="inherit" w:cs="Segoe UI"/>
          <w:color w:val="242729"/>
          <w:sz w:val="20"/>
          <w:szCs w:val="20"/>
          <w:bdr w:val="none" w:sz="0" w:space="0" w:color="auto" w:frame="1"/>
          <w:lang w:eastAsia="es-AR"/>
        </w:rPr>
        <w:t xml:space="preserve"> se cargue </w:t>
      </w:r>
      <w:proofErr w:type="spellStart"/>
      <w:r w:rsidRPr="00044CCA">
        <w:rPr>
          <w:rFonts w:ascii="inherit" w:eastAsia="Times New Roman" w:hAnsi="inherit" w:cs="Segoe UI"/>
          <w:color w:val="242729"/>
          <w:sz w:val="20"/>
          <w:szCs w:val="20"/>
          <w:bdr w:val="none" w:sz="0" w:space="0" w:color="auto" w:frame="1"/>
          <w:lang w:eastAsia="es-AR"/>
        </w:rPr>
        <w:t>lib</w:t>
      </w:r>
      <w:proofErr w:type="spellEnd"/>
      <w:r w:rsidRPr="00044CCA">
        <w:rPr>
          <w:rFonts w:ascii="inherit" w:eastAsia="Times New Roman" w:hAnsi="inherit" w:cs="Segoe UI"/>
          <w:color w:val="242729"/>
          <w:sz w:val="20"/>
          <w:szCs w:val="20"/>
          <w:bdr w:val="none" w:sz="0" w:space="0" w:color="auto" w:frame="1"/>
          <w:lang w:eastAsia="es-AR"/>
        </w:rPr>
        <w:t>, </w:t>
      </w:r>
      <w:r w:rsidRPr="00044CCA">
        <w:rPr>
          <w:rFonts w:ascii="inherit" w:eastAsia="Times New Roman" w:hAnsi="inherit" w:cs="Segoe UI"/>
          <w:i/>
          <w:iCs/>
          <w:color w:val="242729"/>
          <w:sz w:val="20"/>
          <w:szCs w:val="20"/>
          <w:bdr w:val="none" w:sz="0" w:space="0" w:color="auto" w:frame="1"/>
          <w:lang w:eastAsia="es-AR"/>
        </w:rPr>
        <w:t>luego</w:t>
      </w:r>
      <w:r w:rsidRPr="00044CCA">
        <w:rPr>
          <w:rFonts w:ascii="inherit" w:eastAsia="Times New Roman" w:hAnsi="inherit" w:cs="Segoe UI"/>
          <w:color w:val="242729"/>
          <w:sz w:val="20"/>
          <w:szCs w:val="20"/>
          <w:bdr w:val="none" w:sz="0" w:space="0" w:color="auto" w:frame="1"/>
          <w:lang w:eastAsia="es-AR"/>
        </w:rPr>
        <w:t> mis </w:t>
      </w:r>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js</w:t>
      </w:r>
      <w:r w:rsidRPr="00044CCA">
        <w:rPr>
          <w:rFonts w:ascii="inherit" w:eastAsia="Times New Roman" w:hAnsi="inherit" w:cs="Segoe UI"/>
          <w:color w:val="242729"/>
          <w:sz w:val="20"/>
          <w:szCs w:val="20"/>
          <w:bdr w:val="none" w:sz="0" w:space="0" w:color="auto" w:frame="1"/>
          <w:lang w:eastAsia="es-AR"/>
        </w:rPr>
        <w:t>scripts</w:t>
      </w:r>
      <w:proofErr w:type="spellEnd"/>
      <w:r w:rsidRPr="00044CCA">
        <w:rPr>
          <w:rFonts w:ascii="inherit" w:eastAsia="Times New Roman" w:hAnsi="inherit" w:cs="Segoe UI"/>
          <w:color w:val="242729"/>
          <w:sz w:val="20"/>
          <w:szCs w:val="20"/>
          <w:bdr w:val="none" w:sz="0" w:space="0" w:color="auto" w:frame="1"/>
          <w:lang w:eastAsia="es-AR"/>
        </w:rPr>
        <w:t> restantes . Cuando declaro </w:t>
      </w:r>
      <w:proofErr w:type="spellStart"/>
      <w:r w:rsidRPr="00044CCA">
        <w:rPr>
          <w:rFonts w:ascii="Consolas" w:eastAsia="Times New Roman" w:hAnsi="Consolas" w:cs="Courier New"/>
          <w:color w:val="242729"/>
          <w:sz w:val="20"/>
          <w:szCs w:val="20"/>
          <w:bdr w:val="none" w:sz="0" w:space="0" w:color="auto" w:frame="1"/>
          <w:lang w:eastAsia="es-AR"/>
        </w:rPr>
        <w:t>async</w:t>
      </w:r>
      <w:r w:rsidRPr="00044CCA">
        <w:rPr>
          <w:rFonts w:ascii="inherit" w:eastAsia="Times New Roman" w:hAnsi="inherit" w:cs="Segoe UI"/>
          <w:color w:val="242729"/>
          <w:sz w:val="20"/>
          <w:szCs w:val="20"/>
          <w:bdr w:val="none" w:sz="0" w:space="0" w:color="auto" w:frame="1"/>
          <w:lang w:eastAsia="es-AR"/>
        </w:rPr>
        <w:t>o</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Consolas" w:eastAsia="Times New Roman" w:hAnsi="Consolas" w:cs="Courier New"/>
          <w:color w:val="242729"/>
          <w:sz w:val="20"/>
          <w:szCs w:val="20"/>
          <w:bdr w:val="none" w:sz="0" w:space="0" w:color="auto" w:frame="1"/>
          <w:lang w:eastAsia="es-AR"/>
        </w:rPr>
        <w:t>defer</w:t>
      </w:r>
      <w:r w:rsidRPr="00044CCA">
        <w:rPr>
          <w:rFonts w:ascii="inherit" w:eastAsia="Times New Roman" w:hAnsi="inherit" w:cs="Segoe UI"/>
          <w:color w:val="242729"/>
          <w:sz w:val="20"/>
          <w:szCs w:val="20"/>
          <w:bdr w:val="none" w:sz="0" w:space="0" w:color="auto" w:frame="1"/>
          <w:lang w:eastAsia="es-AR"/>
        </w:rPr>
        <w:t>en</w:t>
      </w:r>
      <w:proofErr w:type="spellEnd"/>
      <w:r w:rsidRPr="00044CCA">
        <w:rPr>
          <w:rFonts w:ascii="inherit" w:eastAsia="Times New Roman" w:hAnsi="inherit" w:cs="Segoe UI"/>
          <w:color w:val="242729"/>
          <w:sz w:val="20"/>
          <w:szCs w:val="20"/>
          <w:bdr w:val="none" w:sz="0" w:space="0" w:color="auto" w:frame="1"/>
          <w:lang w:eastAsia="es-AR"/>
        </w:rPr>
        <w:t xml:space="preserve"> la </w:t>
      </w:r>
      <w:proofErr w:type="spellStart"/>
      <w:r w:rsidRPr="00044CCA">
        <w:rPr>
          <w:rFonts w:ascii="Consolas" w:eastAsia="Times New Roman" w:hAnsi="Consolas" w:cs="Courier New"/>
          <w:color w:val="242729"/>
          <w:sz w:val="20"/>
          <w:szCs w:val="20"/>
          <w:bdr w:val="none" w:sz="0" w:space="0" w:color="auto" w:frame="1"/>
          <w:lang w:eastAsia="es-AR"/>
        </w:rPr>
        <w:t>jquery</w:t>
      </w:r>
      <w:r w:rsidRPr="00044CCA">
        <w:rPr>
          <w:rFonts w:ascii="inherit" w:eastAsia="Times New Roman" w:hAnsi="inherit" w:cs="Segoe UI"/>
          <w:color w:val="242729"/>
          <w:sz w:val="20"/>
          <w:szCs w:val="20"/>
          <w:bdr w:val="none" w:sz="0" w:space="0" w:color="auto" w:frame="1"/>
          <w:lang w:eastAsia="es-AR"/>
        </w:rPr>
        <w:t>etiqueta</w:t>
      </w:r>
      <w:proofErr w:type="spellEnd"/>
      <w:r w:rsidRPr="00044CCA">
        <w:rPr>
          <w:rFonts w:ascii="inherit" w:eastAsia="Times New Roman" w:hAnsi="inherit" w:cs="Segoe UI"/>
          <w:color w:val="242729"/>
          <w:sz w:val="20"/>
          <w:szCs w:val="20"/>
          <w:bdr w:val="none" w:sz="0" w:space="0" w:color="auto" w:frame="1"/>
          <w:lang w:eastAsia="es-AR"/>
        </w:rPr>
        <w:t xml:space="preserve"> de script </w:t>
      </w:r>
      <w:proofErr w:type="spellStart"/>
      <w:r w:rsidRPr="00044CCA">
        <w:rPr>
          <w:rFonts w:ascii="inherit" w:eastAsia="Times New Roman" w:hAnsi="inherit" w:cs="Segoe UI"/>
          <w:color w:val="242729"/>
          <w:sz w:val="20"/>
          <w:szCs w:val="20"/>
          <w:bdr w:val="none" w:sz="0" w:space="0" w:color="auto" w:frame="1"/>
          <w:lang w:eastAsia="es-AR"/>
        </w:rPr>
        <w:t>lib</w:t>
      </w:r>
      <w:proofErr w:type="spellEnd"/>
      <w:r w:rsidRPr="00044CCA">
        <w:rPr>
          <w:rFonts w:ascii="inherit" w:eastAsia="Times New Roman" w:hAnsi="inherit" w:cs="Segoe UI"/>
          <w:color w:val="242729"/>
          <w:sz w:val="20"/>
          <w:szCs w:val="20"/>
          <w:bdr w:val="none" w:sz="0" w:space="0" w:color="auto" w:frame="1"/>
          <w:lang w:eastAsia="es-AR"/>
        </w:rPr>
        <w:t>, mis </w:t>
      </w:r>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js</w:t>
      </w:r>
      <w:r w:rsidRPr="00044CCA">
        <w:rPr>
          <w:rFonts w:ascii="inherit" w:eastAsia="Times New Roman" w:hAnsi="inherit" w:cs="Segoe UI"/>
          <w:color w:val="242729"/>
          <w:sz w:val="20"/>
          <w:szCs w:val="20"/>
          <w:bdr w:val="none" w:sz="0" w:space="0" w:color="auto" w:frame="1"/>
          <w:lang w:eastAsia="es-AR"/>
        </w:rPr>
        <w:t>scripts</w:t>
      </w:r>
      <w:proofErr w:type="spellEnd"/>
      <w:r w:rsidRPr="00044CCA">
        <w:rPr>
          <w:rFonts w:ascii="inherit" w:eastAsia="Times New Roman" w:hAnsi="inherit" w:cs="Segoe UI"/>
          <w:color w:val="242729"/>
          <w:sz w:val="20"/>
          <w:szCs w:val="20"/>
          <w:bdr w:val="none" w:sz="0" w:space="0" w:color="auto" w:frame="1"/>
          <w:lang w:eastAsia="es-AR"/>
        </w:rPr>
        <w:t xml:space="preserve"> no funcionan. Pensé </w:t>
      </w:r>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function</w:t>
      </w:r>
      <w:proofErr w:type="spellEnd"/>
      <w:r w:rsidRPr="00044CCA">
        <w:rPr>
          <w:rFonts w:ascii="Consolas" w:eastAsia="Times New Roman" w:hAnsi="Consolas" w:cs="Courier New"/>
          <w:color w:val="242729"/>
          <w:sz w:val="20"/>
          <w:szCs w:val="20"/>
          <w:bdr w:val="none" w:sz="0" w:space="0" w:color="auto" w:frame="1"/>
          <w:lang w:eastAsia="es-AR"/>
        </w:rPr>
        <w:t>(){ ... })</w:t>
      </w:r>
      <w:r w:rsidRPr="00044CCA">
        <w:rPr>
          <w:rFonts w:ascii="inherit" w:eastAsia="Times New Roman" w:hAnsi="inherit" w:cs="Segoe UI"/>
          <w:color w:val="242729"/>
          <w:sz w:val="20"/>
          <w:szCs w:val="20"/>
          <w:bdr w:val="none" w:sz="0" w:space="0" w:color="auto" w:frame="1"/>
          <w:lang w:eastAsia="es-AR"/>
        </w:rPr>
        <w:t>protegido eso, supongo que no. </w:t>
      </w:r>
      <w:r w:rsidRPr="00044CCA">
        <w:rPr>
          <w:rFonts w:ascii="inherit" w:eastAsia="Times New Roman" w:hAnsi="inherit" w:cs="Segoe UI"/>
          <w:b/>
          <w:bCs/>
          <w:color w:val="242729"/>
          <w:sz w:val="20"/>
          <w:szCs w:val="20"/>
          <w:bdr w:val="none" w:sz="0" w:space="0" w:color="auto" w:frame="1"/>
          <w:lang w:eastAsia="es-AR"/>
        </w:rPr>
        <w:t>Solución actual:</w:t>
      </w:r>
      <w:r w:rsidRPr="00044CCA">
        <w:rPr>
          <w:rFonts w:ascii="inherit" w:eastAsia="Times New Roman" w:hAnsi="inherit" w:cs="Segoe UI"/>
          <w:color w:val="242729"/>
          <w:sz w:val="20"/>
          <w:szCs w:val="20"/>
          <w:bdr w:val="none" w:sz="0" w:space="0" w:color="auto" w:frame="1"/>
          <w:lang w:eastAsia="es-AR"/>
        </w:rPr>
        <w:t> no agrego </w:t>
      </w:r>
      <w:proofErr w:type="spellStart"/>
      <w:r w:rsidRPr="00044CCA">
        <w:rPr>
          <w:rFonts w:ascii="Consolas" w:eastAsia="Times New Roman" w:hAnsi="Consolas" w:cs="Courier New"/>
          <w:color w:val="242729"/>
          <w:sz w:val="20"/>
          <w:szCs w:val="20"/>
          <w:bdr w:val="none" w:sz="0" w:space="0" w:color="auto" w:frame="1"/>
          <w:lang w:eastAsia="es-AR"/>
        </w:rPr>
        <w:t>defer</w:t>
      </w:r>
      <w:r w:rsidRPr="00044CCA">
        <w:rPr>
          <w:rFonts w:ascii="inherit" w:eastAsia="Times New Roman" w:hAnsi="inherit" w:cs="Segoe UI"/>
          <w:color w:val="242729"/>
          <w:sz w:val="20"/>
          <w:szCs w:val="20"/>
          <w:bdr w:val="none" w:sz="0" w:space="0" w:color="auto" w:frame="1"/>
          <w:lang w:eastAsia="es-AR"/>
        </w:rPr>
        <w:t>o</w:t>
      </w:r>
      <w:proofErr w:type="spellEnd"/>
      <w:r w:rsidRPr="00044CCA">
        <w:rPr>
          <w:rFonts w:ascii="inherit" w:eastAsia="Times New Roman" w:hAnsi="inherit" w:cs="Segoe UI"/>
          <w:color w:val="242729"/>
          <w:sz w:val="20"/>
          <w:szCs w:val="20"/>
          <w:bdr w:val="none" w:sz="0" w:space="0" w:color="auto" w:frame="1"/>
          <w:lang w:eastAsia="es-AR"/>
        </w:rPr>
        <w:t> </w:t>
      </w:r>
      <w:proofErr w:type="spellStart"/>
      <w:r w:rsidRPr="00044CCA">
        <w:rPr>
          <w:rFonts w:ascii="Consolas" w:eastAsia="Times New Roman" w:hAnsi="Consolas" w:cs="Courier New"/>
          <w:color w:val="242729"/>
          <w:sz w:val="20"/>
          <w:szCs w:val="20"/>
          <w:bdr w:val="none" w:sz="0" w:space="0" w:color="auto" w:frame="1"/>
          <w:lang w:eastAsia="es-AR"/>
        </w:rPr>
        <w:t>async</w:t>
      </w:r>
      <w:r w:rsidRPr="00044CCA">
        <w:rPr>
          <w:rFonts w:ascii="inherit" w:eastAsia="Times New Roman" w:hAnsi="inherit" w:cs="Segoe UI"/>
          <w:color w:val="242729"/>
          <w:sz w:val="20"/>
          <w:szCs w:val="20"/>
          <w:bdr w:val="none" w:sz="0" w:space="0" w:color="auto" w:frame="1"/>
          <w:lang w:eastAsia="es-AR"/>
        </w:rPr>
        <w:t>en</w:t>
      </w:r>
      <w:proofErr w:type="spellEnd"/>
      <w:r w:rsidRPr="00044CCA">
        <w:rPr>
          <w:rFonts w:ascii="inherit" w:eastAsia="Times New Roman" w:hAnsi="inherit" w:cs="Segoe UI"/>
          <w:color w:val="242729"/>
          <w:sz w:val="20"/>
          <w:szCs w:val="20"/>
          <w:bdr w:val="none" w:sz="0" w:space="0" w:color="auto" w:frame="1"/>
          <w:lang w:eastAsia="es-AR"/>
        </w:rPr>
        <w:t xml:space="preserve"> el </w:t>
      </w:r>
      <w:proofErr w:type="spellStart"/>
      <w:r w:rsidRPr="00044CCA">
        <w:rPr>
          <w:rFonts w:ascii="Consolas" w:eastAsia="Times New Roman" w:hAnsi="Consolas" w:cs="Courier New"/>
          <w:color w:val="242729"/>
          <w:sz w:val="20"/>
          <w:szCs w:val="20"/>
          <w:bdr w:val="none" w:sz="0" w:space="0" w:color="auto" w:frame="1"/>
          <w:lang w:eastAsia="es-AR"/>
        </w:rPr>
        <w:t>jquery</w:t>
      </w:r>
      <w:r w:rsidRPr="00044CCA">
        <w:rPr>
          <w:rFonts w:ascii="inherit" w:eastAsia="Times New Roman" w:hAnsi="inherit" w:cs="Segoe UI"/>
          <w:color w:val="242729"/>
          <w:sz w:val="20"/>
          <w:szCs w:val="20"/>
          <w:bdr w:val="none" w:sz="0" w:space="0" w:color="auto" w:frame="1"/>
          <w:lang w:eastAsia="es-AR"/>
        </w:rPr>
        <w:t>script</w:t>
      </w:r>
      <w:proofErr w:type="spellEnd"/>
      <w:r w:rsidRPr="00044CCA">
        <w:rPr>
          <w:rFonts w:ascii="inherit" w:eastAsia="Times New Roman" w:hAnsi="inherit" w:cs="Segoe UI"/>
          <w:color w:val="242729"/>
          <w:sz w:val="20"/>
          <w:szCs w:val="20"/>
          <w:bdr w:val="none" w:sz="0" w:space="0" w:color="auto" w:frame="1"/>
          <w:lang w:eastAsia="es-AR"/>
        </w:rPr>
        <w:t xml:space="preserve"> </w:t>
      </w:r>
      <w:proofErr w:type="spellStart"/>
      <w:r w:rsidRPr="00044CCA">
        <w:rPr>
          <w:rFonts w:ascii="inherit" w:eastAsia="Times New Roman" w:hAnsi="inherit" w:cs="Segoe UI"/>
          <w:color w:val="242729"/>
          <w:sz w:val="20"/>
          <w:szCs w:val="20"/>
          <w:bdr w:val="none" w:sz="0" w:space="0" w:color="auto" w:frame="1"/>
          <w:lang w:eastAsia="es-AR"/>
        </w:rPr>
        <w:t>lib</w:t>
      </w:r>
      <w:proofErr w:type="spellEnd"/>
      <w:r w:rsidRPr="00044CCA">
        <w:rPr>
          <w:rFonts w:ascii="inherit" w:eastAsia="Times New Roman" w:hAnsi="inherit" w:cs="Segoe UI"/>
          <w:color w:val="242729"/>
          <w:sz w:val="20"/>
          <w:szCs w:val="20"/>
          <w:bdr w:val="none" w:sz="0" w:space="0" w:color="auto" w:frame="1"/>
          <w:lang w:eastAsia="es-AR"/>
        </w:rPr>
        <w:t>, pero agrego </w:t>
      </w:r>
      <w:proofErr w:type="spellStart"/>
      <w:r w:rsidRPr="00044CCA">
        <w:rPr>
          <w:rFonts w:ascii="Consolas" w:eastAsia="Times New Roman" w:hAnsi="Consolas" w:cs="Courier New"/>
          <w:color w:val="242729"/>
          <w:sz w:val="20"/>
          <w:szCs w:val="20"/>
          <w:bdr w:val="none" w:sz="0" w:space="0" w:color="auto" w:frame="1"/>
          <w:lang w:eastAsia="es-AR"/>
        </w:rPr>
        <w:t>async</w:t>
      </w:r>
      <w:r w:rsidRPr="00044CCA">
        <w:rPr>
          <w:rFonts w:ascii="inherit" w:eastAsia="Times New Roman" w:hAnsi="inherit" w:cs="Segoe UI"/>
          <w:color w:val="242729"/>
          <w:sz w:val="20"/>
          <w:szCs w:val="20"/>
          <w:bdr w:val="none" w:sz="0" w:space="0" w:color="auto" w:frame="1"/>
          <w:lang w:eastAsia="es-AR"/>
        </w:rPr>
        <w:t>en</w:t>
      </w:r>
      <w:proofErr w:type="spellEnd"/>
      <w:r w:rsidRPr="00044CCA">
        <w:rPr>
          <w:rFonts w:ascii="inherit" w:eastAsia="Times New Roman" w:hAnsi="inherit" w:cs="Segoe UI"/>
          <w:color w:val="242729"/>
          <w:sz w:val="20"/>
          <w:szCs w:val="20"/>
          <w:bdr w:val="none" w:sz="0" w:space="0" w:color="auto" w:frame="1"/>
          <w:lang w:eastAsia="es-AR"/>
        </w:rPr>
        <w:t xml:space="preserve"> mis </w:t>
      </w:r>
      <w:r w:rsidRPr="00044CCA">
        <w:rPr>
          <w:rFonts w:ascii="Consolas" w:eastAsia="Times New Roman" w:hAnsi="Consolas" w:cs="Courier New"/>
          <w:color w:val="242729"/>
          <w:sz w:val="20"/>
          <w:szCs w:val="20"/>
          <w:bdr w:val="none" w:sz="0" w:space="0" w:color="auto" w:frame="1"/>
          <w:lang w:eastAsia="es-AR"/>
        </w:rPr>
        <w:t>.</w:t>
      </w:r>
      <w:proofErr w:type="spellStart"/>
      <w:r w:rsidRPr="00044CCA">
        <w:rPr>
          <w:rFonts w:ascii="Consolas" w:eastAsia="Times New Roman" w:hAnsi="Consolas" w:cs="Courier New"/>
          <w:color w:val="242729"/>
          <w:sz w:val="20"/>
          <w:szCs w:val="20"/>
          <w:bdr w:val="none" w:sz="0" w:space="0" w:color="auto" w:frame="1"/>
          <w:lang w:eastAsia="es-AR"/>
        </w:rPr>
        <w:t>js</w:t>
      </w:r>
      <w:r w:rsidRPr="00044CCA">
        <w:rPr>
          <w:rFonts w:ascii="inherit" w:eastAsia="Times New Roman" w:hAnsi="inherit" w:cs="Segoe UI"/>
          <w:color w:val="242729"/>
          <w:sz w:val="20"/>
          <w:szCs w:val="20"/>
          <w:bdr w:val="none" w:sz="0" w:space="0" w:color="auto" w:frame="1"/>
          <w:lang w:eastAsia="es-AR"/>
        </w:rPr>
        <w:t>scripts</w:t>
      </w:r>
      <w:proofErr w:type="spellEnd"/>
      <w:r w:rsidRPr="00044CCA">
        <w:rPr>
          <w:rFonts w:ascii="inherit" w:eastAsia="Times New Roman" w:hAnsi="inherit" w:cs="Segoe UI"/>
          <w:color w:val="242729"/>
          <w:sz w:val="20"/>
          <w:szCs w:val="20"/>
          <w:bdr w:val="none" w:sz="0" w:space="0" w:color="auto" w:frame="1"/>
          <w:lang w:eastAsia="es-AR"/>
        </w:rPr>
        <w:t xml:space="preserve"> de seguimiento . Nota: la razón por la que hago </w:t>
      </w:r>
      <w:r w:rsidRPr="00044CCA">
        <w:rPr>
          <w:rFonts w:ascii="inherit" w:eastAsia="Times New Roman" w:hAnsi="inherit" w:cs="Segoe UI"/>
          <w:i/>
          <w:iCs/>
          <w:color w:val="242729"/>
          <w:sz w:val="20"/>
          <w:szCs w:val="20"/>
          <w:bdr w:val="none" w:sz="0" w:space="0" w:color="auto" w:frame="1"/>
          <w:lang w:eastAsia="es-AR"/>
        </w:rPr>
        <w:t>algo</w:t>
      </w:r>
      <w:r w:rsidRPr="00044CCA">
        <w:rPr>
          <w:rFonts w:ascii="inherit" w:eastAsia="Times New Roman" w:hAnsi="inherit" w:cs="Segoe UI"/>
          <w:color w:val="242729"/>
          <w:sz w:val="20"/>
          <w:szCs w:val="20"/>
          <w:bdr w:val="none" w:sz="0" w:space="0" w:color="auto" w:frame="1"/>
          <w:lang w:eastAsia="es-AR"/>
        </w:rPr>
        <w:t xml:space="preserve"> de esto es para hacer feliz a Google Page </w:t>
      </w:r>
      <w:proofErr w:type="spellStart"/>
      <w:r w:rsidRPr="00044CCA">
        <w:rPr>
          <w:rFonts w:ascii="inherit" w:eastAsia="Times New Roman" w:hAnsi="inherit" w:cs="Segoe UI"/>
          <w:color w:val="242729"/>
          <w:sz w:val="20"/>
          <w:szCs w:val="20"/>
          <w:bdr w:val="none" w:sz="0" w:space="0" w:color="auto" w:frame="1"/>
          <w:lang w:eastAsia="es-AR"/>
        </w:rPr>
        <w:t>Speed</w:t>
      </w:r>
      <w:proofErr w:type="spellEnd"/>
      <w:r w:rsidRPr="00044CCA">
        <w:rPr>
          <w:rFonts w:ascii="inherit" w:eastAsia="Times New Roman" w:hAnsi="inherit" w:cs="Segoe UI"/>
          <w:color w:val="242729"/>
          <w:sz w:val="20"/>
          <w:szCs w:val="20"/>
          <w:bdr w:val="none" w:sz="0" w:space="0" w:color="auto" w:frame="1"/>
          <w:lang w:eastAsia="es-AR"/>
        </w:rPr>
        <w:t>. ¡Gracias de nuevo por la ayuda! Cualquier otro consejo es bienvenido. (O un enlace a su respuesta anterior). :)</w:t>
      </w:r>
      <w:r w:rsidRPr="00044CCA">
        <w:rPr>
          <w:rFonts w:ascii="inherit" w:eastAsia="Times New Roman" w:hAnsi="inherit" w:cs="Segoe UI"/>
          <w:color w:val="242729"/>
          <w:sz w:val="20"/>
          <w:szCs w:val="20"/>
          <w:lang w:eastAsia="es-AR"/>
        </w:rPr>
        <w:t> -  </w:t>
      </w:r>
      <w:proofErr w:type="spellStart"/>
      <w:r w:rsidRPr="00044CCA">
        <w:rPr>
          <w:rFonts w:ascii="inherit" w:eastAsia="Times New Roman" w:hAnsi="inherit" w:cs="Segoe UI"/>
          <w:color w:val="242729"/>
          <w:sz w:val="20"/>
          <w:szCs w:val="20"/>
          <w:lang w:eastAsia="es-AR"/>
        </w:rPr>
        <w:fldChar w:fldCharType="begin"/>
      </w:r>
      <w:r w:rsidRPr="00044CCA">
        <w:rPr>
          <w:rFonts w:ascii="inherit" w:eastAsia="Times New Roman" w:hAnsi="inherit" w:cs="Segoe UI"/>
          <w:color w:val="242729"/>
          <w:sz w:val="20"/>
          <w:szCs w:val="20"/>
          <w:lang w:eastAsia="es-AR"/>
        </w:rPr>
        <w:instrText xml:space="preserve"> HYPERLINK "https://stackoverflow.com/users/3965565/elbowlobstercowstand" \o "3,366 reputaci</w:instrText>
      </w:r>
      <w:r w:rsidRPr="00044CCA">
        <w:rPr>
          <w:rFonts w:ascii="inherit" w:eastAsia="Times New Roman" w:hAnsi="inherit" w:cs="Segoe UI" w:hint="eastAsia"/>
          <w:color w:val="242729"/>
          <w:sz w:val="20"/>
          <w:szCs w:val="20"/>
          <w:lang w:eastAsia="es-AR"/>
        </w:rPr>
        <w:instrText>ó</w:instrText>
      </w:r>
      <w:r w:rsidRPr="00044CCA">
        <w:rPr>
          <w:rFonts w:ascii="inherit" w:eastAsia="Times New Roman" w:hAnsi="inherit" w:cs="Segoe UI"/>
          <w:color w:val="242729"/>
          <w:sz w:val="20"/>
          <w:szCs w:val="20"/>
          <w:lang w:eastAsia="es-AR"/>
        </w:rPr>
        <w:instrText xml:space="preserve">n" </w:instrText>
      </w:r>
      <w:r w:rsidRPr="00044CCA">
        <w:rPr>
          <w:rFonts w:ascii="inherit" w:eastAsia="Times New Roman" w:hAnsi="inherit" w:cs="Segoe UI"/>
          <w:color w:val="242729"/>
          <w:sz w:val="20"/>
          <w:szCs w:val="20"/>
          <w:lang w:eastAsia="es-AR"/>
        </w:rPr>
        <w:fldChar w:fldCharType="separate"/>
      </w:r>
      <w:r w:rsidRPr="00044CCA">
        <w:rPr>
          <w:rFonts w:ascii="inherit" w:eastAsia="Times New Roman" w:hAnsi="inherit" w:cs="Segoe UI"/>
          <w:color w:val="0000FF"/>
          <w:sz w:val="20"/>
          <w:szCs w:val="20"/>
          <w:u w:val="single"/>
          <w:bdr w:val="none" w:sz="0" w:space="0" w:color="auto" w:frame="1"/>
          <w:lang w:eastAsia="es-AR"/>
        </w:rPr>
        <w:t>elbowlobstercowstand</w:t>
      </w:r>
      <w:proofErr w:type="spellEnd"/>
      <w:r w:rsidRPr="00044CCA">
        <w:rPr>
          <w:rFonts w:ascii="inherit" w:eastAsia="Times New Roman" w:hAnsi="inherit" w:cs="Segoe UI"/>
          <w:color w:val="0000FF"/>
          <w:sz w:val="20"/>
          <w:szCs w:val="20"/>
          <w:u w:val="single"/>
          <w:bdr w:val="none" w:sz="0" w:space="0" w:color="auto" w:frame="1"/>
          <w:lang w:eastAsia="es-AR"/>
        </w:rPr>
        <w:t> </w:t>
      </w:r>
      <w:r w:rsidRPr="00044CCA">
        <w:rPr>
          <w:rFonts w:ascii="inherit" w:eastAsia="Times New Roman" w:hAnsi="inherit" w:cs="Segoe UI"/>
          <w:color w:val="242729"/>
          <w:sz w:val="20"/>
          <w:szCs w:val="20"/>
          <w:lang w:eastAsia="es-AR"/>
        </w:rPr>
        <w:fldChar w:fldCharType="end"/>
      </w:r>
      <w:hyperlink r:id="rId117" w:anchor="comment51651237_28364607" w:history="1">
        <w:r w:rsidRPr="00044CCA">
          <w:rPr>
            <w:rFonts w:ascii="inherit" w:eastAsia="Times New Roman" w:hAnsi="inherit" w:cs="Segoe UI"/>
            <w:color w:val="0000FF"/>
            <w:sz w:val="20"/>
            <w:szCs w:val="20"/>
            <w:bdr w:val="none" w:sz="0" w:space="0" w:color="auto" w:frame="1"/>
            <w:lang w:eastAsia="es-AR"/>
          </w:rPr>
          <w:t>6 de agosto de</w:t>
        </w:r>
      </w:hyperlink>
      <w:hyperlink r:id="rId118" w:tooltip="3,366 reputación" w:history="1">
        <w:r w:rsidRPr="00044CCA">
          <w:rPr>
            <w:rFonts w:ascii="inherit" w:eastAsia="Times New Roman" w:hAnsi="inherit" w:cs="Segoe UI"/>
            <w:color w:val="0000FF"/>
            <w:sz w:val="20"/>
            <w:szCs w:val="20"/>
            <w:u w:val="single"/>
            <w:bdr w:val="none" w:sz="0" w:space="0" w:color="auto" w:frame="1"/>
            <w:lang w:eastAsia="es-AR"/>
          </w:rPr>
          <w:t> 2015 </w:t>
        </w:r>
      </w:hyperlink>
      <w:hyperlink r:id="rId119" w:anchor="comment51651237_28364607" w:history="1">
        <w:r w:rsidRPr="00044CCA">
          <w:rPr>
            <w:rFonts w:ascii="inherit" w:eastAsia="Times New Roman" w:hAnsi="inherit" w:cs="Segoe UI"/>
            <w:color w:val="0000FF"/>
            <w:sz w:val="20"/>
            <w:szCs w:val="20"/>
            <w:bdr w:val="none" w:sz="0" w:space="0" w:color="auto" w:frame="1"/>
            <w:lang w:eastAsia="es-AR"/>
          </w:rPr>
          <w:t>a las 21:22</w:t>
        </w:r>
      </w:hyperlink>
    </w:p>
    <w:p w14:paraId="1EA975BC" w14:textId="77777777" w:rsidR="00044CCA" w:rsidRPr="00044CCA" w:rsidRDefault="00044CCA" w:rsidP="00044CCA">
      <w:pPr>
        <w:numPr>
          <w:ilvl w:val="0"/>
          <w:numId w:val="6"/>
        </w:numPr>
        <w:shd w:val="clear" w:color="auto" w:fill="FFFFFF"/>
        <w:spacing w:after="0" w:line="240" w:lineRule="auto"/>
        <w:textAlignment w:val="baseline"/>
        <w:rPr>
          <w:rFonts w:ascii="inherit" w:eastAsia="Times New Roman" w:hAnsi="inherit" w:cs="Segoe UI"/>
          <w:color w:val="242729"/>
          <w:sz w:val="20"/>
          <w:szCs w:val="20"/>
          <w:lang w:eastAsia="es-AR"/>
        </w:rPr>
      </w:pPr>
      <w:r w:rsidRPr="00044CCA">
        <w:rPr>
          <w:rFonts w:ascii="inherit" w:eastAsia="Times New Roman" w:hAnsi="inherit" w:cs="Segoe UI"/>
          <w:color w:val="242729"/>
          <w:sz w:val="20"/>
          <w:szCs w:val="20"/>
          <w:bdr w:val="none" w:sz="0" w:space="0" w:color="auto" w:frame="1"/>
          <w:lang w:eastAsia="es-AR"/>
        </w:rPr>
        <w:t>@elbow Consulte </w:t>
      </w:r>
      <w:hyperlink r:id="rId120" w:history="1">
        <w:r w:rsidRPr="00044CCA">
          <w:rPr>
            <w:rFonts w:ascii="inherit" w:eastAsia="Times New Roman" w:hAnsi="inherit" w:cs="Segoe UI"/>
            <w:color w:val="0000FF"/>
            <w:sz w:val="20"/>
            <w:szCs w:val="20"/>
            <w:u w:val="single"/>
            <w:bdr w:val="none" w:sz="0" w:space="0" w:color="auto" w:frame="1"/>
            <w:lang w:eastAsia="es-AR"/>
          </w:rPr>
          <w:t>stackoverflow.com/a/21013975/87015</w:t>
        </w:r>
      </w:hyperlink>
      <w:r w:rsidRPr="00044CCA">
        <w:rPr>
          <w:rFonts w:ascii="inherit" w:eastAsia="Times New Roman" w:hAnsi="inherit" w:cs="Segoe UI"/>
          <w:color w:val="242729"/>
          <w:sz w:val="20"/>
          <w:szCs w:val="20"/>
          <w:bdr w:val="none" w:sz="0" w:space="0" w:color="auto" w:frame="1"/>
          <w:lang w:eastAsia="es-AR"/>
        </w:rPr>
        <w:t xml:space="preserve"> , solo le dará una idea, pero no la solución completa. En su lugar, puede buscar "bibliotecas de cargadores asíncronos </w:t>
      </w:r>
      <w:proofErr w:type="spellStart"/>
      <w:r w:rsidRPr="00044CCA">
        <w:rPr>
          <w:rFonts w:ascii="inherit" w:eastAsia="Times New Roman" w:hAnsi="inherit" w:cs="Segoe UI"/>
          <w:color w:val="242729"/>
          <w:sz w:val="20"/>
          <w:szCs w:val="20"/>
          <w:bdr w:val="none" w:sz="0" w:space="0" w:color="auto" w:frame="1"/>
          <w:lang w:eastAsia="es-AR"/>
        </w:rPr>
        <w:t>jquery</w:t>
      </w:r>
      <w:proofErr w:type="spellEnd"/>
      <w:r w:rsidRPr="00044CCA">
        <w:rPr>
          <w:rFonts w:ascii="inherit" w:eastAsia="Times New Roman" w:hAnsi="inherit" w:cs="Segoe UI"/>
          <w:color w:val="242729"/>
          <w:sz w:val="20"/>
          <w:szCs w:val="20"/>
          <w:bdr w:val="none" w:sz="0" w:space="0" w:color="auto" w:frame="1"/>
          <w:lang w:eastAsia="es-AR"/>
        </w:rPr>
        <w:t>". </w:t>
      </w:r>
      <w:r w:rsidRPr="00044CCA">
        <w:rPr>
          <w:rFonts w:ascii="inherit" w:eastAsia="Times New Roman" w:hAnsi="inherit" w:cs="Segoe UI"/>
          <w:color w:val="242729"/>
          <w:sz w:val="20"/>
          <w:szCs w:val="20"/>
          <w:lang w:eastAsia="es-AR"/>
        </w:rPr>
        <w:t>-  </w:t>
      </w:r>
      <w:hyperlink r:id="rId121" w:tooltip="228,887 reputación" w:history="1">
        <w:r w:rsidRPr="00044CCA">
          <w:rPr>
            <w:rFonts w:ascii="inherit" w:eastAsia="Times New Roman" w:hAnsi="inherit" w:cs="Segoe UI"/>
            <w:color w:val="0000FF"/>
            <w:sz w:val="20"/>
            <w:szCs w:val="20"/>
            <w:u w:val="single"/>
            <w:bdr w:val="none" w:sz="0" w:space="0" w:color="auto" w:frame="1"/>
            <w:lang w:eastAsia="es-AR"/>
          </w:rPr>
          <w:t>Salman A </w:t>
        </w:r>
      </w:hyperlink>
      <w:hyperlink r:id="rId122" w:anchor="comment51659265_28364607" w:history="1">
        <w:r w:rsidRPr="00044CCA">
          <w:rPr>
            <w:rFonts w:ascii="inherit" w:eastAsia="Times New Roman" w:hAnsi="inherit" w:cs="Segoe UI"/>
            <w:color w:val="0000FF"/>
            <w:sz w:val="20"/>
            <w:szCs w:val="20"/>
            <w:bdr w:val="none" w:sz="0" w:space="0" w:color="auto" w:frame="1"/>
            <w:lang w:eastAsia="es-AR"/>
          </w:rPr>
          <w:t>7 de agosto de 2015 a las 5:40</w:t>
        </w:r>
      </w:hyperlink>
      <w:r w:rsidRPr="00044CCA">
        <w:rPr>
          <w:rFonts w:ascii="inherit" w:eastAsia="Times New Roman" w:hAnsi="inherit" w:cs="Segoe UI"/>
          <w:color w:val="242729"/>
          <w:sz w:val="20"/>
          <w:szCs w:val="20"/>
          <w:lang w:eastAsia="es-AR"/>
        </w:rPr>
        <w:t> </w:t>
      </w:r>
    </w:p>
    <w:p w14:paraId="105053C2" w14:textId="7E0DE298" w:rsidR="00044CCA" w:rsidRDefault="00044CCA"/>
    <w:p w14:paraId="3B714E72"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El consejo estándar, promovido por Yahoo! El equipo de rendimiento excepcional debe colocar las </w:t>
      </w:r>
      <w:r>
        <w:rPr>
          <w:rStyle w:val="fc-light"/>
          <w:rFonts w:ascii="Consolas" w:hAnsi="Consolas"/>
          <w:color w:val="242729"/>
          <w:bdr w:val="none" w:sz="0" w:space="0" w:color="auto" w:frame="1"/>
        </w:rPr>
        <w:t>&lt;script&gt;</w:t>
      </w:r>
      <w:r>
        <w:rPr>
          <w:rFonts w:ascii="inherit" w:hAnsi="inherit" w:cs="Segoe UI"/>
          <w:color w:val="242729"/>
          <w:sz w:val="23"/>
          <w:szCs w:val="23"/>
        </w:rPr>
        <w:t>etiquetas al final del cuerpo del documento para que no bloqueen la representación de la página.</w:t>
      </w:r>
    </w:p>
    <w:p w14:paraId="04DB4BDA"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Pero hay algunos enfoques más nuevos que ofrecen un mejor rendimiento, como se describe en </w:t>
      </w:r>
      <w:hyperlink r:id="rId123" w:history="1">
        <w:r>
          <w:rPr>
            <w:rStyle w:val="Ttulo2Car"/>
            <w:rFonts w:ascii="inherit" w:hAnsi="inherit" w:cs="Segoe UI"/>
            <w:sz w:val="23"/>
            <w:szCs w:val="23"/>
            <w:bdr w:val="none" w:sz="0" w:space="0" w:color="auto" w:frame="1"/>
          </w:rPr>
          <w:t>esta respuesta</w:t>
        </w:r>
      </w:hyperlink>
      <w:r>
        <w:rPr>
          <w:rFonts w:ascii="inherit" w:hAnsi="inherit" w:cs="Segoe UI"/>
          <w:color w:val="242729"/>
          <w:sz w:val="23"/>
          <w:szCs w:val="23"/>
        </w:rPr>
        <w:t xml:space="preserve"> sobre el tiempo de carga del archivo JavaScript de Google </w:t>
      </w:r>
      <w:proofErr w:type="spellStart"/>
      <w:r>
        <w:rPr>
          <w:rFonts w:ascii="inherit" w:hAnsi="inherit" w:cs="Segoe UI"/>
          <w:color w:val="242729"/>
          <w:sz w:val="23"/>
          <w:szCs w:val="23"/>
        </w:rPr>
        <w:t>Analytics</w:t>
      </w:r>
      <w:proofErr w:type="spellEnd"/>
      <w:r>
        <w:rPr>
          <w:rFonts w:ascii="inherit" w:hAnsi="inherit" w:cs="Segoe UI"/>
          <w:color w:val="242729"/>
          <w:sz w:val="23"/>
          <w:szCs w:val="23"/>
        </w:rPr>
        <w:t>:</w:t>
      </w:r>
    </w:p>
    <w:p w14:paraId="6BF994E7"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Hay algunas </w:t>
      </w:r>
      <w:hyperlink r:id="rId124" w:history="1">
        <w:r>
          <w:rPr>
            <w:rStyle w:val="Ttulo2Car"/>
            <w:rFonts w:ascii="inherit" w:hAnsi="inherit" w:cs="Segoe UI"/>
            <w:sz w:val="23"/>
            <w:szCs w:val="23"/>
            <w:bdr w:val="none" w:sz="0" w:space="0" w:color="auto" w:frame="1"/>
          </w:rPr>
          <w:t>diapositivas excelentes</w:t>
        </w:r>
      </w:hyperlink>
      <w:r>
        <w:rPr>
          <w:rFonts w:ascii="inherit" w:hAnsi="inherit" w:cs="Segoe UI"/>
          <w:color w:val="242729"/>
          <w:sz w:val="23"/>
          <w:szCs w:val="23"/>
        </w:rPr>
        <w:t xml:space="preserve"> de Steve </w:t>
      </w:r>
      <w:proofErr w:type="spellStart"/>
      <w:r>
        <w:rPr>
          <w:rFonts w:ascii="inherit" w:hAnsi="inherit" w:cs="Segoe UI"/>
          <w:color w:val="242729"/>
          <w:sz w:val="23"/>
          <w:szCs w:val="23"/>
        </w:rPr>
        <w:t>Souders</w:t>
      </w:r>
      <w:proofErr w:type="spellEnd"/>
      <w:r>
        <w:rPr>
          <w:rFonts w:ascii="inherit" w:hAnsi="inherit" w:cs="Segoe UI"/>
          <w:color w:val="242729"/>
          <w:sz w:val="23"/>
          <w:szCs w:val="23"/>
        </w:rPr>
        <w:t xml:space="preserve"> (experto en rendimiento del lado del cliente) sobre:</w:t>
      </w:r>
    </w:p>
    <w:p w14:paraId="60D25049" w14:textId="77777777" w:rsidR="00044CCA" w:rsidRDefault="00044CCA" w:rsidP="00044CCA">
      <w:pPr>
        <w:numPr>
          <w:ilvl w:val="0"/>
          <w:numId w:val="7"/>
        </w:numPr>
        <w:shd w:val="clear" w:color="auto" w:fill="FFFFFF"/>
        <w:spacing w:after="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Diferentes técnicas para cargar archivos JavaScript externos en paralelo</w:t>
      </w:r>
    </w:p>
    <w:p w14:paraId="7F5EEFC9" w14:textId="77777777" w:rsidR="00044CCA" w:rsidRDefault="00044CCA" w:rsidP="00044CCA">
      <w:pPr>
        <w:numPr>
          <w:ilvl w:val="0"/>
          <w:numId w:val="7"/>
        </w:numPr>
        <w:shd w:val="clear" w:color="auto" w:fill="FFFFFF"/>
        <w:spacing w:after="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su efecto en el tiempo de carga y la representación de la página</w:t>
      </w:r>
    </w:p>
    <w:p w14:paraId="7821E81A" w14:textId="77777777" w:rsidR="00044CCA" w:rsidRDefault="00044CCA" w:rsidP="00044CCA">
      <w:pPr>
        <w:numPr>
          <w:ilvl w:val="0"/>
          <w:numId w:val="7"/>
        </w:numPr>
        <w:shd w:val="clear" w:color="auto" w:fill="FFFFFF"/>
        <w:spacing w:after="0" w:line="240" w:lineRule="auto"/>
        <w:ind w:left="1170"/>
        <w:textAlignment w:val="baseline"/>
        <w:rPr>
          <w:rFonts w:ascii="inherit" w:hAnsi="inherit" w:cs="Segoe UI"/>
          <w:color w:val="242729"/>
          <w:sz w:val="23"/>
          <w:szCs w:val="23"/>
        </w:rPr>
      </w:pPr>
      <w:r>
        <w:rPr>
          <w:rFonts w:ascii="inherit" w:hAnsi="inherit" w:cs="Segoe UI"/>
          <w:color w:val="242729"/>
          <w:sz w:val="23"/>
          <w:szCs w:val="23"/>
        </w:rPr>
        <w:t>qué tipo de indicadores de "en progreso" muestra el navegador (por ejemplo, 'cargando' en la barra de estado, cursor del mouse en forma de reloj de arena).</w:t>
      </w:r>
    </w:p>
    <w:p w14:paraId="47D237D6" w14:textId="77777777" w:rsidR="00044CCA" w:rsidRDefault="00031E93" w:rsidP="00044CCA">
      <w:pPr>
        <w:shd w:val="clear" w:color="auto" w:fill="FFFFFF"/>
        <w:textAlignment w:val="baseline"/>
        <w:rPr>
          <w:rFonts w:ascii="inherit" w:hAnsi="inherit" w:cs="Segoe UI"/>
          <w:color w:val="242729"/>
          <w:sz w:val="20"/>
          <w:szCs w:val="20"/>
        </w:rPr>
      </w:pPr>
      <w:hyperlink r:id="rId125" w:tooltip="Enlace permanente corto a esta respuesta" w:history="1">
        <w:r w:rsidR="00044CCA">
          <w:rPr>
            <w:rStyle w:val="Ttulo2Car"/>
            <w:rFonts w:ascii="inherit" w:hAnsi="inherit" w:cs="Segoe UI"/>
            <w:sz w:val="20"/>
            <w:szCs w:val="20"/>
            <w:bdr w:val="none" w:sz="0" w:space="0" w:color="auto" w:frame="1"/>
          </w:rPr>
          <w:t>Cuota</w:t>
        </w:r>
      </w:hyperlink>
    </w:p>
    <w:p w14:paraId="66B4F976" w14:textId="77777777" w:rsidR="00044CCA" w:rsidRDefault="00031E93" w:rsidP="00044CCA">
      <w:pPr>
        <w:shd w:val="clear" w:color="auto" w:fill="FFFFFF"/>
        <w:textAlignment w:val="baseline"/>
        <w:rPr>
          <w:rFonts w:ascii="inherit" w:hAnsi="inherit" w:cs="Segoe UI"/>
          <w:color w:val="242729"/>
          <w:sz w:val="20"/>
          <w:szCs w:val="20"/>
        </w:rPr>
      </w:pPr>
      <w:hyperlink r:id="rId126" w:tooltip="Revisar y mejorar esta publicación" w:history="1">
        <w:r w:rsidR="00044CCA">
          <w:rPr>
            <w:rStyle w:val="Ttulo2Car"/>
            <w:rFonts w:ascii="inherit" w:hAnsi="inherit" w:cs="Segoe UI"/>
            <w:sz w:val="20"/>
            <w:szCs w:val="20"/>
            <w:bdr w:val="none" w:sz="0" w:space="0" w:color="auto" w:frame="1"/>
          </w:rPr>
          <w:t>Editar</w:t>
        </w:r>
      </w:hyperlink>
    </w:p>
    <w:p w14:paraId="47D31336"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0794D550" w14:textId="77777777" w:rsidR="00044CCA" w:rsidRDefault="00031E93" w:rsidP="00044CCA">
      <w:pPr>
        <w:shd w:val="clear" w:color="auto" w:fill="FFFFFF"/>
        <w:textAlignment w:val="baseline"/>
        <w:rPr>
          <w:rFonts w:ascii="inherit" w:hAnsi="inherit" w:cs="Segoe UI"/>
          <w:color w:val="242729"/>
          <w:sz w:val="18"/>
          <w:szCs w:val="18"/>
        </w:rPr>
      </w:pPr>
      <w:hyperlink r:id="rId127" w:tooltip="mostrar todas las ediciones de esta publicación" w:history="1">
        <w:r w:rsidR="00044CCA">
          <w:rPr>
            <w:rStyle w:val="Ttulo2Car"/>
            <w:rFonts w:ascii="inherit" w:hAnsi="inherit" w:cs="Segoe UI"/>
            <w:sz w:val="18"/>
            <w:szCs w:val="18"/>
            <w:bdr w:val="none" w:sz="0" w:space="0" w:color="auto" w:frame="1"/>
          </w:rPr>
          <w:t>editado el </w:t>
        </w:r>
        <w:r w:rsidR="00044CCA">
          <w:rPr>
            <w:rStyle w:val="relativetime"/>
            <w:rFonts w:ascii="inherit" w:hAnsi="inherit" w:cs="Segoe UI"/>
            <w:color w:val="0000FF"/>
            <w:sz w:val="18"/>
            <w:szCs w:val="18"/>
            <w:bdr w:val="none" w:sz="0" w:space="0" w:color="auto" w:frame="1"/>
          </w:rPr>
          <w:t>12 ene 2018 a las 20:49</w:t>
        </w:r>
      </w:hyperlink>
    </w:p>
    <w:p w14:paraId="73C8179B"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"https://stackoverflow.com/users/578288/rory-okane" </w:instrText>
      </w:r>
      <w:r>
        <w:rPr>
          <w:rFonts w:ascii="inherit" w:hAnsi="inherit" w:cs="Segoe UI"/>
          <w:color w:val="242729"/>
          <w:sz w:val="20"/>
          <w:szCs w:val="20"/>
        </w:rPr>
        <w:fldChar w:fldCharType="separate"/>
      </w:r>
    </w:p>
    <w:p w14:paraId="5E3E8254" w14:textId="6048E650"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A4CFE56" wp14:editId="3C353542">
            <wp:extent cx="304800" cy="304800"/>
            <wp:effectExtent l="0" t="0" r="0" b="0"/>
            <wp:docPr id="18" name="Imagen 18">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1AB572"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5EAFA397"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130" w:history="1">
        <w:r w:rsidR="00044CCA">
          <w:rPr>
            <w:rStyle w:val="Ttulo2Car"/>
            <w:rFonts w:ascii="inherit" w:hAnsi="inherit" w:cs="Segoe UI"/>
            <w:sz w:val="20"/>
            <w:szCs w:val="20"/>
            <w:bdr w:val="none" w:sz="0" w:space="0" w:color="auto" w:frame="1"/>
          </w:rPr>
          <w:t xml:space="preserve">Rory </w:t>
        </w:r>
        <w:proofErr w:type="spellStart"/>
        <w:r w:rsidR="00044CCA">
          <w:rPr>
            <w:rStyle w:val="Ttulo2Car"/>
            <w:rFonts w:ascii="inherit" w:hAnsi="inherit" w:cs="Segoe UI"/>
            <w:sz w:val="20"/>
            <w:szCs w:val="20"/>
            <w:bdr w:val="none" w:sz="0" w:space="0" w:color="auto" w:frame="1"/>
          </w:rPr>
          <w:t>O'Kane</w:t>
        </w:r>
        <w:proofErr w:type="spellEnd"/>
      </w:hyperlink>
    </w:p>
    <w:p w14:paraId="1323B525"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25,3 km</w:t>
      </w:r>
      <w:r>
        <w:rPr>
          <w:rStyle w:val="badgecount"/>
          <w:rFonts w:ascii="inherit" w:hAnsi="inherit" w:cs="Segoe UI"/>
          <w:color w:val="242729"/>
          <w:sz w:val="18"/>
          <w:szCs w:val="18"/>
          <w:bdr w:val="none" w:sz="0" w:space="0" w:color="auto" w:frame="1"/>
        </w:rPr>
        <w:t>11</w:t>
      </w:r>
      <w:r>
        <w:rPr>
          <w:rStyle w:val="v-visible-sr"/>
          <w:rFonts w:ascii="inherit" w:hAnsi="inherit" w:cs="Segoe UI"/>
          <w:color w:val="242729"/>
          <w:bdr w:val="none" w:sz="0" w:space="0" w:color="auto" w:frame="1"/>
        </w:rPr>
        <w:t>11 insignias de oro</w:t>
      </w:r>
      <w:r>
        <w:rPr>
          <w:rStyle w:val="badgecount"/>
          <w:rFonts w:ascii="inherit" w:hAnsi="inherit" w:cs="Segoe UI"/>
          <w:color w:val="242729"/>
          <w:sz w:val="18"/>
          <w:szCs w:val="18"/>
          <w:bdr w:val="none" w:sz="0" w:space="0" w:color="auto" w:frame="1"/>
        </w:rPr>
        <w:t>86</w:t>
      </w:r>
      <w:r>
        <w:rPr>
          <w:rStyle w:val="v-visible-sr"/>
          <w:rFonts w:ascii="inherit" w:hAnsi="inherit" w:cs="Segoe UI"/>
          <w:color w:val="242729"/>
          <w:bdr w:val="none" w:sz="0" w:space="0" w:color="auto" w:frame="1"/>
        </w:rPr>
        <w:t>86 insignias de plata</w:t>
      </w:r>
      <w:r>
        <w:rPr>
          <w:rStyle w:val="badgecount"/>
          <w:rFonts w:ascii="inherit" w:hAnsi="inherit" w:cs="Segoe UI"/>
          <w:color w:val="242729"/>
          <w:sz w:val="18"/>
          <w:szCs w:val="18"/>
          <w:bdr w:val="none" w:sz="0" w:space="0" w:color="auto" w:frame="1"/>
        </w:rPr>
        <w:t>122</w:t>
      </w:r>
      <w:r>
        <w:rPr>
          <w:rStyle w:val="v-visible-sr"/>
          <w:rFonts w:ascii="inherit" w:hAnsi="inherit" w:cs="Segoe UI"/>
          <w:color w:val="242729"/>
          <w:bdr w:val="none" w:sz="0" w:space="0" w:color="auto" w:frame="1"/>
        </w:rPr>
        <w:t>122 medallas de bronce</w:t>
      </w:r>
    </w:p>
    <w:p w14:paraId="5BE90563" w14:textId="77777777" w:rsidR="00044CCA" w:rsidRDefault="00044CCA" w:rsidP="00044CCA">
      <w:pPr>
        <w:shd w:val="clear" w:color="auto" w:fill="FFFFFF"/>
        <w:spacing w:line="240" w:lineRule="auto"/>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12 ene.</w:t>
      </w:r>
    </w:p>
    <w:p w14:paraId="1580829B"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"https://stackoverflow.com/users/37020/orip" </w:instrText>
      </w:r>
      <w:r>
        <w:rPr>
          <w:rFonts w:ascii="inherit" w:hAnsi="inherit" w:cs="Segoe UI"/>
          <w:color w:val="242729"/>
          <w:sz w:val="20"/>
          <w:szCs w:val="20"/>
        </w:rPr>
        <w:fldChar w:fldCharType="separate"/>
      </w:r>
    </w:p>
    <w:p w14:paraId="7E1F2D67" w14:textId="126474DB"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46C5DBD2" wp14:editId="66B394E8">
            <wp:extent cx="304800" cy="304800"/>
            <wp:effectExtent l="0" t="0" r="0" b="0"/>
            <wp:docPr id="17" name="Imagen 17">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1DB1FF"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47423491"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133" w:history="1">
        <w:proofErr w:type="spellStart"/>
        <w:r w:rsidR="00044CCA">
          <w:rPr>
            <w:rStyle w:val="Ttulo2Car"/>
            <w:rFonts w:ascii="inherit" w:hAnsi="inherit" w:cs="Segoe UI"/>
            <w:sz w:val="20"/>
            <w:szCs w:val="20"/>
            <w:bdr w:val="none" w:sz="0" w:space="0" w:color="auto" w:frame="1"/>
          </w:rPr>
          <w:t>orip</w:t>
        </w:r>
        <w:proofErr w:type="spellEnd"/>
      </w:hyperlink>
    </w:p>
    <w:p w14:paraId="51E7699A"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65,9 mil</w:t>
      </w:r>
      <w:r>
        <w:rPr>
          <w:rStyle w:val="badgecount"/>
          <w:rFonts w:ascii="inherit" w:hAnsi="inherit" w:cs="Segoe UI"/>
          <w:color w:val="242729"/>
          <w:sz w:val="18"/>
          <w:szCs w:val="18"/>
          <w:bdr w:val="none" w:sz="0" w:space="0" w:color="auto" w:frame="1"/>
        </w:rPr>
        <w:t>20</w:t>
      </w:r>
      <w:r>
        <w:rPr>
          <w:rStyle w:val="v-visible-sr"/>
          <w:rFonts w:ascii="inherit" w:hAnsi="inherit" w:cs="Segoe UI"/>
          <w:color w:val="242729"/>
          <w:bdr w:val="none" w:sz="0" w:space="0" w:color="auto" w:frame="1"/>
        </w:rPr>
        <w:t>20 insignias de oro</w:t>
      </w:r>
      <w:r>
        <w:rPr>
          <w:rStyle w:val="badgecount"/>
          <w:rFonts w:ascii="inherit" w:hAnsi="inherit" w:cs="Segoe UI"/>
          <w:color w:val="242729"/>
          <w:sz w:val="18"/>
          <w:szCs w:val="18"/>
          <w:bdr w:val="none" w:sz="0" w:space="0" w:color="auto" w:frame="1"/>
        </w:rPr>
        <w:t>111</w:t>
      </w:r>
      <w:r>
        <w:rPr>
          <w:rStyle w:val="v-visible-sr"/>
          <w:rFonts w:ascii="inherit" w:hAnsi="inherit" w:cs="Segoe UI"/>
          <w:color w:val="242729"/>
          <w:bdr w:val="none" w:sz="0" w:space="0" w:color="auto" w:frame="1"/>
        </w:rPr>
        <w:t>111 insignias de plata</w:t>
      </w:r>
      <w:r>
        <w:rPr>
          <w:rStyle w:val="badgecount"/>
          <w:rFonts w:ascii="inherit" w:hAnsi="inherit" w:cs="Segoe UI"/>
          <w:color w:val="242729"/>
          <w:sz w:val="18"/>
          <w:szCs w:val="18"/>
          <w:bdr w:val="none" w:sz="0" w:space="0" w:color="auto" w:frame="1"/>
        </w:rPr>
        <w:t>144</w:t>
      </w:r>
      <w:r>
        <w:rPr>
          <w:rStyle w:val="v-visible-sr"/>
          <w:rFonts w:ascii="inherit" w:hAnsi="inherit" w:cs="Segoe UI"/>
          <w:color w:val="242729"/>
          <w:bdr w:val="none" w:sz="0" w:space="0" w:color="auto" w:frame="1"/>
        </w:rPr>
        <w:t>144 medallas de bronce</w:t>
      </w:r>
    </w:p>
    <w:p w14:paraId="35CB2B5D"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134"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4E4B5046" w14:textId="77777777" w:rsidR="00044CCA" w:rsidRDefault="00044CCA" w:rsidP="00044CCA">
      <w:pPr>
        <w:shd w:val="clear" w:color="auto" w:fill="FFFFFF"/>
        <w:textAlignment w:val="baseline"/>
        <w:rPr>
          <w:rFonts w:ascii="inherit" w:hAnsi="inherit" w:cs="Segoe UI"/>
          <w:color w:val="242729"/>
          <w:sz w:val="20"/>
          <w:szCs w:val="20"/>
        </w:rPr>
      </w:pPr>
      <w:bookmarkStart w:id="0" w:name="436422"/>
      <w:bookmarkEnd w:id="0"/>
      <w:r>
        <w:rPr>
          <w:rFonts w:ascii="inherit" w:hAnsi="inherit" w:cs="Segoe UI"/>
          <w:color w:val="242729"/>
          <w:sz w:val="20"/>
          <w:szCs w:val="20"/>
        </w:rPr>
        <w:t>25</w:t>
      </w:r>
    </w:p>
    <w:p w14:paraId="3A535DD4"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 xml:space="preserve">Si está utilizando JQuery, coloque el </w:t>
      </w:r>
      <w:proofErr w:type="spellStart"/>
      <w:r>
        <w:rPr>
          <w:rFonts w:ascii="inherit" w:hAnsi="inherit" w:cs="Segoe UI"/>
          <w:color w:val="242729"/>
          <w:sz w:val="23"/>
          <w:szCs w:val="23"/>
        </w:rPr>
        <w:t>javascript</w:t>
      </w:r>
      <w:proofErr w:type="spellEnd"/>
      <w:r>
        <w:rPr>
          <w:rFonts w:ascii="inherit" w:hAnsi="inherit" w:cs="Segoe UI"/>
          <w:color w:val="242729"/>
          <w:sz w:val="23"/>
          <w:szCs w:val="23"/>
        </w:rPr>
        <w:t xml:space="preserve"> donde lo encuentre mejor y utilícelo </w:t>
      </w:r>
      <w:r>
        <w:rPr>
          <w:rStyle w:val="fc-light"/>
          <w:rFonts w:ascii="Consolas" w:hAnsi="Consolas"/>
          <w:color w:val="242729"/>
          <w:bdr w:val="none" w:sz="0" w:space="0" w:color="auto" w:frame="1"/>
        </w:rPr>
        <w:t>$(</w:t>
      </w:r>
      <w:proofErr w:type="spellStart"/>
      <w:r>
        <w:rPr>
          <w:rStyle w:val="fc-light"/>
          <w:rFonts w:ascii="Consolas" w:hAnsi="Consolas"/>
          <w:color w:val="242729"/>
          <w:bdr w:val="none" w:sz="0" w:space="0" w:color="auto" w:frame="1"/>
        </w:rPr>
        <w:t>document</w:t>
      </w:r>
      <w:proofErr w:type="spellEnd"/>
      <w:r>
        <w:rPr>
          <w:rStyle w:val="fc-light"/>
          <w:rFonts w:ascii="Consolas" w:hAnsi="Consolas"/>
          <w:color w:val="242729"/>
          <w:bdr w:val="none" w:sz="0" w:space="0" w:color="auto" w:frame="1"/>
        </w:rPr>
        <w:t>).</w:t>
      </w:r>
      <w:proofErr w:type="spellStart"/>
      <w:r>
        <w:rPr>
          <w:rStyle w:val="fc-light"/>
          <w:rFonts w:ascii="Consolas" w:hAnsi="Consolas"/>
          <w:color w:val="242729"/>
          <w:bdr w:val="none" w:sz="0" w:space="0" w:color="auto" w:frame="1"/>
        </w:rPr>
        <w:t>ready</w:t>
      </w:r>
      <w:proofErr w:type="spellEnd"/>
      <w:r>
        <w:rPr>
          <w:rStyle w:val="fc-light"/>
          <w:rFonts w:ascii="Consolas" w:hAnsi="Consolas"/>
          <w:color w:val="242729"/>
          <w:bdr w:val="none" w:sz="0" w:space="0" w:color="auto" w:frame="1"/>
        </w:rPr>
        <w:t>()</w:t>
      </w:r>
      <w:r>
        <w:rPr>
          <w:rFonts w:ascii="inherit" w:hAnsi="inherit" w:cs="Segoe UI"/>
          <w:color w:val="242729"/>
          <w:sz w:val="23"/>
          <w:szCs w:val="23"/>
        </w:rPr>
        <w:t>para asegurarse de que las cosas se carguen correctamente antes de ejecutar cualquier función.</w:t>
      </w:r>
    </w:p>
    <w:p w14:paraId="2B436409"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En una nota al margen: me gustan todas las etiquetas de mi script en la </w:t>
      </w:r>
      <w:r>
        <w:rPr>
          <w:rStyle w:val="fc-light"/>
          <w:rFonts w:ascii="Consolas" w:hAnsi="Consolas"/>
          <w:color w:val="242729"/>
          <w:bdr w:val="none" w:sz="0" w:space="0" w:color="auto" w:frame="1"/>
        </w:rPr>
        <w:t>&lt;head&gt;</w:t>
      </w:r>
      <w:r>
        <w:rPr>
          <w:rFonts w:ascii="inherit" w:hAnsi="inherit" w:cs="Segoe UI"/>
          <w:color w:val="242729"/>
          <w:sz w:val="23"/>
          <w:szCs w:val="23"/>
        </w:rPr>
        <w:t>sección, ya que parece ser el lugar más limpio.</w:t>
      </w:r>
    </w:p>
    <w:p w14:paraId="536174D3" w14:textId="77777777" w:rsidR="00044CCA" w:rsidRDefault="00031E93" w:rsidP="00044CCA">
      <w:pPr>
        <w:shd w:val="clear" w:color="auto" w:fill="FFFFFF"/>
        <w:textAlignment w:val="baseline"/>
        <w:rPr>
          <w:rFonts w:ascii="inherit" w:hAnsi="inherit" w:cs="Segoe UI"/>
          <w:color w:val="242729"/>
          <w:sz w:val="20"/>
          <w:szCs w:val="20"/>
        </w:rPr>
      </w:pPr>
      <w:hyperlink r:id="rId135" w:tooltip="Enlace permanente corto a esta respuesta" w:history="1">
        <w:r w:rsidR="00044CCA">
          <w:rPr>
            <w:rStyle w:val="Ttulo2Car"/>
            <w:rFonts w:ascii="inherit" w:hAnsi="inherit" w:cs="Segoe UI"/>
            <w:sz w:val="20"/>
            <w:szCs w:val="20"/>
            <w:bdr w:val="none" w:sz="0" w:space="0" w:color="auto" w:frame="1"/>
          </w:rPr>
          <w:t>Cuota</w:t>
        </w:r>
      </w:hyperlink>
    </w:p>
    <w:p w14:paraId="5CCBAE66" w14:textId="77777777" w:rsidR="00044CCA" w:rsidRDefault="00031E93" w:rsidP="00044CCA">
      <w:pPr>
        <w:shd w:val="clear" w:color="auto" w:fill="FFFFFF"/>
        <w:textAlignment w:val="baseline"/>
        <w:rPr>
          <w:rFonts w:ascii="inherit" w:hAnsi="inherit" w:cs="Segoe UI"/>
          <w:color w:val="242729"/>
          <w:sz w:val="20"/>
          <w:szCs w:val="20"/>
        </w:rPr>
      </w:pPr>
      <w:hyperlink r:id="rId136" w:tooltip="Revisar y mejorar esta publicación" w:history="1">
        <w:r w:rsidR="00044CCA">
          <w:rPr>
            <w:rStyle w:val="Ttulo2Car"/>
            <w:rFonts w:ascii="inherit" w:hAnsi="inherit" w:cs="Segoe UI"/>
            <w:sz w:val="20"/>
            <w:szCs w:val="20"/>
            <w:bdr w:val="none" w:sz="0" w:space="0" w:color="auto" w:frame="1"/>
          </w:rPr>
          <w:t>Editar</w:t>
        </w:r>
      </w:hyperlink>
    </w:p>
    <w:p w14:paraId="0CEE608A"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2FFA4DAC" w14:textId="77777777" w:rsidR="00044CCA" w:rsidRDefault="00031E93" w:rsidP="00044CCA">
      <w:pPr>
        <w:shd w:val="clear" w:color="auto" w:fill="FFFFFF"/>
        <w:textAlignment w:val="baseline"/>
        <w:rPr>
          <w:rFonts w:ascii="inherit" w:hAnsi="inherit" w:cs="Segoe UI"/>
          <w:color w:val="242729"/>
          <w:sz w:val="18"/>
          <w:szCs w:val="18"/>
        </w:rPr>
      </w:pPr>
      <w:hyperlink r:id="rId137" w:tooltip="mostrar todas las ediciones de esta publicación" w:history="1">
        <w:r w:rsidR="00044CCA">
          <w:rPr>
            <w:rStyle w:val="Ttulo2Car"/>
            <w:rFonts w:ascii="inherit" w:hAnsi="inherit" w:cs="Segoe UI"/>
            <w:sz w:val="18"/>
            <w:szCs w:val="18"/>
            <w:bdr w:val="none" w:sz="0" w:space="0" w:color="auto" w:frame="1"/>
          </w:rPr>
          <w:t>editado el </w:t>
        </w:r>
        <w:r w:rsidR="00044CCA">
          <w:rPr>
            <w:rStyle w:val="relativetime"/>
            <w:rFonts w:ascii="inherit" w:hAnsi="inherit" w:cs="Segoe UI"/>
            <w:color w:val="0000FF"/>
            <w:sz w:val="18"/>
            <w:szCs w:val="18"/>
            <w:bdr w:val="none" w:sz="0" w:space="0" w:color="auto" w:frame="1"/>
          </w:rPr>
          <w:t>2 de abril de 2014 a las 14:05</w:t>
        </w:r>
      </w:hyperlink>
    </w:p>
    <w:p w14:paraId="30829A86"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Fonts w:ascii="inherit" w:hAnsi="inherit" w:cs="Segoe UI"/>
          <w:color w:val="242729"/>
          <w:sz w:val="20"/>
          <w:szCs w:val="20"/>
        </w:rPr>
        <w:t>usuario719662</w:t>
      </w:r>
    </w:p>
    <w:p w14:paraId="1D6ED4C2" w14:textId="77777777" w:rsidR="00044CCA" w:rsidRDefault="00044CCA" w:rsidP="00044CCA">
      <w:pPr>
        <w:shd w:val="clear" w:color="auto" w:fill="FFFFFF"/>
        <w:spacing w:line="240" w:lineRule="auto"/>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12 ene.</w:t>
      </w:r>
    </w:p>
    <w:p w14:paraId="3FE4D44B"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"https://stackoverflow.com/users/34211/andrew-hare" </w:instrText>
      </w:r>
      <w:r>
        <w:rPr>
          <w:rFonts w:ascii="inherit" w:hAnsi="inherit" w:cs="Segoe UI"/>
          <w:color w:val="242729"/>
          <w:sz w:val="20"/>
          <w:szCs w:val="20"/>
        </w:rPr>
        <w:fldChar w:fldCharType="separate"/>
      </w:r>
    </w:p>
    <w:p w14:paraId="48B11577" w14:textId="52A76BB3"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2F8ED212" wp14:editId="776AAE23">
            <wp:extent cx="304800" cy="304800"/>
            <wp:effectExtent l="0" t="0" r="0" b="0"/>
            <wp:docPr id="16" name="Imagen 16">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91565D"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7EAB0958"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140" w:history="1">
        <w:r w:rsidR="00044CCA">
          <w:rPr>
            <w:rStyle w:val="Ttulo2Car"/>
            <w:rFonts w:ascii="inherit" w:hAnsi="inherit" w:cs="Segoe UI"/>
            <w:sz w:val="20"/>
            <w:szCs w:val="20"/>
            <w:bdr w:val="none" w:sz="0" w:space="0" w:color="auto" w:frame="1"/>
          </w:rPr>
          <w:t>Andrew Hare</w:t>
        </w:r>
      </w:hyperlink>
    </w:p>
    <w:p w14:paraId="029273D4"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320k</w:t>
      </w:r>
      <w:r>
        <w:rPr>
          <w:rStyle w:val="badgecount"/>
          <w:rFonts w:ascii="inherit" w:hAnsi="inherit" w:cs="Segoe UI"/>
          <w:color w:val="242729"/>
          <w:sz w:val="18"/>
          <w:szCs w:val="18"/>
          <w:bdr w:val="none" w:sz="0" w:space="0" w:color="auto" w:frame="1"/>
        </w:rPr>
        <w:t>66</w:t>
      </w:r>
      <w:r>
        <w:rPr>
          <w:rStyle w:val="v-visible-sr"/>
          <w:rFonts w:ascii="inherit" w:hAnsi="inherit" w:cs="Segoe UI"/>
          <w:color w:val="242729"/>
          <w:bdr w:val="none" w:sz="0" w:space="0" w:color="auto" w:frame="1"/>
        </w:rPr>
        <w:t>66 insignias de oro</w:t>
      </w:r>
      <w:r>
        <w:rPr>
          <w:rStyle w:val="badgecount"/>
          <w:rFonts w:ascii="inherit" w:hAnsi="inherit" w:cs="Segoe UI"/>
          <w:color w:val="242729"/>
          <w:sz w:val="18"/>
          <w:szCs w:val="18"/>
          <w:bdr w:val="none" w:sz="0" w:space="0" w:color="auto" w:frame="1"/>
        </w:rPr>
        <w:t>618</w:t>
      </w:r>
      <w:r>
        <w:rPr>
          <w:rStyle w:val="v-visible-sr"/>
          <w:rFonts w:ascii="inherit" w:hAnsi="inherit" w:cs="Segoe UI"/>
          <w:color w:val="242729"/>
          <w:bdr w:val="none" w:sz="0" w:space="0" w:color="auto" w:frame="1"/>
        </w:rPr>
        <w:t>618 insignias de plata</w:t>
      </w:r>
      <w:r>
        <w:rPr>
          <w:rStyle w:val="badgecount"/>
          <w:rFonts w:ascii="inherit" w:hAnsi="inherit" w:cs="Segoe UI"/>
          <w:color w:val="242729"/>
          <w:sz w:val="18"/>
          <w:szCs w:val="18"/>
          <w:bdr w:val="none" w:sz="0" w:space="0" w:color="auto" w:frame="1"/>
        </w:rPr>
        <w:t>622</w:t>
      </w:r>
      <w:r>
        <w:rPr>
          <w:rStyle w:val="v-visible-sr"/>
          <w:rFonts w:ascii="inherit" w:hAnsi="inherit" w:cs="Segoe UI"/>
          <w:color w:val="242729"/>
          <w:bdr w:val="none" w:sz="0" w:space="0" w:color="auto" w:frame="1"/>
        </w:rPr>
        <w:t>622 medallas de bronce</w:t>
      </w:r>
    </w:p>
    <w:p w14:paraId="47722D0F" w14:textId="77777777" w:rsidR="00044CCA" w:rsidRDefault="00044CCA" w:rsidP="00044CCA">
      <w:pPr>
        <w:pStyle w:val="comment"/>
        <w:numPr>
          <w:ilvl w:val="0"/>
          <w:numId w:val="8"/>
        </w:numPr>
        <w:shd w:val="clear" w:color="auto" w:fill="FFFFFF"/>
        <w:spacing w:before="0" w:beforeAutospacing="0" w:after="0" w:afterAutospacing="0"/>
        <w:textAlignment w:val="baseline"/>
        <w:rPr>
          <w:rFonts w:ascii="inherit" w:hAnsi="inherit" w:cs="Segoe UI"/>
          <w:color w:val="242729"/>
          <w:sz w:val="20"/>
          <w:szCs w:val="20"/>
        </w:rPr>
      </w:pPr>
      <w:r>
        <w:rPr>
          <w:rStyle w:val="warm"/>
          <w:rFonts w:ascii="inherit" w:hAnsi="inherit" w:cs="Segoe UI"/>
          <w:color w:val="242729"/>
          <w:sz w:val="20"/>
          <w:szCs w:val="20"/>
          <w:bdr w:val="none" w:sz="0" w:space="0" w:color="auto" w:frame="1"/>
        </w:rPr>
        <w:t>14</w:t>
      </w:r>
    </w:p>
    <w:p w14:paraId="02377644"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en la cabeza ... eh? </w:t>
      </w:r>
      <w:r>
        <w:rPr>
          <w:rStyle w:val="fc-light"/>
          <w:rFonts w:ascii="Consolas" w:eastAsiaTheme="majorEastAsia" w:hAnsi="Consolas"/>
          <w:color w:val="242729"/>
          <w:bdr w:val="none" w:sz="0" w:space="0" w:color="auto" w:frame="1"/>
        </w:rPr>
        <w:t>&lt;</w:t>
      </w:r>
      <w:proofErr w:type="spellStart"/>
      <w:r>
        <w:rPr>
          <w:rStyle w:val="fc-light"/>
          <w:rFonts w:ascii="Consolas" w:eastAsiaTheme="majorEastAsia" w:hAnsi="Consolas"/>
          <w:color w:val="242729"/>
          <w:bdr w:val="none" w:sz="0" w:space="0" w:color="auto" w:frame="1"/>
        </w:rPr>
        <w:t>header</w:t>
      </w:r>
      <w:proofErr w:type="spellEnd"/>
      <w:r>
        <w:rPr>
          <w:rStyle w:val="fc-light"/>
          <w:rFonts w:ascii="Consolas" w:eastAsiaTheme="majorEastAsia" w:hAnsi="Consolas"/>
          <w:color w:val="242729"/>
          <w:bdr w:val="none" w:sz="0" w:space="0" w:color="auto" w:frame="1"/>
        </w:rPr>
        <w:t>&gt;</w:t>
      </w:r>
      <w:r>
        <w:rPr>
          <w:rStyle w:val="comment-copy"/>
          <w:rFonts w:ascii="inherit" w:hAnsi="inherit" w:cs="Segoe UI"/>
          <w:color w:val="242729"/>
          <w:sz w:val="20"/>
          <w:szCs w:val="20"/>
          <w:bdr w:val="none" w:sz="0" w:space="0" w:color="auto" w:frame="1"/>
        </w:rPr>
        <w:t>? </w:t>
      </w:r>
      <w:r>
        <w:rPr>
          <w:rFonts w:ascii="inherit" w:hAnsi="inherit" w:cs="Segoe UI"/>
          <w:color w:val="242729"/>
          <w:sz w:val="20"/>
          <w:szCs w:val="20"/>
        </w:rPr>
        <w:t>-  </w:t>
      </w:r>
      <w:hyperlink r:id="rId141" w:tooltip="18,436 reputación" w:history="1">
        <w:r>
          <w:rPr>
            <w:rStyle w:val="Ttulo2Car"/>
            <w:rFonts w:ascii="inherit" w:hAnsi="inherit" w:cs="Segoe UI"/>
            <w:sz w:val="20"/>
            <w:szCs w:val="20"/>
            <w:bdr w:val="none" w:sz="0" w:space="0" w:color="auto" w:frame="1"/>
          </w:rPr>
          <w:t xml:space="preserve">Dan </w:t>
        </w:r>
        <w:proofErr w:type="spellStart"/>
        <w:r>
          <w:rPr>
            <w:rStyle w:val="Ttulo2Car"/>
            <w:rFonts w:ascii="inherit" w:hAnsi="inherit" w:cs="Segoe UI"/>
            <w:sz w:val="20"/>
            <w:szCs w:val="20"/>
            <w:bdr w:val="none" w:sz="0" w:space="0" w:color="auto" w:frame="1"/>
          </w:rPr>
          <w:t>Lugg</w:t>
        </w:r>
        <w:proofErr w:type="spellEnd"/>
        <w:r>
          <w:rPr>
            <w:rStyle w:val="Ttulo2Car"/>
            <w:rFonts w:ascii="inherit" w:hAnsi="inherit" w:cs="Segoe UI"/>
            <w:sz w:val="20"/>
            <w:szCs w:val="20"/>
            <w:bdr w:val="none" w:sz="0" w:space="0" w:color="auto" w:frame="1"/>
          </w:rPr>
          <w:t> </w:t>
        </w:r>
      </w:hyperlink>
      <w:hyperlink r:id="rId142" w:anchor="comment20083270_436422" w:history="1">
        <w:r>
          <w:rPr>
            <w:rStyle w:val="relativetime-clean"/>
            <w:rFonts w:ascii="inherit" w:hAnsi="inherit" w:cs="Segoe UI"/>
            <w:color w:val="0000FF"/>
            <w:sz w:val="20"/>
            <w:szCs w:val="20"/>
            <w:bdr w:val="none" w:sz="0" w:space="0" w:color="auto" w:frame="1"/>
          </w:rPr>
          <w:t>20 de enero de 2013 a las 17:43</w:t>
        </w:r>
      </w:hyperlink>
    </w:p>
    <w:p w14:paraId="24C0C2B5" w14:textId="77777777" w:rsidR="00044CCA" w:rsidRDefault="00044CCA" w:rsidP="00044CCA">
      <w:pPr>
        <w:pStyle w:val="comment"/>
        <w:numPr>
          <w:ilvl w:val="0"/>
          <w:numId w:val="8"/>
        </w:numPr>
        <w:shd w:val="clear" w:color="auto" w:fill="FFFFFF"/>
        <w:spacing w:before="0" w:beforeAutospacing="0" w:after="0" w:afterAutospacing="0"/>
        <w:textAlignment w:val="baseline"/>
        <w:rPr>
          <w:rFonts w:ascii="inherit" w:hAnsi="inherit" w:cs="Segoe UI"/>
          <w:color w:val="242729"/>
          <w:sz w:val="20"/>
          <w:szCs w:val="20"/>
        </w:rPr>
      </w:pPr>
      <w:r>
        <w:rPr>
          <w:rStyle w:val="warm"/>
          <w:rFonts w:ascii="inherit" w:hAnsi="inherit" w:cs="Segoe UI"/>
          <w:color w:val="242729"/>
          <w:sz w:val="20"/>
          <w:szCs w:val="20"/>
          <w:bdr w:val="none" w:sz="0" w:space="0" w:color="auto" w:frame="1"/>
        </w:rPr>
        <w:t>7</w:t>
      </w:r>
    </w:p>
    <w:p w14:paraId="11FA4F7C"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Tenga en cuenta que usar </w:t>
      </w:r>
      <w:r>
        <w:rPr>
          <w:rStyle w:val="fc-light"/>
          <w:rFonts w:ascii="Consolas" w:eastAsiaTheme="majorEastAsia" w:hAnsi="Consolas"/>
          <w:color w:val="242729"/>
          <w:bdr w:val="none" w:sz="0" w:space="0" w:color="auto" w:frame="1"/>
        </w:rPr>
        <w:t>$(</w:t>
      </w:r>
      <w:proofErr w:type="spellStart"/>
      <w:r>
        <w:rPr>
          <w:rStyle w:val="fc-light"/>
          <w:rFonts w:ascii="Consolas" w:eastAsiaTheme="majorEastAsia" w:hAnsi="Consolas"/>
          <w:color w:val="242729"/>
          <w:bdr w:val="none" w:sz="0" w:space="0" w:color="auto" w:frame="1"/>
        </w:rPr>
        <w:t>document</w:t>
      </w:r>
      <w:proofErr w:type="spellEnd"/>
      <w:r>
        <w:rPr>
          <w:rStyle w:val="fc-light"/>
          <w:rFonts w:ascii="Consolas" w:eastAsiaTheme="majorEastAsia" w:hAnsi="Consolas"/>
          <w:color w:val="242729"/>
          <w:bdr w:val="none" w:sz="0" w:space="0" w:color="auto" w:frame="1"/>
        </w:rPr>
        <w:t>).</w:t>
      </w:r>
      <w:proofErr w:type="spellStart"/>
      <w:r>
        <w:rPr>
          <w:rStyle w:val="fc-light"/>
          <w:rFonts w:ascii="Consolas" w:eastAsiaTheme="majorEastAsia" w:hAnsi="Consolas"/>
          <w:color w:val="242729"/>
          <w:bdr w:val="none" w:sz="0" w:space="0" w:color="auto" w:frame="1"/>
        </w:rPr>
        <w:t>ready</w:t>
      </w:r>
      <w:proofErr w:type="spellEnd"/>
      <w:r>
        <w:rPr>
          <w:rStyle w:val="fc-light"/>
          <w:rFonts w:ascii="Consolas" w:eastAsiaTheme="majorEastAsia" w:hAnsi="Consolas"/>
          <w:color w:val="242729"/>
          <w:bdr w:val="none" w:sz="0" w:space="0" w:color="auto" w:frame="1"/>
        </w:rPr>
        <w:t>()</w:t>
      </w:r>
      <w:r>
        <w:rPr>
          <w:rStyle w:val="comment-copy"/>
          <w:rFonts w:ascii="inherit" w:hAnsi="inherit" w:cs="Segoe UI"/>
          <w:color w:val="242729"/>
          <w:sz w:val="20"/>
          <w:szCs w:val="20"/>
          <w:bdr w:val="none" w:sz="0" w:space="0" w:color="auto" w:frame="1"/>
        </w:rPr>
        <w:t>no significa que pueda colocar su JavaScript en </w:t>
      </w:r>
      <w:r>
        <w:rPr>
          <w:rStyle w:val="comment-copy"/>
          <w:rFonts w:ascii="inherit" w:hAnsi="inherit" w:cs="Segoe UI"/>
          <w:i/>
          <w:iCs/>
          <w:color w:val="242729"/>
          <w:sz w:val="20"/>
          <w:szCs w:val="20"/>
          <w:bdr w:val="none" w:sz="0" w:space="0" w:color="auto" w:frame="1"/>
        </w:rPr>
        <w:t>cualquier lugar que</w:t>
      </w:r>
      <w:r>
        <w:rPr>
          <w:rStyle w:val="comment-copy"/>
          <w:rFonts w:ascii="inherit" w:hAnsi="inherit" w:cs="Segoe UI"/>
          <w:color w:val="242729"/>
          <w:sz w:val="20"/>
          <w:szCs w:val="20"/>
          <w:bdr w:val="none" w:sz="0" w:space="0" w:color="auto" w:frame="1"/>
        </w:rPr>
        <w:t> desee; aún debe colocarlo después del lugar </w:t>
      </w:r>
      <w:r>
        <w:rPr>
          <w:rStyle w:val="fc-light"/>
          <w:rFonts w:ascii="Consolas" w:eastAsiaTheme="majorEastAsia" w:hAnsi="Consolas"/>
          <w:color w:val="242729"/>
          <w:bdr w:val="none" w:sz="0" w:space="0" w:color="auto" w:frame="1"/>
        </w:rPr>
        <w:t xml:space="preserve">&lt;script </w:t>
      </w:r>
      <w:proofErr w:type="spellStart"/>
      <w:r>
        <w:rPr>
          <w:rStyle w:val="fc-light"/>
          <w:rFonts w:ascii="Consolas" w:eastAsiaTheme="majorEastAsia" w:hAnsi="Consolas"/>
          <w:color w:val="242729"/>
          <w:bdr w:val="none" w:sz="0" w:space="0" w:color="auto" w:frame="1"/>
        </w:rPr>
        <w:t>src</w:t>
      </w:r>
      <w:proofErr w:type="spellEnd"/>
      <w:r>
        <w:rPr>
          <w:rStyle w:val="fc-light"/>
          <w:rFonts w:ascii="Consolas" w:eastAsiaTheme="majorEastAsia" w:hAnsi="Consolas"/>
          <w:color w:val="242729"/>
          <w:bdr w:val="none" w:sz="0" w:space="0" w:color="auto" w:frame="1"/>
        </w:rPr>
        <w:t>=".../jquery.min.js"&gt;</w:t>
      </w:r>
      <w:r>
        <w:rPr>
          <w:rStyle w:val="comment-copy"/>
          <w:rFonts w:ascii="inherit" w:hAnsi="inherit" w:cs="Segoe UI"/>
          <w:color w:val="242729"/>
          <w:sz w:val="20"/>
          <w:szCs w:val="20"/>
          <w:bdr w:val="none" w:sz="0" w:space="0" w:color="auto" w:frame="1"/>
        </w:rPr>
        <w:t>donde incluye jQuery, para que </w:t>
      </w:r>
      <w:r>
        <w:rPr>
          <w:rStyle w:val="fc-light"/>
          <w:rFonts w:ascii="Consolas" w:eastAsiaTheme="majorEastAsia" w:hAnsi="Consolas"/>
          <w:color w:val="242729"/>
          <w:bdr w:val="none" w:sz="0" w:space="0" w:color="auto" w:frame="1"/>
        </w:rPr>
        <w:t>$</w:t>
      </w:r>
      <w:r>
        <w:rPr>
          <w:rStyle w:val="comment-copy"/>
          <w:rFonts w:ascii="inherit" w:hAnsi="inherit" w:cs="Segoe UI"/>
          <w:color w:val="242729"/>
          <w:sz w:val="20"/>
          <w:szCs w:val="20"/>
          <w:bdr w:val="none" w:sz="0" w:space="0" w:color="auto" w:frame="1"/>
        </w:rPr>
        <w:t>exista. </w:t>
      </w:r>
      <w:r>
        <w:rPr>
          <w:rFonts w:ascii="inherit" w:hAnsi="inherit" w:cs="Segoe UI"/>
          <w:color w:val="242729"/>
          <w:sz w:val="20"/>
          <w:szCs w:val="20"/>
        </w:rPr>
        <w:t>-  </w:t>
      </w:r>
      <w:hyperlink r:id="rId143" w:tooltip="25,286 reputación" w:history="1">
        <w:r>
          <w:rPr>
            <w:rStyle w:val="Ttulo2Car"/>
            <w:rFonts w:ascii="inherit" w:hAnsi="inherit" w:cs="Segoe UI"/>
            <w:sz w:val="20"/>
            <w:szCs w:val="20"/>
            <w:bdr w:val="none" w:sz="0" w:space="0" w:color="auto" w:frame="1"/>
          </w:rPr>
          <w:t xml:space="preserve">Rory </w:t>
        </w:r>
        <w:proofErr w:type="spellStart"/>
        <w:r>
          <w:rPr>
            <w:rStyle w:val="Ttulo2Car"/>
            <w:rFonts w:ascii="inherit" w:hAnsi="inherit" w:cs="Segoe UI"/>
            <w:sz w:val="20"/>
            <w:szCs w:val="20"/>
            <w:bdr w:val="none" w:sz="0" w:space="0" w:color="auto" w:frame="1"/>
          </w:rPr>
          <w:t>O'Kane</w:t>
        </w:r>
        <w:proofErr w:type="spellEnd"/>
        <w:r>
          <w:rPr>
            <w:rStyle w:val="Ttulo2Car"/>
            <w:rFonts w:ascii="inherit" w:hAnsi="inherit" w:cs="Segoe UI"/>
            <w:sz w:val="20"/>
            <w:szCs w:val="20"/>
            <w:bdr w:val="none" w:sz="0" w:space="0" w:color="auto" w:frame="1"/>
          </w:rPr>
          <w:t> </w:t>
        </w:r>
      </w:hyperlink>
      <w:hyperlink r:id="rId144" w:anchor="comment25571511_436422" w:history="1">
        <w:r>
          <w:rPr>
            <w:rStyle w:val="relativetime-clean"/>
            <w:rFonts w:ascii="inherit" w:hAnsi="inherit" w:cs="Segoe UI"/>
            <w:color w:val="0000FF"/>
            <w:sz w:val="20"/>
            <w:szCs w:val="20"/>
            <w:bdr w:val="none" w:sz="0" w:space="0" w:color="auto" w:frame="1"/>
          </w:rPr>
          <w:t>10 de julio de 2013 a las 15:42</w:t>
        </w:r>
      </w:hyperlink>
      <w:r>
        <w:rPr>
          <w:rFonts w:ascii="inherit" w:hAnsi="inherit" w:cs="Segoe UI"/>
          <w:color w:val="242729"/>
          <w:sz w:val="20"/>
          <w:szCs w:val="20"/>
        </w:rPr>
        <w:t> </w:t>
      </w:r>
    </w:p>
    <w:p w14:paraId="4AC7F53A" w14:textId="77777777" w:rsidR="00044CCA" w:rsidRDefault="00044CCA" w:rsidP="00044CCA">
      <w:pPr>
        <w:pStyle w:val="comment"/>
        <w:numPr>
          <w:ilvl w:val="0"/>
          <w:numId w:val="8"/>
        </w:numPr>
        <w:shd w:val="clear" w:color="auto" w:fill="FFFFFF"/>
        <w:spacing w:before="0" w:beforeAutospacing="0" w:after="0" w:afterAutospacing="0"/>
        <w:textAlignment w:val="baseline"/>
        <w:rPr>
          <w:rFonts w:ascii="inherit" w:hAnsi="inherit" w:cs="Segoe UI"/>
          <w:color w:val="242729"/>
          <w:sz w:val="20"/>
          <w:szCs w:val="20"/>
        </w:rPr>
      </w:pPr>
      <w:r>
        <w:rPr>
          <w:rStyle w:val="cool"/>
          <w:rFonts w:ascii="inherit" w:hAnsi="inherit" w:cs="Segoe UI"/>
          <w:color w:val="242729"/>
          <w:sz w:val="20"/>
          <w:szCs w:val="20"/>
          <w:bdr w:val="none" w:sz="0" w:space="0" w:color="auto" w:frame="1"/>
        </w:rPr>
        <w:t>2</w:t>
      </w:r>
    </w:p>
    <w:p w14:paraId="7417A036"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No es óptimo colocar etiquetas de script en la sección &lt;head&gt;; esto retrasará la visualización de la parte visible de la página hasta que se carguen los scripts. </w:t>
      </w:r>
      <w:r>
        <w:rPr>
          <w:rFonts w:ascii="inherit" w:hAnsi="inherit" w:cs="Segoe UI"/>
          <w:color w:val="242729"/>
          <w:sz w:val="20"/>
          <w:szCs w:val="20"/>
        </w:rPr>
        <w:t>-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"https://stackoverflow.com/users/170456/cybermonk" \o "1,192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CyberMonk</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145" w:anchor="comment28672301_436422" w:history="1">
        <w:r>
          <w:rPr>
            <w:rStyle w:val="relativetime-clean"/>
            <w:rFonts w:ascii="inherit" w:hAnsi="inherit" w:cs="Segoe UI"/>
            <w:color w:val="0000FF"/>
            <w:sz w:val="20"/>
            <w:szCs w:val="20"/>
            <w:bdr w:val="none" w:sz="0" w:space="0" w:color="auto" w:frame="1"/>
          </w:rPr>
          <w:t>14 de octubre de</w:t>
        </w:r>
      </w:hyperlink>
      <w:hyperlink r:id="rId146" w:tooltip="1,192 reputación" w:history="1">
        <w:r>
          <w:rPr>
            <w:rStyle w:val="Ttulo2Car"/>
            <w:rFonts w:ascii="inherit" w:hAnsi="inherit" w:cs="Segoe UI"/>
            <w:sz w:val="20"/>
            <w:szCs w:val="20"/>
            <w:bdr w:val="none" w:sz="0" w:space="0" w:color="auto" w:frame="1"/>
          </w:rPr>
          <w:t> 2013 </w:t>
        </w:r>
      </w:hyperlink>
      <w:hyperlink r:id="rId147" w:anchor="comment28672301_436422" w:history="1">
        <w:r>
          <w:rPr>
            <w:rStyle w:val="relativetime-clean"/>
            <w:rFonts w:ascii="inherit" w:hAnsi="inherit" w:cs="Segoe UI"/>
            <w:color w:val="0000FF"/>
            <w:sz w:val="20"/>
            <w:szCs w:val="20"/>
            <w:bdr w:val="none" w:sz="0" w:space="0" w:color="auto" w:frame="1"/>
          </w:rPr>
          <w:t>a las 0:33</w:t>
        </w:r>
      </w:hyperlink>
    </w:p>
    <w:p w14:paraId="496A3845" w14:textId="77777777" w:rsidR="00044CCA" w:rsidRDefault="00044CCA" w:rsidP="00044CCA">
      <w:pPr>
        <w:pStyle w:val="comment"/>
        <w:numPr>
          <w:ilvl w:val="0"/>
          <w:numId w:val="8"/>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No, @Dan, un </w:t>
      </w:r>
      <w:proofErr w:type="spellStart"/>
      <w:r>
        <w:rPr>
          <w:rStyle w:val="fc-light"/>
          <w:rFonts w:ascii="Consolas" w:eastAsiaTheme="majorEastAsia" w:hAnsi="Consolas"/>
          <w:color w:val="242729"/>
          <w:bdr w:val="none" w:sz="0" w:space="0" w:color="auto" w:frame="1"/>
        </w:rPr>
        <w:t>header</w:t>
      </w:r>
      <w:r>
        <w:rPr>
          <w:rStyle w:val="comment-copy"/>
          <w:rFonts w:ascii="inherit" w:hAnsi="inherit" w:cs="Segoe UI"/>
          <w:color w:val="242729"/>
          <w:sz w:val="20"/>
          <w:szCs w:val="20"/>
          <w:bdr w:val="none" w:sz="0" w:space="0" w:color="auto" w:frame="1"/>
        </w:rPr>
        <w:t>elemento</w:t>
      </w:r>
      <w:proofErr w:type="spellEnd"/>
      <w:r>
        <w:rPr>
          <w:rStyle w:val="comment-copy"/>
          <w:rFonts w:ascii="inherit" w:hAnsi="inherit" w:cs="Segoe UI"/>
          <w:color w:val="242729"/>
          <w:sz w:val="20"/>
          <w:szCs w:val="20"/>
          <w:bdr w:val="none" w:sz="0" w:space="0" w:color="auto" w:frame="1"/>
        </w:rPr>
        <w:t xml:space="preserve"> es parte del contenido del documento HTML y debe aparecer una o más veces dentro del encabezado del </w:t>
      </w:r>
      <w:proofErr w:type="spellStart"/>
      <w:r>
        <w:rPr>
          <w:rStyle w:val="fc-light"/>
          <w:rFonts w:ascii="Consolas" w:eastAsiaTheme="majorEastAsia" w:hAnsi="Consolas"/>
          <w:color w:val="242729"/>
          <w:bdr w:val="none" w:sz="0" w:space="0" w:color="auto" w:frame="1"/>
        </w:rPr>
        <w:t>body</w:t>
      </w:r>
      <w:r>
        <w:rPr>
          <w:rStyle w:val="comment-copy"/>
          <w:rFonts w:ascii="inherit" w:hAnsi="inherit" w:cs="Segoe UI"/>
          <w:color w:val="242729"/>
          <w:sz w:val="20"/>
          <w:szCs w:val="20"/>
          <w:bdr w:val="none" w:sz="0" w:space="0" w:color="auto" w:frame="1"/>
        </w:rPr>
        <w:t>elemento</w:t>
      </w:r>
      <w:proofErr w:type="spellEnd"/>
      <w:r>
        <w:rPr>
          <w:rStyle w:val="comment-copy"/>
          <w:rFonts w:ascii="inherit" w:hAnsi="inherit" w:cs="Segoe UI"/>
          <w:color w:val="242729"/>
          <w:sz w:val="20"/>
          <w:szCs w:val="20"/>
          <w:bdr w:val="none" w:sz="0" w:space="0" w:color="auto" w:frame="1"/>
        </w:rPr>
        <w:t>. </w:t>
      </w:r>
      <w:r>
        <w:rPr>
          <w:rStyle w:val="fc-light"/>
          <w:rFonts w:ascii="Consolas" w:eastAsiaTheme="majorEastAsia" w:hAnsi="Consolas"/>
          <w:color w:val="242729"/>
          <w:bdr w:val="none" w:sz="0" w:space="0" w:color="auto" w:frame="1"/>
        </w:rPr>
        <w:t xml:space="preserve">. </w:t>
      </w:r>
      <w:proofErr w:type="spellStart"/>
      <w:r>
        <w:rPr>
          <w:rStyle w:val="fc-light"/>
          <w:rFonts w:ascii="Consolas" w:eastAsiaTheme="majorEastAsia" w:hAnsi="Consolas"/>
          <w:color w:val="242729"/>
          <w:bdr w:val="none" w:sz="0" w:space="0" w:color="auto" w:frame="1"/>
        </w:rPr>
        <w:t>The</w:t>
      </w:r>
      <w:proofErr w:type="spellEnd"/>
      <w:r>
        <w:rPr>
          <w:rStyle w:val="fc-light"/>
          <w:rFonts w:ascii="Consolas" w:eastAsiaTheme="majorEastAsia" w:hAnsi="Consolas"/>
          <w:color w:val="242729"/>
          <w:bdr w:val="none" w:sz="0" w:space="0" w:color="auto" w:frame="1"/>
        </w:rPr>
        <w:t xml:space="preserve"> </w:t>
      </w:r>
      <w:r>
        <w:rPr>
          <w:rStyle w:val="comment-copy"/>
          <w:rFonts w:ascii="inherit" w:hAnsi="inherit" w:cs="Segoe UI"/>
          <w:color w:val="242729"/>
          <w:sz w:val="20"/>
          <w:szCs w:val="20"/>
          <w:bdr w:val="none" w:sz="0" w:space="0" w:color="auto" w:frame="1"/>
        </w:rPr>
        <w:t>La etiqueta es para metadatos y datos sin contenido del documento. Es, en estos días, con </w:t>
      </w:r>
      <w:proofErr w:type="spellStart"/>
      <w:r>
        <w:rPr>
          <w:rStyle w:val="fc-light"/>
          <w:rFonts w:ascii="Consolas" w:eastAsiaTheme="majorEastAsia" w:hAnsi="Consolas"/>
          <w:color w:val="242729"/>
          <w:bdr w:val="none" w:sz="0" w:space="0" w:color="auto" w:frame="1"/>
        </w:rPr>
        <w:t>defer</w:t>
      </w:r>
      <w:r>
        <w:rPr>
          <w:rStyle w:val="comment-copy"/>
          <w:rFonts w:ascii="inherit" w:hAnsi="inherit" w:cs="Segoe UI"/>
          <w:color w:val="242729"/>
          <w:sz w:val="20"/>
          <w:szCs w:val="20"/>
          <w:bdr w:val="none" w:sz="0" w:space="0" w:color="auto" w:frame="1"/>
        </w:rPr>
        <w:t>y</w:t>
      </w:r>
      <w:proofErr w:type="spellEnd"/>
      <w:r>
        <w:rPr>
          <w:rStyle w:val="comment-copy"/>
          <w:rFonts w:ascii="inherit" w:hAnsi="inherit" w:cs="Segoe UI"/>
          <w:color w:val="242729"/>
          <w:sz w:val="20"/>
          <w:szCs w:val="20"/>
          <w:bdr w:val="none" w:sz="0" w:space="0" w:color="auto" w:frame="1"/>
        </w:rPr>
        <w:t> </w:t>
      </w:r>
      <w:proofErr w:type="spellStart"/>
      <w:r>
        <w:rPr>
          <w:rStyle w:val="fc-light"/>
          <w:rFonts w:ascii="Consolas" w:eastAsiaTheme="majorEastAsia" w:hAnsi="Consolas"/>
          <w:color w:val="242729"/>
          <w:bdr w:val="none" w:sz="0" w:space="0" w:color="auto" w:frame="1"/>
        </w:rPr>
        <w:t>async</w:t>
      </w:r>
      <w:r>
        <w:rPr>
          <w:rStyle w:val="comment-copy"/>
          <w:rFonts w:ascii="inherit" w:hAnsi="inherit" w:cs="Segoe UI"/>
          <w:color w:val="242729"/>
          <w:sz w:val="20"/>
          <w:szCs w:val="20"/>
          <w:bdr w:val="none" w:sz="0" w:space="0" w:color="auto" w:frame="1"/>
        </w:rPr>
        <w:t>un</w:t>
      </w:r>
      <w:proofErr w:type="spellEnd"/>
      <w:r>
        <w:rPr>
          <w:rStyle w:val="comment-copy"/>
          <w:rFonts w:ascii="inherit" w:hAnsi="inherit" w:cs="Segoe UI"/>
          <w:color w:val="242729"/>
          <w:sz w:val="20"/>
          <w:szCs w:val="20"/>
          <w:bdr w:val="none" w:sz="0" w:space="0" w:color="auto" w:frame="1"/>
        </w:rPr>
        <w:t xml:space="preserve"> lugar ideal para etiquetas de script. </w:t>
      </w:r>
      <w:proofErr w:type="spellStart"/>
      <w:r>
        <w:rPr>
          <w:rStyle w:val="fc-light"/>
          <w:rFonts w:ascii="Consolas" w:eastAsiaTheme="majorEastAsia" w:hAnsi="Consolas"/>
          <w:color w:val="242729"/>
          <w:bdr w:val="none" w:sz="0" w:space="0" w:color="auto" w:frame="1"/>
        </w:rPr>
        <w:t>header</w:t>
      </w:r>
      <w:r>
        <w:rPr>
          <w:rStyle w:val="comment-copy"/>
          <w:rFonts w:ascii="inherit" w:hAnsi="inherit" w:cs="Segoe UI"/>
          <w:color w:val="242729"/>
          <w:sz w:val="20"/>
          <w:szCs w:val="20"/>
          <w:bdr w:val="none" w:sz="0" w:space="0" w:color="auto" w:frame="1"/>
        </w:rPr>
        <w:t>Los</w:t>
      </w:r>
      <w:proofErr w:type="spellEnd"/>
      <w:r>
        <w:rPr>
          <w:rStyle w:val="comment-copy"/>
          <w:rFonts w:ascii="inherit" w:hAnsi="inherit" w:cs="Segoe UI"/>
          <w:color w:val="242729"/>
          <w:sz w:val="20"/>
          <w:szCs w:val="20"/>
          <w:bdr w:val="none" w:sz="0" w:space="0" w:color="auto" w:frame="1"/>
        </w:rPr>
        <w:t xml:space="preserve"> elementos solo deben contener información que describa la sección del documento que le sigue. </w:t>
      </w:r>
      <w:r>
        <w:rPr>
          <w:rFonts w:ascii="inherit" w:hAnsi="inherit" w:cs="Segoe UI"/>
          <w:color w:val="242729"/>
          <w:sz w:val="20"/>
          <w:szCs w:val="20"/>
        </w:rPr>
        <w:t>-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"https://stackoverflow.com/users/8741/profk" \o "44,182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ProfK</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148" w:anchor="comment73272616_436422" w:history="1">
        <w:r>
          <w:rPr>
            <w:rStyle w:val="relativetime-clean"/>
            <w:rFonts w:ascii="inherit" w:hAnsi="inherit" w:cs="Segoe UI"/>
            <w:color w:val="0000FF"/>
            <w:sz w:val="20"/>
            <w:szCs w:val="20"/>
            <w:bdr w:val="none" w:sz="0" w:space="0" w:color="auto" w:frame="1"/>
          </w:rPr>
          <w:t>29 de marzo de</w:t>
        </w:r>
      </w:hyperlink>
      <w:hyperlink r:id="rId149" w:tooltip="44,182 reputación" w:history="1">
        <w:r>
          <w:rPr>
            <w:rStyle w:val="Ttulo2Car"/>
            <w:rFonts w:ascii="inherit" w:hAnsi="inherit" w:cs="Segoe UI"/>
            <w:sz w:val="20"/>
            <w:szCs w:val="20"/>
            <w:bdr w:val="none" w:sz="0" w:space="0" w:color="auto" w:frame="1"/>
          </w:rPr>
          <w:t> 2017 </w:t>
        </w:r>
      </w:hyperlink>
      <w:hyperlink r:id="rId150" w:anchor="comment73272616_436422" w:history="1">
        <w:r>
          <w:rPr>
            <w:rStyle w:val="relativetime-clean"/>
            <w:rFonts w:ascii="inherit" w:hAnsi="inherit" w:cs="Segoe UI"/>
            <w:color w:val="0000FF"/>
            <w:sz w:val="20"/>
            <w:szCs w:val="20"/>
            <w:bdr w:val="none" w:sz="0" w:space="0" w:color="auto" w:frame="1"/>
          </w:rPr>
          <w:t>a las 13:59</w:t>
        </w:r>
      </w:hyperlink>
    </w:p>
    <w:p w14:paraId="0AFD8443" w14:textId="77777777" w:rsidR="00044CCA" w:rsidRDefault="00044CCA" w:rsidP="00044CCA">
      <w:pPr>
        <w:pStyle w:val="comment"/>
        <w:numPr>
          <w:ilvl w:val="0"/>
          <w:numId w:val="8"/>
        </w:numPr>
        <w:shd w:val="clear" w:color="auto" w:fill="FFFFFF"/>
        <w:spacing w:before="0" w:beforeAutospacing="0" w:after="0" w:afterAutospacing="0"/>
        <w:textAlignment w:val="baseline"/>
        <w:rPr>
          <w:rFonts w:ascii="inherit" w:hAnsi="inherit" w:cs="Segoe UI"/>
          <w:color w:val="242729"/>
          <w:sz w:val="20"/>
          <w:szCs w:val="20"/>
        </w:rPr>
      </w:pPr>
      <w:r>
        <w:rPr>
          <w:rStyle w:val="cool"/>
          <w:rFonts w:ascii="inherit" w:hAnsi="inherit" w:cs="Segoe UI"/>
          <w:color w:val="242729"/>
          <w:sz w:val="20"/>
          <w:szCs w:val="20"/>
          <w:bdr w:val="none" w:sz="0" w:space="0" w:color="auto" w:frame="1"/>
        </w:rPr>
        <w:t>1</w:t>
      </w:r>
    </w:p>
    <w:p w14:paraId="3AC7C5F9"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@ProfK, Dan se refería a la pregunta original sin editar cuando publicó esto hace más de 4 años. Como puede ver, la pregunta se editó un año después. </w:t>
      </w:r>
      <w:r>
        <w:rPr>
          <w:rFonts w:ascii="inherit" w:hAnsi="inherit" w:cs="Segoe UI"/>
          <w:color w:val="242729"/>
          <w:sz w:val="20"/>
          <w:szCs w:val="20"/>
        </w:rPr>
        <w:t>-  </w:t>
      </w:r>
      <w:hyperlink r:id="rId151" w:tooltip="6,906 reputación" w:history="1">
        <w:r>
          <w:rPr>
            <w:rStyle w:val="Ttulo2Car"/>
            <w:rFonts w:ascii="inherit" w:hAnsi="inherit" w:cs="Segoe UI"/>
            <w:sz w:val="20"/>
            <w:szCs w:val="20"/>
            <w:bdr w:val="none" w:sz="0" w:space="0" w:color="auto" w:frame="1"/>
          </w:rPr>
          <w:t>kojow7 </w:t>
        </w:r>
      </w:hyperlink>
      <w:hyperlink r:id="rId152" w:anchor="comment74876010_436422" w:history="1">
        <w:r>
          <w:rPr>
            <w:rStyle w:val="relativetime-clean"/>
            <w:rFonts w:ascii="inherit" w:hAnsi="inherit" w:cs="Segoe UI"/>
            <w:color w:val="0000FF"/>
            <w:sz w:val="20"/>
            <w:szCs w:val="20"/>
            <w:bdr w:val="none" w:sz="0" w:space="0" w:color="auto" w:frame="1"/>
          </w:rPr>
          <w:t>11 de mayo de</w:t>
        </w:r>
      </w:hyperlink>
      <w:hyperlink r:id="rId153" w:tooltip="6,906 reputación" w:history="1">
        <w:r>
          <w:rPr>
            <w:rStyle w:val="Ttulo2Car"/>
            <w:rFonts w:ascii="inherit" w:hAnsi="inherit" w:cs="Segoe UI"/>
            <w:sz w:val="20"/>
            <w:szCs w:val="20"/>
            <w:bdr w:val="none" w:sz="0" w:space="0" w:color="auto" w:frame="1"/>
          </w:rPr>
          <w:t> 2017 </w:t>
        </w:r>
      </w:hyperlink>
      <w:hyperlink r:id="rId154" w:anchor="comment74876010_436422" w:history="1">
        <w:r>
          <w:rPr>
            <w:rStyle w:val="relativetime-clean"/>
            <w:rFonts w:ascii="inherit" w:hAnsi="inherit" w:cs="Segoe UI"/>
            <w:color w:val="0000FF"/>
            <w:sz w:val="20"/>
            <w:szCs w:val="20"/>
            <w:bdr w:val="none" w:sz="0" w:space="0" w:color="auto" w:frame="1"/>
          </w:rPr>
          <w:t>a las 16:51</w:t>
        </w:r>
      </w:hyperlink>
    </w:p>
    <w:p w14:paraId="1D02ADD0" w14:textId="77777777" w:rsidR="00044CCA" w:rsidRDefault="00031E93" w:rsidP="00044CCA">
      <w:pPr>
        <w:shd w:val="clear" w:color="auto" w:fill="FFFFFF"/>
        <w:textAlignment w:val="baseline"/>
        <w:rPr>
          <w:rFonts w:ascii="inherit" w:hAnsi="inherit" w:cs="Segoe UI"/>
          <w:color w:val="242729"/>
          <w:sz w:val="20"/>
          <w:szCs w:val="20"/>
        </w:rPr>
      </w:pPr>
      <w:hyperlink r:id="rId155"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0AD2BB90" w14:textId="77777777" w:rsidR="00044CCA" w:rsidRDefault="00044CCA" w:rsidP="00044CCA">
      <w:pPr>
        <w:shd w:val="clear" w:color="auto" w:fill="FFFFFF"/>
        <w:textAlignment w:val="baseline"/>
        <w:rPr>
          <w:rFonts w:ascii="inherit" w:hAnsi="inherit" w:cs="Segoe UI"/>
          <w:color w:val="242729"/>
          <w:sz w:val="20"/>
          <w:szCs w:val="20"/>
        </w:rPr>
      </w:pPr>
      <w:bookmarkStart w:id="1" w:name="54482274"/>
      <w:bookmarkEnd w:id="1"/>
      <w:r>
        <w:rPr>
          <w:rFonts w:ascii="inherit" w:hAnsi="inherit" w:cs="Segoe UI"/>
          <w:color w:val="242729"/>
          <w:sz w:val="20"/>
          <w:szCs w:val="20"/>
        </w:rPr>
        <w:t>21</w:t>
      </w:r>
    </w:p>
    <w:p w14:paraId="5172433A" w14:textId="77777777" w:rsidR="00044CCA" w:rsidRDefault="00044CCA" w:rsidP="00044CCA">
      <w:pPr>
        <w:shd w:val="clear" w:color="auto" w:fill="FFFFFF"/>
        <w:spacing w:after="0"/>
        <w:textAlignment w:val="baseline"/>
        <w:rPr>
          <w:rFonts w:ascii="inherit" w:hAnsi="inherit" w:cs="Segoe UI"/>
          <w:color w:val="242729"/>
          <w:sz w:val="23"/>
          <w:szCs w:val="23"/>
        </w:rPr>
      </w:pPr>
      <w:r>
        <w:rPr>
          <w:rStyle w:val="Textoennegrita"/>
          <w:rFonts w:ascii="inherit" w:hAnsi="inherit" w:cs="Segoe UI"/>
          <w:color w:val="242729"/>
          <w:sz w:val="23"/>
          <w:szCs w:val="23"/>
          <w:bdr w:val="none" w:sz="0" w:space="0" w:color="auto" w:frame="1"/>
        </w:rPr>
        <w:t>El enfoque moderno en 2019 está utilizando scripts de tipo de módulo ES6</w:t>
      </w:r>
      <w:r>
        <w:rPr>
          <w:rFonts w:ascii="inherit" w:hAnsi="inherit" w:cs="Segoe UI"/>
          <w:color w:val="242729"/>
          <w:sz w:val="23"/>
          <w:szCs w:val="23"/>
        </w:rPr>
        <w:t> .</w:t>
      </w:r>
    </w:p>
    <w:p w14:paraId="2789DF97" w14:textId="77777777" w:rsidR="00044CCA" w:rsidRP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lang w:val="en-US"/>
        </w:rPr>
      </w:pPr>
      <w:r w:rsidRPr="00044CCA">
        <w:rPr>
          <w:rStyle w:val="hljs-tag"/>
          <w:rFonts w:ascii="inherit" w:hAnsi="inherit"/>
          <w:color w:val="242729"/>
          <w:bdr w:val="none" w:sz="0" w:space="0" w:color="auto" w:frame="1"/>
          <w:lang w:val="en-US"/>
        </w:rPr>
        <w: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 xml:space="preserve"> </w:t>
      </w:r>
      <w:r w:rsidRPr="00044CCA">
        <w:rPr>
          <w:rStyle w:val="hljs-attr"/>
          <w:rFonts w:ascii="inherit" w:hAnsi="inherit"/>
          <w:color w:val="242729"/>
          <w:bdr w:val="none" w:sz="0" w:space="0" w:color="auto" w:frame="1"/>
          <w:lang w:val="en-US"/>
        </w:rPr>
        <w:t>type</w:t>
      </w:r>
      <w:r w:rsidRPr="00044CCA">
        <w:rPr>
          <w:rStyle w:val="hljs-tag"/>
          <w:rFonts w:ascii="inherit" w:hAnsi="inherit"/>
          <w:color w:val="242729"/>
          <w:bdr w:val="none" w:sz="0" w:space="0" w:color="auto" w:frame="1"/>
          <w:lang w:val="en-US"/>
        </w:rPr>
        <w:t>=</w:t>
      </w:r>
      <w:r w:rsidRPr="00044CCA">
        <w:rPr>
          <w:rStyle w:val="hljs-string"/>
          <w:rFonts w:ascii="inherit" w:hAnsi="inherit"/>
          <w:color w:val="242729"/>
          <w:bdr w:val="none" w:sz="0" w:space="0" w:color="auto" w:frame="1"/>
          <w:lang w:val="en-US"/>
        </w:rPr>
        <w:t>"module"</w:t>
      </w:r>
      <w:r w:rsidRPr="00044CCA">
        <w:rPr>
          <w:rStyle w:val="hljs-tag"/>
          <w:rFonts w:ascii="inherit" w:hAnsi="inherit"/>
          <w:color w:val="242729"/>
          <w:bdr w:val="none" w:sz="0" w:space="0" w:color="auto" w:frame="1"/>
          <w:lang w:val="en-US"/>
        </w:rPr>
        <w:t xml:space="preserve"> </w:t>
      </w:r>
      <w:proofErr w:type="spellStart"/>
      <w:r w:rsidRPr="00044CCA">
        <w:rPr>
          <w:rStyle w:val="hljs-attr"/>
          <w:rFonts w:ascii="inherit" w:hAnsi="inherit"/>
          <w:color w:val="242729"/>
          <w:bdr w:val="none" w:sz="0" w:space="0" w:color="auto" w:frame="1"/>
          <w:lang w:val="en-US"/>
        </w:rPr>
        <w:t>src</w:t>
      </w:r>
      <w:proofErr w:type="spellEnd"/>
      <w:r w:rsidRPr="00044CCA">
        <w:rPr>
          <w:rStyle w:val="hljs-tag"/>
          <w:rFonts w:ascii="inherit" w:hAnsi="inherit"/>
          <w:color w:val="242729"/>
          <w:bdr w:val="none" w:sz="0" w:space="0" w:color="auto" w:frame="1"/>
          <w:lang w:val="en-US"/>
        </w:rPr>
        <w:t>=</w:t>
      </w:r>
      <w:r w:rsidRPr="00044CCA">
        <w:rPr>
          <w:rStyle w:val="hljs-string"/>
          <w:rFonts w:ascii="inherit" w:hAnsi="inherit"/>
          <w:color w:val="242729"/>
          <w:bdr w:val="none" w:sz="0" w:space="0" w:color="auto" w:frame="1"/>
          <w:lang w:val="en-US"/>
        </w:rPr>
        <w:t>"..."</w:t>
      </w:r>
      <w:r w:rsidRPr="00044CCA">
        <w:rPr>
          <w:rStyle w:val="hljs-tag"/>
          <w:rFonts w:ascii="inherit" w:hAnsi="inherit"/>
          <w:color w:val="242729"/>
          <w:bdr w:val="none" w:sz="0" w:space="0" w:color="auto" w:frame="1"/>
          <w:lang w:val="en-US"/>
        </w:rPr>
        <w:t>&gt;&lt;/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&gt;</w:t>
      </w:r>
    </w:p>
    <w:p w14:paraId="6F535D53"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De forma predeterminada, los módulos se cargan de forma asincrónica y se defienden. es decir, puedes colocarlos en cualquier lugar y se cargarán en paralelo y se ejecutarán cuando la página termine de cargarse.</w:t>
      </w:r>
    </w:p>
    <w:p w14:paraId="6C301F34"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Las diferencias entre un script y un módulo se describen aquí:</w:t>
      </w:r>
    </w:p>
    <w:p w14:paraId="0D29F705" w14:textId="77777777" w:rsidR="00044CCA" w:rsidRDefault="00031E93" w:rsidP="00044CCA">
      <w:pPr>
        <w:shd w:val="clear" w:color="auto" w:fill="FFFFFF"/>
        <w:spacing w:after="0"/>
        <w:textAlignment w:val="baseline"/>
        <w:rPr>
          <w:rFonts w:ascii="inherit" w:hAnsi="inherit" w:cs="Segoe UI"/>
          <w:color w:val="242729"/>
          <w:sz w:val="23"/>
          <w:szCs w:val="23"/>
        </w:rPr>
      </w:pPr>
      <w:hyperlink r:id="rId156" w:history="1">
        <w:r w:rsidR="00044CCA">
          <w:rPr>
            <w:rStyle w:val="Ttulo2Car"/>
            <w:rFonts w:ascii="inherit" w:hAnsi="inherit" w:cs="Segoe UI"/>
            <w:sz w:val="23"/>
            <w:szCs w:val="23"/>
            <w:bdr w:val="none" w:sz="0" w:space="0" w:color="auto" w:frame="1"/>
          </w:rPr>
          <w:t>https://stackoverflow.com/a/53821485/731548</w:t>
        </w:r>
      </w:hyperlink>
    </w:p>
    <w:p w14:paraId="1DF6284D"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La ejecución de un módulo en comparación con un script se describe aquí:</w:t>
      </w:r>
    </w:p>
    <w:p w14:paraId="0774CF45" w14:textId="77777777" w:rsidR="00044CCA" w:rsidRDefault="00031E93" w:rsidP="00044CCA">
      <w:pPr>
        <w:shd w:val="clear" w:color="auto" w:fill="FFFFFF"/>
        <w:spacing w:after="0"/>
        <w:textAlignment w:val="baseline"/>
        <w:rPr>
          <w:rFonts w:ascii="inherit" w:hAnsi="inherit" w:cs="Segoe UI"/>
          <w:color w:val="242729"/>
          <w:sz w:val="23"/>
          <w:szCs w:val="23"/>
        </w:rPr>
      </w:pPr>
      <w:hyperlink r:id="rId157" w:anchor="defer" w:history="1">
        <w:r w:rsidR="00044CCA">
          <w:rPr>
            <w:rStyle w:val="Ttulo2Car"/>
            <w:rFonts w:ascii="inherit" w:hAnsi="inherit" w:cs="Segoe UI"/>
            <w:sz w:val="23"/>
            <w:szCs w:val="23"/>
            <w:bdr w:val="none" w:sz="0" w:space="0" w:color="auto" w:frame="1"/>
          </w:rPr>
          <w:t>https://developers.google.com/web/fundamentals/primers/modules#defer</w:t>
        </w:r>
      </w:hyperlink>
    </w:p>
    <w:p w14:paraId="27402D82"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El soporte se muestra aquí:</w:t>
      </w:r>
    </w:p>
    <w:p w14:paraId="641EAAD7" w14:textId="77777777" w:rsidR="00044CCA" w:rsidRDefault="00031E93" w:rsidP="00044CCA">
      <w:pPr>
        <w:shd w:val="clear" w:color="auto" w:fill="FFFFFF"/>
        <w:spacing w:after="0"/>
        <w:textAlignment w:val="baseline"/>
        <w:rPr>
          <w:rFonts w:ascii="inherit" w:hAnsi="inherit" w:cs="Segoe UI"/>
          <w:color w:val="242729"/>
          <w:sz w:val="23"/>
          <w:szCs w:val="23"/>
        </w:rPr>
      </w:pPr>
      <w:hyperlink r:id="rId158" w:anchor="feat=es6-module" w:history="1">
        <w:r w:rsidR="00044CCA">
          <w:rPr>
            <w:rStyle w:val="Ttulo2Car"/>
            <w:rFonts w:ascii="inherit" w:hAnsi="inherit" w:cs="Segoe UI"/>
            <w:sz w:val="23"/>
            <w:szCs w:val="23"/>
            <w:bdr w:val="none" w:sz="0" w:space="0" w:color="auto" w:frame="1"/>
          </w:rPr>
          <w:t>https://caniuse.com/#feat=es6-module</w:t>
        </w:r>
      </w:hyperlink>
    </w:p>
    <w:p w14:paraId="078CF96A" w14:textId="77777777" w:rsidR="00044CCA" w:rsidRDefault="00031E93" w:rsidP="00044CCA">
      <w:pPr>
        <w:shd w:val="clear" w:color="auto" w:fill="FFFFFF"/>
        <w:textAlignment w:val="baseline"/>
        <w:rPr>
          <w:rFonts w:ascii="inherit" w:hAnsi="inherit" w:cs="Segoe UI"/>
          <w:color w:val="242729"/>
          <w:sz w:val="20"/>
          <w:szCs w:val="20"/>
        </w:rPr>
      </w:pPr>
      <w:hyperlink r:id="rId159" w:tooltip="Enlace permanente corto a esta respuesta" w:history="1">
        <w:r w:rsidR="00044CCA">
          <w:rPr>
            <w:rStyle w:val="Ttulo2Car"/>
            <w:rFonts w:ascii="inherit" w:hAnsi="inherit" w:cs="Segoe UI"/>
            <w:sz w:val="20"/>
            <w:szCs w:val="20"/>
            <w:bdr w:val="none" w:sz="0" w:space="0" w:color="auto" w:frame="1"/>
          </w:rPr>
          <w:t>Cuota</w:t>
        </w:r>
      </w:hyperlink>
    </w:p>
    <w:p w14:paraId="4648FBEC" w14:textId="77777777" w:rsidR="00044CCA" w:rsidRDefault="00031E93" w:rsidP="00044CCA">
      <w:pPr>
        <w:shd w:val="clear" w:color="auto" w:fill="FFFFFF"/>
        <w:textAlignment w:val="baseline"/>
        <w:rPr>
          <w:rFonts w:ascii="inherit" w:hAnsi="inherit" w:cs="Segoe UI"/>
          <w:color w:val="242729"/>
          <w:sz w:val="20"/>
          <w:szCs w:val="20"/>
        </w:rPr>
      </w:pPr>
      <w:hyperlink r:id="rId160" w:tooltip="Revisar y mejorar esta publicación" w:history="1">
        <w:r w:rsidR="00044CCA">
          <w:rPr>
            <w:rStyle w:val="Ttulo2Car"/>
            <w:rFonts w:ascii="inherit" w:hAnsi="inherit" w:cs="Segoe UI"/>
            <w:sz w:val="20"/>
            <w:szCs w:val="20"/>
            <w:bdr w:val="none" w:sz="0" w:space="0" w:color="auto" w:frame="1"/>
          </w:rPr>
          <w:t>Editar</w:t>
        </w:r>
      </w:hyperlink>
    </w:p>
    <w:p w14:paraId="78F57136"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7B0514B5" w14:textId="77777777" w:rsidR="00044CCA" w:rsidRDefault="00031E93" w:rsidP="00044CCA">
      <w:pPr>
        <w:shd w:val="clear" w:color="auto" w:fill="FFFFFF"/>
        <w:textAlignment w:val="baseline"/>
        <w:rPr>
          <w:rFonts w:ascii="inherit" w:hAnsi="inherit" w:cs="Segoe UI"/>
          <w:color w:val="242729"/>
          <w:sz w:val="18"/>
          <w:szCs w:val="18"/>
        </w:rPr>
      </w:pPr>
      <w:hyperlink r:id="rId161" w:tooltip="mostrar todas las ediciones de esta publicación" w:history="1">
        <w:r w:rsidR="00044CCA">
          <w:rPr>
            <w:rStyle w:val="Ttulo2Car"/>
            <w:rFonts w:ascii="inherit" w:hAnsi="inherit" w:cs="Segoe UI"/>
            <w:sz w:val="18"/>
            <w:szCs w:val="18"/>
            <w:bdr w:val="none" w:sz="0" w:space="0" w:color="auto" w:frame="1"/>
          </w:rPr>
          <w:t>Editado </w:t>
        </w:r>
        <w:r w:rsidR="00044CCA">
          <w:rPr>
            <w:rStyle w:val="relativetime"/>
            <w:rFonts w:ascii="inherit" w:hAnsi="inherit" w:cs="Segoe UI"/>
            <w:color w:val="0000FF"/>
            <w:sz w:val="18"/>
            <w:szCs w:val="18"/>
            <w:bdr w:val="none" w:sz="0" w:space="0" w:color="auto" w:frame="1"/>
          </w:rPr>
          <w:t>el 4 de febrero de 2019 a las 13:19</w:t>
        </w:r>
      </w:hyperlink>
    </w:p>
    <w:p w14:paraId="0CF859C5"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01 feb 2019 a las 15:17</w:t>
      </w:r>
    </w:p>
    <w:p w14:paraId="2E989157"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"https://stackoverflow.com/users/731548/cquezel" </w:instrText>
      </w:r>
      <w:r>
        <w:rPr>
          <w:rFonts w:ascii="inherit" w:hAnsi="inherit" w:cs="Segoe UI"/>
          <w:color w:val="242729"/>
          <w:sz w:val="20"/>
          <w:szCs w:val="20"/>
        </w:rPr>
        <w:fldChar w:fldCharType="separate"/>
      </w:r>
    </w:p>
    <w:p w14:paraId="2E0C87FB" w14:textId="72C37B86"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151DBAA8" wp14:editId="7B1F1708">
            <wp:extent cx="304800" cy="304800"/>
            <wp:effectExtent l="0" t="0" r="0" b="0"/>
            <wp:docPr id="15" name="Imagen 15">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7"/>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C965B3"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164F62BD"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163" w:history="1">
        <w:proofErr w:type="spellStart"/>
        <w:r w:rsidR="00044CCA">
          <w:rPr>
            <w:rStyle w:val="Ttulo2Car"/>
            <w:rFonts w:ascii="inherit" w:hAnsi="inherit" w:cs="Segoe UI"/>
            <w:sz w:val="20"/>
            <w:szCs w:val="20"/>
            <w:bdr w:val="none" w:sz="0" w:space="0" w:color="auto" w:frame="1"/>
          </w:rPr>
          <w:t>cquezel</w:t>
        </w:r>
        <w:proofErr w:type="spellEnd"/>
      </w:hyperlink>
    </w:p>
    <w:p w14:paraId="7E8BB6E9"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2.547</w:t>
      </w:r>
      <w:r>
        <w:rPr>
          <w:rStyle w:val="badgecount"/>
          <w:rFonts w:ascii="inherit" w:hAnsi="inherit" w:cs="Segoe UI"/>
          <w:color w:val="242729"/>
          <w:sz w:val="18"/>
          <w:szCs w:val="18"/>
          <w:bdr w:val="none" w:sz="0" w:space="0" w:color="auto" w:frame="1"/>
        </w:rPr>
        <w:t>22</w:t>
      </w:r>
      <w:r>
        <w:rPr>
          <w:rStyle w:val="v-visible-sr"/>
          <w:rFonts w:ascii="inherit" w:hAnsi="inherit" w:cs="Segoe UI"/>
          <w:color w:val="242729"/>
          <w:bdr w:val="none" w:sz="0" w:space="0" w:color="auto" w:frame="1"/>
        </w:rPr>
        <w:t>22 insignias de plata</w:t>
      </w:r>
      <w:r>
        <w:rPr>
          <w:rStyle w:val="badgecount"/>
          <w:rFonts w:ascii="inherit" w:hAnsi="inherit" w:cs="Segoe UI"/>
          <w:color w:val="242729"/>
          <w:sz w:val="18"/>
          <w:szCs w:val="18"/>
          <w:bdr w:val="none" w:sz="0" w:space="0" w:color="auto" w:frame="1"/>
        </w:rPr>
        <w:t>27</w:t>
      </w:r>
      <w:r>
        <w:rPr>
          <w:rStyle w:val="v-visible-sr"/>
          <w:rFonts w:ascii="inherit" w:hAnsi="inherit" w:cs="Segoe UI"/>
          <w:color w:val="242729"/>
          <w:bdr w:val="none" w:sz="0" w:space="0" w:color="auto" w:frame="1"/>
        </w:rPr>
        <w:t>27 medallas de bronce</w:t>
      </w:r>
    </w:p>
    <w:p w14:paraId="50F50912" w14:textId="77777777" w:rsidR="00044CCA" w:rsidRDefault="00044CCA" w:rsidP="00044CCA">
      <w:pPr>
        <w:pStyle w:val="comment"/>
        <w:numPr>
          <w:ilvl w:val="0"/>
          <w:numId w:val="9"/>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buena información para agregar a la base de conocimientos</w:t>
      </w:r>
      <w:r>
        <w:rPr>
          <w:rFonts w:ascii="inherit" w:hAnsi="inherit" w:cs="Segoe UI"/>
          <w:color w:val="242729"/>
          <w:sz w:val="20"/>
          <w:szCs w:val="20"/>
        </w:rPr>
        <w:t> -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"https://stackoverflow.com/users/3827802/sagar" \o "409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Sagar</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164" w:anchor="comment98450807_54482274" w:history="1">
        <w:r>
          <w:rPr>
            <w:rStyle w:val="relativetime-clean"/>
            <w:rFonts w:ascii="inherit" w:hAnsi="inherit" w:cs="Segoe UI"/>
            <w:color w:val="0000FF"/>
            <w:sz w:val="20"/>
            <w:szCs w:val="20"/>
            <w:bdr w:val="none" w:sz="0" w:space="0" w:color="auto" w:frame="1"/>
          </w:rPr>
          <w:t>29 de abril de 2019 a las 5:18</w:t>
        </w:r>
      </w:hyperlink>
    </w:p>
    <w:p w14:paraId="6369DE44" w14:textId="77777777" w:rsidR="00044CCA" w:rsidRDefault="00044CCA" w:rsidP="00044CCA">
      <w:pPr>
        <w:pStyle w:val="comment"/>
        <w:numPr>
          <w:ilvl w:val="0"/>
          <w:numId w:val="9"/>
        </w:numPr>
        <w:shd w:val="clear" w:color="auto" w:fill="FFFFFF"/>
        <w:spacing w:before="0" w:beforeAutospacing="0" w:after="0" w:afterAutospacing="0"/>
        <w:textAlignment w:val="baseline"/>
        <w:rPr>
          <w:rFonts w:ascii="inherit" w:hAnsi="inherit" w:cs="Segoe UI"/>
          <w:color w:val="242729"/>
          <w:sz w:val="20"/>
          <w:szCs w:val="20"/>
        </w:rPr>
      </w:pPr>
      <w:r>
        <w:rPr>
          <w:rStyle w:val="cool"/>
          <w:rFonts w:ascii="inherit" w:hAnsi="inherit" w:cs="Segoe UI"/>
          <w:color w:val="242729"/>
          <w:sz w:val="20"/>
          <w:szCs w:val="20"/>
          <w:bdr w:val="none" w:sz="0" w:space="0" w:color="auto" w:frame="1"/>
        </w:rPr>
        <w:t>2</w:t>
      </w:r>
    </w:p>
    <w:p w14:paraId="6F80B1AA"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 xml:space="preserve">Solo tenga en cuenta que esto no funcionará si solo está probando cosas en su sistema de archivos local sin servidor. Al menos en Chrome, se produce un error de origen cruzado al intentar cargar los </w:t>
      </w:r>
      <w:proofErr w:type="spellStart"/>
      <w:r>
        <w:rPr>
          <w:rStyle w:val="comment-copy"/>
          <w:rFonts w:ascii="inherit" w:hAnsi="inherit" w:cs="Segoe UI"/>
          <w:color w:val="242729"/>
          <w:sz w:val="20"/>
          <w:szCs w:val="20"/>
          <w:bdr w:val="none" w:sz="0" w:space="0" w:color="auto" w:frame="1"/>
        </w:rPr>
        <w:t>js</w:t>
      </w:r>
      <w:proofErr w:type="spellEnd"/>
      <w:r>
        <w:rPr>
          <w:rStyle w:val="comment-copy"/>
          <w:rFonts w:ascii="inherit" w:hAnsi="inherit" w:cs="Segoe UI"/>
          <w:color w:val="242729"/>
          <w:sz w:val="20"/>
          <w:szCs w:val="20"/>
          <w:bdr w:val="none" w:sz="0" w:space="0" w:color="auto" w:frame="1"/>
        </w:rPr>
        <w:t xml:space="preserve"> desde el HTML a pesar de que ambos tienen el mismo origen, su sistema de archivos. </w:t>
      </w:r>
      <w:r>
        <w:rPr>
          <w:rFonts w:ascii="inherit" w:hAnsi="inherit" w:cs="Segoe UI"/>
          <w:color w:val="242729"/>
          <w:sz w:val="20"/>
          <w:szCs w:val="20"/>
        </w:rPr>
        <w:t>-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"https://stackoverflow.com/users/527702/hippietrail" \o "13,656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hippietrail</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165" w:anchor="comment102155505_54482274" w:history="1">
        <w:r>
          <w:rPr>
            <w:rStyle w:val="relativetime-clean"/>
            <w:rFonts w:ascii="inherit" w:hAnsi="inherit" w:cs="Segoe UI"/>
            <w:color w:val="0000FF"/>
            <w:sz w:val="20"/>
            <w:szCs w:val="20"/>
            <w:bdr w:val="none" w:sz="0" w:space="0" w:color="auto" w:frame="1"/>
          </w:rPr>
          <w:t>10 de septiembre de</w:t>
        </w:r>
      </w:hyperlink>
      <w:hyperlink r:id="rId166" w:tooltip="13,656 reputación" w:history="1">
        <w:r>
          <w:rPr>
            <w:rStyle w:val="Ttulo2Car"/>
            <w:rFonts w:ascii="inherit" w:hAnsi="inherit" w:cs="Segoe UI"/>
            <w:sz w:val="20"/>
            <w:szCs w:val="20"/>
            <w:bdr w:val="none" w:sz="0" w:space="0" w:color="auto" w:frame="1"/>
          </w:rPr>
          <w:t> 2019 </w:t>
        </w:r>
      </w:hyperlink>
      <w:hyperlink r:id="rId167" w:anchor="comment102155505_54482274" w:history="1">
        <w:r>
          <w:rPr>
            <w:rStyle w:val="relativetime-clean"/>
            <w:rFonts w:ascii="inherit" w:hAnsi="inherit" w:cs="Segoe UI"/>
            <w:color w:val="0000FF"/>
            <w:sz w:val="20"/>
            <w:szCs w:val="20"/>
            <w:bdr w:val="none" w:sz="0" w:space="0" w:color="auto" w:frame="1"/>
          </w:rPr>
          <w:t>a las 6:26</w:t>
        </w:r>
      </w:hyperlink>
    </w:p>
    <w:p w14:paraId="372CB43B" w14:textId="77777777" w:rsidR="00044CCA" w:rsidRDefault="00031E93" w:rsidP="00044CCA">
      <w:pPr>
        <w:shd w:val="clear" w:color="auto" w:fill="FFFFFF"/>
        <w:textAlignment w:val="baseline"/>
        <w:rPr>
          <w:rFonts w:ascii="inherit" w:hAnsi="inherit" w:cs="Segoe UI"/>
          <w:color w:val="242729"/>
          <w:sz w:val="20"/>
          <w:szCs w:val="20"/>
        </w:rPr>
      </w:pPr>
      <w:hyperlink r:id="rId168"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490AFD72" w14:textId="77777777" w:rsidR="00044CCA" w:rsidRDefault="00044CCA" w:rsidP="00044CCA">
      <w:pPr>
        <w:shd w:val="clear" w:color="auto" w:fill="FFFFFF"/>
        <w:textAlignment w:val="baseline"/>
        <w:rPr>
          <w:rFonts w:ascii="inherit" w:hAnsi="inherit" w:cs="Segoe UI"/>
          <w:color w:val="242729"/>
          <w:sz w:val="20"/>
          <w:szCs w:val="20"/>
        </w:rPr>
      </w:pPr>
      <w:bookmarkStart w:id="2" w:name="38410636"/>
      <w:bookmarkEnd w:id="2"/>
      <w:r>
        <w:rPr>
          <w:rFonts w:ascii="inherit" w:hAnsi="inherit" w:cs="Segoe UI"/>
          <w:color w:val="242729"/>
          <w:sz w:val="20"/>
          <w:szCs w:val="20"/>
        </w:rPr>
        <w:t>14</w:t>
      </w:r>
    </w:p>
    <w:p w14:paraId="45A9D93A" w14:textId="77777777" w:rsid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rPr>
      </w:pPr>
      <w:r>
        <w:rPr>
          <w:rStyle w:val="hljs-tag"/>
          <w:rFonts w:ascii="inherit" w:hAnsi="inherit"/>
          <w:color w:val="242729"/>
          <w:bdr w:val="none" w:sz="0" w:space="0" w:color="auto" w:frame="1"/>
        </w:rPr>
        <w:lastRenderedPageBreak/>
        <w:t>&lt;</w:t>
      </w:r>
      <w:r>
        <w:rPr>
          <w:rStyle w:val="hljs-name"/>
          <w:rFonts w:ascii="inherit" w:hAnsi="inherit"/>
          <w:color w:val="242729"/>
          <w:bdr w:val="none" w:sz="0" w:space="0" w:color="auto" w:frame="1"/>
        </w:rPr>
        <w:t>script</w:t>
      </w:r>
      <w:r>
        <w:rPr>
          <w:rStyle w:val="hljs-tag"/>
          <w:rFonts w:ascii="inherit" w:hAnsi="inherit"/>
          <w:color w:val="242729"/>
          <w:bdr w:val="none" w:sz="0" w:space="0" w:color="auto" w:frame="1"/>
        </w:rPr>
        <w:t xml:space="preserve"> </w:t>
      </w:r>
      <w:proofErr w:type="spellStart"/>
      <w:r>
        <w:rPr>
          <w:rStyle w:val="hljs-attr"/>
          <w:rFonts w:ascii="inherit" w:hAnsi="inherit"/>
          <w:color w:val="242729"/>
          <w:bdr w:val="none" w:sz="0" w:space="0" w:color="auto" w:frame="1"/>
        </w:rPr>
        <w:t>src</w:t>
      </w:r>
      <w:proofErr w:type="spellEnd"/>
      <w:r>
        <w:rPr>
          <w:rStyle w:val="hljs-tag"/>
          <w:rFonts w:ascii="inherit" w:hAnsi="inherit"/>
          <w:color w:val="242729"/>
          <w:bdr w:val="none" w:sz="0" w:space="0" w:color="auto" w:frame="1"/>
        </w:rPr>
        <w:t>=</w:t>
      </w:r>
      <w:r>
        <w:rPr>
          <w:rStyle w:val="hljs-string"/>
          <w:rFonts w:ascii="inherit" w:hAnsi="inherit"/>
          <w:color w:val="242729"/>
          <w:bdr w:val="none" w:sz="0" w:space="0" w:color="auto" w:frame="1"/>
        </w:rPr>
        <w:t>"myjs.js"</w:t>
      </w:r>
      <w:r>
        <w:rPr>
          <w:rStyle w:val="hljs-tag"/>
          <w:rFonts w:ascii="inherit" w:hAnsi="inherit"/>
          <w:color w:val="242729"/>
          <w:bdr w:val="none" w:sz="0" w:space="0" w:color="auto" w:frame="1"/>
        </w:rPr>
        <w:t>&gt;&lt;/</w:t>
      </w:r>
      <w:r>
        <w:rPr>
          <w:rStyle w:val="hljs-name"/>
          <w:rFonts w:ascii="inherit" w:hAnsi="inherit"/>
          <w:color w:val="242729"/>
          <w:bdr w:val="none" w:sz="0" w:space="0" w:color="auto" w:frame="1"/>
        </w:rPr>
        <w:t>script</w:t>
      </w:r>
      <w:r>
        <w:rPr>
          <w:rStyle w:val="hljs-tag"/>
          <w:rFonts w:ascii="inherit" w:hAnsi="inherit"/>
          <w:color w:val="242729"/>
          <w:bdr w:val="none" w:sz="0" w:space="0" w:color="auto" w:frame="1"/>
        </w:rPr>
        <w:t>&gt;</w:t>
      </w:r>
    </w:p>
    <w:p w14:paraId="1FFF659B" w14:textId="77777777" w:rsid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rPr>
      </w:pPr>
      <w:r>
        <w:rPr>
          <w:rStyle w:val="hljs-tag"/>
          <w:rFonts w:ascii="inherit" w:hAnsi="inherit"/>
          <w:color w:val="242729"/>
          <w:bdr w:val="none" w:sz="0" w:space="0" w:color="auto" w:frame="1"/>
        </w:rPr>
        <w:t>&lt;/</w:t>
      </w:r>
      <w:proofErr w:type="spellStart"/>
      <w:r>
        <w:rPr>
          <w:rStyle w:val="hljs-name"/>
          <w:rFonts w:ascii="inherit" w:hAnsi="inherit"/>
          <w:color w:val="242729"/>
          <w:bdr w:val="none" w:sz="0" w:space="0" w:color="auto" w:frame="1"/>
        </w:rPr>
        <w:t>body</w:t>
      </w:r>
      <w:proofErr w:type="spellEnd"/>
      <w:r>
        <w:rPr>
          <w:rStyle w:val="hljs-tag"/>
          <w:rFonts w:ascii="inherit" w:hAnsi="inherit"/>
          <w:color w:val="242729"/>
          <w:bdr w:val="none" w:sz="0" w:space="0" w:color="auto" w:frame="1"/>
        </w:rPr>
        <w:t>&gt;</w:t>
      </w:r>
    </w:p>
    <w:p w14:paraId="23E9B57D"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La etiqueta de script debe usarse siempre antes del </w:t>
      </w:r>
      <w:r>
        <w:rPr>
          <w:rStyle w:val="Textoennegrita"/>
          <w:rFonts w:ascii="inherit" w:hAnsi="inherit" w:cs="Segoe UI"/>
          <w:color w:val="242729"/>
          <w:sz w:val="23"/>
          <w:szCs w:val="23"/>
          <w:bdr w:val="none" w:sz="0" w:space="0" w:color="auto" w:frame="1"/>
        </w:rPr>
        <w:t>cierre del cuerpo</w:t>
      </w:r>
      <w:r>
        <w:rPr>
          <w:rFonts w:ascii="inherit" w:hAnsi="inherit" w:cs="Segoe UI"/>
          <w:color w:val="242729"/>
          <w:sz w:val="23"/>
          <w:szCs w:val="23"/>
        </w:rPr>
        <w:t> o </w:t>
      </w:r>
      <w:r>
        <w:rPr>
          <w:rStyle w:val="Textoennegrita"/>
          <w:rFonts w:ascii="inherit" w:hAnsi="inherit" w:cs="Segoe UI"/>
          <w:color w:val="242729"/>
          <w:sz w:val="23"/>
          <w:szCs w:val="23"/>
          <w:bdr w:val="none" w:sz="0" w:space="0" w:color="auto" w:frame="1"/>
        </w:rPr>
        <w:t>Inferior en el</w:t>
      </w:r>
      <w:r>
        <w:rPr>
          <w:rFonts w:ascii="inherit" w:hAnsi="inherit" w:cs="Segoe UI"/>
          <w:color w:val="242729"/>
          <w:sz w:val="23"/>
          <w:szCs w:val="23"/>
        </w:rPr>
        <w:t> archivo </w:t>
      </w:r>
      <w:r>
        <w:rPr>
          <w:rStyle w:val="Textoennegrita"/>
          <w:rFonts w:ascii="inherit" w:hAnsi="inherit" w:cs="Segoe UI"/>
          <w:color w:val="242729"/>
          <w:sz w:val="23"/>
          <w:szCs w:val="23"/>
          <w:bdr w:val="none" w:sz="0" w:space="0" w:color="auto" w:frame="1"/>
        </w:rPr>
        <w:t>HTML</w:t>
      </w:r>
      <w:r>
        <w:rPr>
          <w:rFonts w:ascii="inherit" w:hAnsi="inherit" w:cs="Segoe UI"/>
          <w:color w:val="242729"/>
          <w:sz w:val="23"/>
          <w:szCs w:val="23"/>
        </w:rPr>
        <w:t> .</w:t>
      </w:r>
    </w:p>
    <w:p w14:paraId="57E44F81"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 xml:space="preserve">La página se cargará con </w:t>
      </w:r>
      <w:proofErr w:type="spellStart"/>
      <w:r>
        <w:rPr>
          <w:rFonts w:ascii="inherit" w:hAnsi="inherit" w:cs="Segoe UI"/>
          <w:color w:val="242729"/>
          <w:sz w:val="23"/>
          <w:szCs w:val="23"/>
        </w:rPr>
        <w:t>html</w:t>
      </w:r>
      <w:proofErr w:type="spellEnd"/>
      <w:r>
        <w:rPr>
          <w:rFonts w:ascii="inherit" w:hAnsi="inherit" w:cs="Segoe UI"/>
          <w:color w:val="242729"/>
          <w:sz w:val="23"/>
          <w:szCs w:val="23"/>
        </w:rPr>
        <w:t xml:space="preserve"> y </w:t>
      </w:r>
      <w:proofErr w:type="spellStart"/>
      <w:r>
        <w:rPr>
          <w:rFonts w:ascii="inherit" w:hAnsi="inherit" w:cs="Segoe UI"/>
          <w:color w:val="242729"/>
          <w:sz w:val="23"/>
          <w:szCs w:val="23"/>
        </w:rPr>
        <w:t>css</w:t>
      </w:r>
      <w:proofErr w:type="spellEnd"/>
      <w:r>
        <w:rPr>
          <w:rFonts w:ascii="inherit" w:hAnsi="inherit" w:cs="Segoe UI"/>
          <w:color w:val="242729"/>
          <w:sz w:val="23"/>
          <w:szCs w:val="23"/>
        </w:rPr>
        <w:t xml:space="preserve"> y luego se cargará </w:t>
      </w:r>
      <w:proofErr w:type="spellStart"/>
      <w:r>
        <w:rPr>
          <w:rFonts w:ascii="inherit" w:hAnsi="inherit" w:cs="Segoe UI"/>
          <w:color w:val="242729"/>
          <w:sz w:val="23"/>
          <w:szCs w:val="23"/>
        </w:rPr>
        <w:t>js</w:t>
      </w:r>
      <w:proofErr w:type="spellEnd"/>
      <w:r>
        <w:rPr>
          <w:rFonts w:ascii="inherit" w:hAnsi="inherit" w:cs="Segoe UI"/>
          <w:color w:val="242729"/>
          <w:sz w:val="23"/>
          <w:szCs w:val="23"/>
        </w:rPr>
        <w:t>.</w:t>
      </w:r>
    </w:p>
    <w:p w14:paraId="6CCAF28F"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marque esto si es necesario: </w:t>
      </w:r>
      <w:hyperlink r:id="rId169" w:history="1">
        <w:r>
          <w:rPr>
            <w:rStyle w:val="Ttulo2Car"/>
            <w:rFonts w:ascii="inherit" w:hAnsi="inherit" w:cs="Segoe UI"/>
            <w:sz w:val="23"/>
            <w:szCs w:val="23"/>
            <w:bdr w:val="none" w:sz="0" w:space="0" w:color="auto" w:frame="1"/>
          </w:rPr>
          <w:t>http://stevesouders.com/hpws/rule-js-bottom.php</w:t>
        </w:r>
      </w:hyperlink>
    </w:p>
    <w:p w14:paraId="40C84AF7" w14:textId="77777777" w:rsidR="00044CCA" w:rsidRDefault="00031E93" w:rsidP="00044CCA">
      <w:pPr>
        <w:shd w:val="clear" w:color="auto" w:fill="FFFFFF"/>
        <w:textAlignment w:val="baseline"/>
        <w:rPr>
          <w:rFonts w:ascii="inherit" w:hAnsi="inherit" w:cs="Segoe UI"/>
          <w:color w:val="242729"/>
          <w:sz w:val="20"/>
          <w:szCs w:val="20"/>
        </w:rPr>
      </w:pPr>
      <w:hyperlink r:id="rId170" w:tooltip="Enlace permanente corto a esta respuesta" w:history="1">
        <w:r w:rsidR="00044CCA">
          <w:rPr>
            <w:rStyle w:val="Ttulo2Car"/>
            <w:rFonts w:ascii="inherit" w:hAnsi="inherit" w:cs="Segoe UI"/>
            <w:sz w:val="20"/>
            <w:szCs w:val="20"/>
            <w:bdr w:val="none" w:sz="0" w:space="0" w:color="auto" w:frame="1"/>
          </w:rPr>
          <w:t>Cuota</w:t>
        </w:r>
      </w:hyperlink>
    </w:p>
    <w:p w14:paraId="5EF0B8AD" w14:textId="77777777" w:rsidR="00044CCA" w:rsidRDefault="00031E93" w:rsidP="00044CCA">
      <w:pPr>
        <w:shd w:val="clear" w:color="auto" w:fill="FFFFFF"/>
        <w:textAlignment w:val="baseline"/>
        <w:rPr>
          <w:rFonts w:ascii="inherit" w:hAnsi="inherit" w:cs="Segoe UI"/>
          <w:color w:val="242729"/>
          <w:sz w:val="20"/>
          <w:szCs w:val="20"/>
        </w:rPr>
      </w:pPr>
      <w:hyperlink r:id="rId171" w:tooltip="Revisar y mejorar esta publicación" w:history="1">
        <w:r w:rsidR="00044CCA">
          <w:rPr>
            <w:rStyle w:val="Ttulo2Car"/>
            <w:rFonts w:ascii="inherit" w:hAnsi="inherit" w:cs="Segoe UI"/>
            <w:sz w:val="20"/>
            <w:szCs w:val="20"/>
            <w:bdr w:val="none" w:sz="0" w:space="0" w:color="auto" w:frame="1"/>
          </w:rPr>
          <w:t>Editar</w:t>
        </w:r>
      </w:hyperlink>
    </w:p>
    <w:p w14:paraId="53E9A19C"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44E9B291" w14:textId="77777777" w:rsidR="00044CCA" w:rsidRDefault="00031E93" w:rsidP="00044CCA">
      <w:pPr>
        <w:shd w:val="clear" w:color="auto" w:fill="FFFFFF"/>
        <w:textAlignment w:val="baseline"/>
        <w:rPr>
          <w:rFonts w:ascii="inherit" w:hAnsi="inherit" w:cs="Segoe UI"/>
          <w:color w:val="242729"/>
          <w:sz w:val="18"/>
          <w:szCs w:val="18"/>
        </w:rPr>
      </w:pPr>
      <w:hyperlink r:id="rId172" w:tooltip="mostrar todas las ediciones de esta publicación" w:history="1">
        <w:r w:rsidR="00044CCA">
          <w:rPr>
            <w:rStyle w:val="Ttulo2Car"/>
            <w:rFonts w:ascii="inherit" w:hAnsi="inherit" w:cs="Segoe UI"/>
            <w:sz w:val="18"/>
            <w:szCs w:val="18"/>
            <w:bdr w:val="none" w:sz="0" w:space="0" w:color="auto" w:frame="1"/>
          </w:rPr>
          <w:t>editado el </w:t>
        </w:r>
        <w:r w:rsidR="00044CCA">
          <w:rPr>
            <w:rStyle w:val="relativetime"/>
            <w:rFonts w:ascii="inherit" w:hAnsi="inherit" w:cs="Segoe UI"/>
            <w:color w:val="0000FF"/>
            <w:sz w:val="18"/>
            <w:szCs w:val="18"/>
            <w:bdr w:val="none" w:sz="0" w:space="0" w:color="auto" w:frame="1"/>
          </w:rPr>
          <w:t>14 de septiembre de 2020 a las 5:18</w:t>
        </w:r>
      </w:hyperlink>
    </w:p>
    <w:p w14:paraId="547436CC"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contestada </w:t>
      </w:r>
      <w:r>
        <w:rPr>
          <w:rStyle w:val="relativetime"/>
          <w:rFonts w:ascii="inherit" w:hAnsi="inherit" w:cs="Segoe UI"/>
          <w:color w:val="242729"/>
          <w:sz w:val="18"/>
          <w:szCs w:val="18"/>
          <w:bdr w:val="none" w:sz="0" w:space="0" w:color="auto" w:frame="1"/>
        </w:rPr>
        <w:t>16 de Jul '16 a las 11:16</w:t>
      </w:r>
    </w:p>
    <w:p w14:paraId="09670CF3"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"https://stackoverflow.com/users/2489231/amankumar" </w:instrText>
      </w:r>
      <w:r>
        <w:rPr>
          <w:rFonts w:ascii="inherit" w:hAnsi="inherit" w:cs="Segoe UI"/>
          <w:color w:val="242729"/>
          <w:sz w:val="20"/>
          <w:szCs w:val="20"/>
        </w:rPr>
        <w:fldChar w:fldCharType="separate"/>
      </w:r>
    </w:p>
    <w:p w14:paraId="51687BC7" w14:textId="75EB3360"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308E88C3" wp14:editId="12B2F199">
            <wp:extent cx="304800" cy="304800"/>
            <wp:effectExtent l="0" t="0" r="0" b="0"/>
            <wp:docPr id="14" name="Imagen 14">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614F4B"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202BCD76"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175" w:history="1">
        <w:proofErr w:type="spellStart"/>
        <w:r w:rsidR="00044CCA">
          <w:rPr>
            <w:rStyle w:val="Ttulo2Car"/>
            <w:rFonts w:ascii="inherit" w:hAnsi="inherit" w:cs="Segoe UI"/>
            <w:sz w:val="20"/>
            <w:szCs w:val="20"/>
            <w:bdr w:val="none" w:sz="0" w:space="0" w:color="auto" w:frame="1"/>
          </w:rPr>
          <w:t>AmanKumar</w:t>
        </w:r>
        <w:proofErr w:type="spellEnd"/>
      </w:hyperlink>
    </w:p>
    <w:p w14:paraId="4B75D9D8"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1,155</w:t>
      </w:r>
      <w:r>
        <w:rPr>
          <w:rStyle w:val="badgecount"/>
          <w:rFonts w:ascii="inherit" w:hAnsi="inherit" w:cs="Segoe UI"/>
          <w:color w:val="242729"/>
          <w:sz w:val="18"/>
          <w:szCs w:val="18"/>
          <w:bdr w:val="none" w:sz="0" w:space="0" w:color="auto" w:frame="1"/>
        </w:rPr>
        <w:t>1</w:t>
      </w:r>
      <w:r>
        <w:rPr>
          <w:rStyle w:val="v-visible-sr"/>
          <w:rFonts w:ascii="inherit" w:hAnsi="inherit" w:cs="Segoe UI"/>
          <w:color w:val="242729"/>
          <w:bdr w:val="none" w:sz="0" w:space="0" w:color="auto" w:frame="1"/>
        </w:rPr>
        <w:t>1 insignia de oro</w:t>
      </w:r>
      <w:r>
        <w:rPr>
          <w:rStyle w:val="badgecount"/>
          <w:rFonts w:ascii="inherit" w:hAnsi="inherit" w:cs="Segoe UI"/>
          <w:color w:val="242729"/>
          <w:sz w:val="18"/>
          <w:szCs w:val="18"/>
          <w:bdr w:val="none" w:sz="0" w:space="0" w:color="auto" w:frame="1"/>
        </w:rPr>
        <w:t>17</w:t>
      </w:r>
      <w:r>
        <w:rPr>
          <w:rStyle w:val="v-visible-sr"/>
          <w:rFonts w:ascii="inherit" w:hAnsi="inherit" w:cs="Segoe UI"/>
          <w:color w:val="242729"/>
          <w:bdr w:val="none" w:sz="0" w:space="0" w:color="auto" w:frame="1"/>
        </w:rPr>
        <w:t>17 insignias de plata</w:t>
      </w:r>
      <w:r>
        <w:rPr>
          <w:rStyle w:val="badgecount"/>
          <w:rFonts w:ascii="inherit" w:hAnsi="inherit" w:cs="Segoe UI"/>
          <w:color w:val="242729"/>
          <w:sz w:val="18"/>
          <w:szCs w:val="18"/>
          <w:bdr w:val="none" w:sz="0" w:space="0" w:color="auto" w:frame="1"/>
        </w:rPr>
        <w:t>33</w:t>
      </w:r>
      <w:r>
        <w:rPr>
          <w:rStyle w:val="v-visible-sr"/>
          <w:rFonts w:ascii="inherit" w:hAnsi="inherit" w:cs="Segoe UI"/>
          <w:color w:val="242729"/>
          <w:bdr w:val="none" w:sz="0" w:space="0" w:color="auto" w:frame="1"/>
        </w:rPr>
        <w:t>33 medallas de bronce</w:t>
      </w:r>
    </w:p>
    <w:p w14:paraId="0333133B" w14:textId="77777777" w:rsidR="00044CCA" w:rsidRDefault="00044CCA" w:rsidP="00044CCA">
      <w:pPr>
        <w:pStyle w:val="comment"/>
        <w:numPr>
          <w:ilvl w:val="0"/>
          <w:numId w:val="10"/>
        </w:numPr>
        <w:shd w:val="clear" w:color="auto" w:fill="FFFFFF"/>
        <w:spacing w:before="0" w:beforeAutospacing="0" w:after="0" w:afterAutospacing="0"/>
        <w:textAlignment w:val="baseline"/>
        <w:rPr>
          <w:rFonts w:ascii="inherit" w:hAnsi="inherit" w:cs="Segoe UI"/>
          <w:color w:val="242729"/>
          <w:sz w:val="20"/>
          <w:szCs w:val="20"/>
        </w:rPr>
      </w:pPr>
      <w:r>
        <w:rPr>
          <w:rStyle w:val="cool"/>
          <w:rFonts w:ascii="inherit" w:hAnsi="inherit" w:cs="Segoe UI"/>
          <w:color w:val="242729"/>
          <w:sz w:val="20"/>
          <w:szCs w:val="20"/>
          <w:bdr w:val="none" w:sz="0" w:space="0" w:color="auto" w:frame="1"/>
        </w:rPr>
        <w:t>3</w:t>
      </w:r>
    </w:p>
    <w:p w14:paraId="59757727"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Esto realmente respondió a la pregunta. Me preguntaba que casi todos los ejemplos publicados nunca dieron el contexto visual adecuado de "final de la página"</w:t>
      </w:r>
      <w:r>
        <w:rPr>
          <w:rFonts w:ascii="inherit" w:hAnsi="inherit" w:cs="Segoe UI"/>
          <w:color w:val="242729"/>
          <w:sz w:val="20"/>
          <w:szCs w:val="20"/>
        </w:rPr>
        <w:t> -  </w:t>
      </w:r>
      <w:hyperlink r:id="rId176" w:tooltip="1,226 reputación" w:history="1">
        <w:r>
          <w:rPr>
            <w:rStyle w:val="Ttulo2Car"/>
            <w:rFonts w:ascii="inherit" w:hAnsi="inherit" w:cs="Segoe UI"/>
            <w:sz w:val="20"/>
            <w:szCs w:val="20"/>
            <w:bdr w:val="none" w:sz="0" w:space="0" w:color="auto" w:frame="1"/>
          </w:rPr>
          <w:t>Ken Ingram </w:t>
        </w:r>
      </w:hyperlink>
      <w:hyperlink r:id="rId177" w:anchor="comment69552431_38410636" w:history="1">
        <w:r>
          <w:rPr>
            <w:rStyle w:val="relativetime-clean"/>
            <w:rFonts w:ascii="inherit" w:hAnsi="inherit" w:cs="Segoe UI"/>
            <w:color w:val="0000FF"/>
            <w:sz w:val="20"/>
            <w:szCs w:val="20"/>
            <w:bdr w:val="none" w:sz="0" w:space="0" w:color="auto" w:frame="1"/>
          </w:rPr>
          <w:t>16 de diciembre de 2016 a las 1:23</w:t>
        </w:r>
      </w:hyperlink>
    </w:p>
    <w:p w14:paraId="0A690045" w14:textId="77777777" w:rsidR="00044CCA" w:rsidRDefault="00044CCA" w:rsidP="00044CCA">
      <w:pPr>
        <w:pStyle w:val="comment"/>
        <w:numPr>
          <w:ilvl w:val="0"/>
          <w:numId w:val="10"/>
        </w:numPr>
        <w:shd w:val="clear" w:color="auto" w:fill="FFFFFF"/>
        <w:spacing w:before="0" w:beforeAutospacing="0" w:after="0" w:afterAutospacing="0"/>
        <w:textAlignment w:val="baseline"/>
        <w:rPr>
          <w:rFonts w:ascii="inherit" w:hAnsi="inherit" w:cs="Segoe UI"/>
          <w:color w:val="242729"/>
          <w:sz w:val="20"/>
          <w:szCs w:val="20"/>
        </w:rPr>
      </w:pPr>
      <w:r>
        <w:rPr>
          <w:rStyle w:val="cool"/>
          <w:rFonts w:ascii="inherit" w:hAnsi="inherit" w:cs="Segoe UI"/>
          <w:color w:val="242729"/>
          <w:sz w:val="20"/>
          <w:szCs w:val="20"/>
          <w:bdr w:val="none" w:sz="0" w:space="0" w:color="auto" w:frame="1"/>
        </w:rPr>
        <w:t>2</w:t>
      </w:r>
    </w:p>
    <w:p w14:paraId="793C0D29"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Esta respuesta es muy engañosa y probablemente incorrecta. Los artículos en </w:t>
      </w:r>
      <w:hyperlink r:id="rId178" w:history="1">
        <w:r>
          <w:rPr>
            <w:rStyle w:val="Ttulo2Car"/>
            <w:rFonts w:ascii="inherit" w:hAnsi="inherit" w:cs="Segoe UI"/>
            <w:sz w:val="20"/>
            <w:szCs w:val="20"/>
            <w:bdr w:val="none" w:sz="0" w:space="0" w:color="auto" w:frame="1"/>
          </w:rPr>
          <w:t>Google</w:t>
        </w:r>
      </w:hyperlink>
      <w:r>
        <w:rPr>
          <w:rStyle w:val="comment-copy"/>
          <w:rFonts w:ascii="inherit" w:hAnsi="inherit" w:cs="Segoe UI"/>
          <w:color w:val="242729"/>
          <w:sz w:val="20"/>
          <w:szCs w:val="20"/>
          <w:bdr w:val="none" w:sz="0" w:space="0" w:color="auto" w:frame="1"/>
        </w:rPr>
        <w:t> y en </w:t>
      </w:r>
      <w:hyperlink r:id="rId179" w:history="1">
        <w:r>
          <w:rPr>
            <w:rStyle w:val="Ttulo2Car"/>
            <w:rFonts w:ascii="inherit" w:hAnsi="inherit" w:cs="Segoe UI"/>
            <w:sz w:val="20"/>
            <w:szCs w:val="20"/>
            <w:bdr w:val="none" w:sz="0" w:space="0" w:color="auto" w:frame="1"/>
          </w:rPr>
          <w:t>MDN</w:t>
        </w:r>
      </w:hyperlink>
      <w:r>
        <w:rPr>
          <w:rStyle w:val="comment-copy"/>
          <w:rFonts w:ascii="inherit" w:hAnsi="inherit" w:cs="Segoe UI"/>
          <w:color w:val="242729"/>
          <w:sz w:val="20"/>
          <w:szCs w:val="20"/>
          <w:bdr w:val="none" w:sz="0" w:space="0" w:color="auto" w:frame="1"/>
        </w:rPr>
        <w:t> sugieren que JS sincrónico (que es el caso aquí) siempre bloquea la construcción y el análisis de DOM, lo que resultará en un primer renderizado retrasado. Por lo tanto, no puede ver el contenido de la página hasta que se obtenga el archivo JS y termine de ejecutarse, independientemente de dónde coloque su archivo JS en el documento HTML, siempre que sea sincrónico</w:t>
      </w:r>
      <w:r>
        <w:rPr>
          <w:rFonts w:ascii="inherit" w:hAnsi="inherit" w:cs="Segoe UI"/>
          <w:color w:val="242729"/>
          <w:sz w:val="20"/>
          <w:szCs w:val="20"/>
        </w:rPr>
        <w:t> -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"https://stackoverflow.com/users/5648904/lingaraju-e-v" \o "484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Lingaraju</w:t>
      </w:r>
      <w:proofErr w:type="spellEnd"/>
      <w:r>
        <w:rPr>
          <w:rStyle w:val="Ttulo2Car"/>
          <w:rFonts w:ascii="inherit" w:hAnsi="inherit" w:cs="Segoe UI"/>
          <w:sz w:val="20"/>
          <w:szCs w:val="20"/>
          <w:bdr w:val="none" w:sz="0" w:space="0" w:color="auto" w:frame="1"/>
        </w:rPr>
        <w:t xml:space="preserve"> EV </w:t>
      </w:r>
      <w:r>
        <w:rPr>
          <w:rFonts w:ascii="inherit" w:hAnsi="inherit" w:cs="Segoe UI"/>
          <w:color w:val="242729"/>
          <w:sz w:val="20"/>
          <w:szCs w:val="20"/>
        </w:rPr>
        <w:fldChar w:fldCharType="end"/>
      </w:r>
      <w:hyperlink r:id="rId180" w:anchor="comment80841636_38410636" w:history="1">
        <w:r>
          <w:rPr>
            <w:rStyle w:val="relativetime-clean"/>
            <w:rFonts w:ascii="inherit" w:hAnsi="inherit" w:cs="Segoe UI"/>
            <w:color w:val="0000FF"/>
            <w:sz w:val="20"/>
            <w:szCs w:val="20"/>
            <w:bdr w:val="none" w:sz="0" w:space="0" w:color="auto" w:frame="1"/>
          </w:rPr>
          <w:t>26 de octubre de 2017 a las 6:31</w:t>
        </w:r>
      </w:hyperlink>
      <w:r>
        <w:rPr>
          <w:rFonts w:ascii="inherit" w:hAnsi="inherit" w:cs="Segoe UI"/>
          <w:color w:val="242729"/>
          <w:sz w:val="20"/>
          <w:szCs w:val="20"/>
        </w:rPr>
        <w:t> </w:t>
      </w:r>
    </w:p>
    <w:p w14:paraId="0FD1E3A5" w14:textId="77777777" w:rsidR="00044CCA" w:rsidRDefault="00044CCA" w:rsidP="00044CCA">
      <w:pPr>
        <w:pStyle w:val="comment"/>
        <w:numPr>
          <w:ilvl w:val="0"/>
          <w:numId w:val="10"/>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También hace referencia a puntos hechos en 2009 y que ya no son relevantes. </w:t>
      </w:r>
      <w:r>
        <w:rPr>
          <w:rFonts w:ascii="inherit" w:hAnsi="inherit" w:cs="Segoe UI"/>
          <w:color w:val="242729"/>
          <w:sz w:val="20"/>
          <w:szCs w:val="20"/>
        </w:rPr>
        <w:t>-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"https://stackoverflow.com/users/97429/toxaq" \o "6.316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toxaq</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181" w:anchor="comment80960746_38410636" w:history="1">
        <w:r>
          <w:rPr>
            <w:rStyle w:val="relativetime-clean"/>
            <w:rFonts w:ascii="inherit" w:hAnsi="inherit" w:cs="Segoe UI"/>
            <w:color w:val="0000FF"/>
            <w:sz w:val="20"/>
            <w:szCs w:val="20"/>
            <w:bdr w:val="none" w:sz="0" w:space="0" w:color="auto" w:frame="1"/>
          </w:rPr>
          <w:t>30 de octubre de</w:t>
        </w:r>
      </w:hyperlink>
      <w:hyperlink r:id="rId182" w:tooltip="6.316 reputación" w:history="1">
        <w:r>
          <w:rPr>
            <w:rStyle w:val="Ttulo2Car"/>
            <w:rFonts w:ascii="inherit" w:hAnsi="inherit" w:cs="Segoe UI"/>
            <w:sz w:val="20"/>
            <w:szCs w:val="20"/>
            <w:bdr w:val="none" w:sz="0" w:space="0" w:color="auto" w:frame="1"/>
          </w:rPr>
          <w:t> 2017 </w:t>
        </w:r>
      </w:hyperlink>
      <w:hyperlink r:id="rId183" w:anchor="comment80960746_38410636" w:history="1">
        <w:r>
          <w:rPr>
            <w:rStyle w:val="relativetime-clean"/>
            <w:rFonts w:ascii="inherit" w:hAnsi="inherit" w:cs="Segoe UI"/>
            <w:color w:val="0000FF"/>
            <w:sz w:val="20"/>
            <w:szCs w:val="20"/>
            <w:bdr w:val="none" w:sz="0" w:space="0" w:color="auto" w:frame="1"/>
          </w:rPr>
          <w:t>a las 1:37</w:t>
        </w:r>
      </w:hyperlink>
    </w:p>
    <w:p w14:paraId="0216ED43" w14:textId="77777777" w:rsidR="00044CCA" w:rsidRDefault="00044CCA" w:rsidP="00044CCA">
      <w:pPr>
        <w:pStyle w:val="comment"/>
        <w:numPr>
          <w:ilvl w:val="0"/>
          <w:numId w:val="10"/>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 xml:space="preserve">¿realmente quiso decir "de lo contrario, podrá ver el contenido antes de cargar el archivo </w:t>
      </w:r>
      <w:proofErr w:type="spellStart"/>
      <w:r>
        <w:rPr>
          <w:rStyle w:val="comment-copy"/>
          <w:rFonts w:ascii="inherit" w:hAnsi="inherit" w:cs="Segoe UI"/>
          <w:color w:val="242729"/>
          <w:sz w:val="20"/>
          <w:szCs w:val="20"/>
          <w:bdr w:val="none" w:sz="0" w:space="0" w:color="auto" w:frame="1"/>
        </w:rPr>
        <w:t>js</w:t>
      </w:r>
      <w:proofErr w:type="spellEnd"/>
      <w:r>
        <w:rPr>
          <w:rStyle w:val="comment-copy"/>
          <w:rFonts w:ascii="inherit" w:hAnsi="inherit" w:cs="Segoe UI"/>
          <w:color w:val="242729"/>
          <w:sz w:val="20"/>
          <w:szCs w:val="20"/>
          <w:bdr w:val="none" w:sz="0" w:space="0" w:color="auto" w:frame="1"/>
        </w:rPr>
        <w:t xml:space="preserve"> y eso es malo?" </w:t>
      </w:r>
      <w:r>
        <w:rPr>
          <w:rFonts w:ascii="inherit" w:hAnsi="inherit" w:cs="Segoe UI"/>
          <w:color w:val="242729"/>
          <w:sz w:val="20"/>
          <w:szCs w:val="20"/>
        </w:rPr>
        <w:t>-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"https://stackoverflow.com/users/2951835/ahnbizcad" \o "9,760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ahnbizcad</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184" w:anchor="comment112888155_38410636" w:history="1">
        <w:r>
          <w:rPr>
            <w:rStyle w:val="relativetime-clean"/>
            <w:rFonts w:ascii="inherit" w:hAnsi="inherit" w:cs="Segoe UI"/>
            <w:color w:val="0000FF"/>
            <w:sz w:val="20"/>
            <w:szCs w:val="20"/>
            <w:bdr w:val="none" w:sz="0" w:space="0" w:color="auto" w:frame="1"/>
          </w:rPr>
          <w:t>10 de septiembre de</w:t>
        </w:r>
      </w:hyperlink>
      <w:hyperlink r:id="rId185" w:tooltip="9,760 reputación" w:history="1">
        <w:r>
          <w:rPr>
            <w:rStyle w:val="Ttulo2Car"/>
            <w:rFonts w:ascii="inherit" w:hAnsi="inherit" w:cs="Segoe UI"/>
            <w:sz w:val="20"/>
            <w:szCs w:val="20"/>
            <w:bdr w:val="none" w:sz="0" w:space="0" w:color="auto" w:frame="1"/>
          </w:rPr>
          <w:t> 2020 </w:t>
        </w:r>
      </w:hyperlink>
      <w:hyperlink r:id="rId186" w:anchor="comment112888155_38410636" w:history="1">
        <w:r>
          <w:rPr>
            <w:rStyle w:val="relativetime-clean"/>
            <w:rFonts w:ascii="inherit" w:hAnsi="inherit" w:cs="Segoe UI"/>
            <w:color w:val="0000FF"/>
            <w:sz w:val="20"/>
            <w:szCs w:val="20"/>
            <w:bdr w:val="none" w:sz="0" w:space="0" w:color="auto" w:frame="1"/>
          </w:rPr>
          <w:t>a las 23:27</w:t>
        </w:r>
      </w:hyperlink>
    </w:p>
    <w:p w14:paraId="4498DF48" w14:textId="77777777" w:rsidR="00044CCA" w:rsidRDefault="00044CCA" w:rsidP="00044CCA">
      <w:pPr>
        <w:pStyle w:val="comment"/>
        <w:numPr>
          <w:ilvl w:val="0"/>
          <w:numId w:val="10"/>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 xml:space="preserve">Es una buena práctica no poner etiquetas de script al final del cuerpo o del código </w:t>
      </w:r>
      <w:proofErr w:type="spellStart"/>
      <w:r>
        <w:rPr>
          <w:rStyle w:val="comment-copy"/>
          <w:rFonts w:ascii="inherit" w:hAnsi="inherit" w:cs="Segoe UI"/>
          <w:color w:val="242729"/>
          <w:sz w:val="20"/>
          <w:szCs w:val="20"/>
          <w:bdr w:val="none" w:sz="0" w:space="0" w:color="auto" w:frame="1"/>
        </w:rPr>
        <w:t>html</w:t>
      </w:r>
      <w:proofErr w:type="spellEnd"/>
      <w:r>
        <w:rPr>
          <w:rStyle w:val="comment-copy"/>
          <w:rFonts w:ascii="inherit" w:hAnsi="inherit" w:cs="Segoe UI"/>
          <w:color w:val="242729"/>
          <w:sz w:val="20"/>
          <w:szCs w:val="20"/>
          <w:bdr w:val="none" w:sz="0" w:space="0" w:color="auto" w:frame="1"/>
        </w:rPr>
        <w:t xml:space="preserve">. Al igual que cualquier otra información declarativa o meta, debe ir en la sección principal, lo que reduce el desorden de información relacionada con ningún contenido por todas partes. Acostúmbrese a usar </w:t>
      </w:r>
      <w:proofErr w:type="spellStart"/>
      <w:r>
        <w:rPr>
          <w:rStyle w:val="comment-copy"/>
          <w:rFonts w:ascii="inherit" w:hAnsi="inherit" w:cs="Segoe UI"/>
          <w:color w:val="242729"/>
          <w:sz w:val="20"/>
          <w:szCs w:val="20"/>
          <w:bdr w:val="none" w:sz="0" w:space="0" w:color="auto" w:frame="1"/>
        </w:rPr>
        <w:t>async</w:t>
      </w:r>
      <w:proofErr w:type="spellEnd"/>
      <w:r>
        <w:rPr>
          <w:rStyle w:val="comment-copy"/>
          <w:rFonts w:ascii="inherit" w:hAnsi="inherit" w:cs="Segoe UI"/>
          <w:color w:val="242729"/>
          <w:sz w:val="20"/>
          <w:szCs w:val="20"/>
          <w:bdr w:val="none" w:sz="0" w:space="0" w:color="auto" w:frame="1"/>
        </w:rPr>
        <w:t xml:space="preserve"> o incluso mejor diferir. Sin embargo, Word </w:t>
      </w:r>
      <w:proofErr w:type="spellStart"/>
      <w:r>
        <w:rPr>
          <w:rStyle w:val="comment-copy"/>
          <w:rFonts w:ascii="inherit" w:hAnsi="inherit" w:cs="Segoe UI"/>
          <w:color w:val="242729"/>
          <w:sz w:val="20"/>
          <w:szCs w:val="20"/>
          <w:bdr w:val="none" w:sz="0" w:space="0" w:color="auto" w:frame="1"/>
        </w:rPr>
        <w:t>Press</w:t>
      </w:r>
      <w:proofErr w:type="spellEnd"/>
      <w:r>
        <w:rPr>
          <w:rStyle w:val="comment-copy"/>
          <w:rFonts w:ascii="inherit" w:hAnsi="inherit" w:cs="Segoe UI"/>
          <w:color w:val="242729"/>
          <w:sz w:val="20"/>
          <w:szCs w:val="20"/>
          <w:bdr w:val="none" w:sz="0" w:space="0" w:color="auto" w:frame="1"/>
        </w:rPr>
        <w:t xml:space="preserve"> puede ser un poco complicado. Pone el JavaScript en </w:t>
      </w:r>
      <w:proofErr w:type="spellStart"/>
      <w:r>
        <w:rPr>
          <w:rStyle w:val="comment-copy"/>
          <w:rFonts w:ascii="inherit" w:hAnsi="inherit" w:cs="Segoe UI"/>
          <w:color w:val="242729"/>
          <w:sz w:val="20"/>
          <w:szCs w:val="20"/>
          <w:bdr w:val="none" w:sz="0" w:space="0" w:color="auto" w:frame="1"/>
        </w:rPr>
        <w:t>wp_head</w:t>
      </w:r>
      <w:proofErr w:type="spellEnd"/>
      <w:r>
        <w:rPr>
          <w:rStyle w:val="comment-copy"/>
          <w:rFonts w:ascii="inherit" w:hAnsi="inherit" w:cs="Segoe UI"/>
          <w:color w:val="242729"/>
          <w:sz w:val="20"/>
          <w:szCs w:val="20"/>
          <w:bdr w:val="none" w:sz="0" w:space="0" w:color="auto" w:frame="1"/>
        </w:rPr>
        <w:t xml:space="preserve"> pero sin aplazar. </w:t>
      </w:r>
      <w:hyperlink r:id="rId187" w:anchor="20672324" w:tooltip="¿Cómo difiero o asincronizo este fragmento de JavaScript de WordPress para que se cargue por último para fas" w:history="1">
        <w:r>
          <w:rPr>
            <w:rStyle w:val="Ttulo2Car"/>
            <w:rFonts w:ascii="inherit" w:hAnsi="inherit" w:cs="Segoe UI"/>
            <w:sz w:val="20"/>
            <w:szCs w:val="20"/>
            <w:bdr w:val="none" w:sz="0" w:space="0" w:color="auto" w:frame="1"/>
          </w:rPr>
          <w:t>stackoverflow.com/</w:t>
        </w:r>
        <w:proofErr w:type="spellStart"/>
        <w:r>
          <w:rPr>
            <w:rStyle w:val="Ttulo2Car"/>
            <w:rFonts w:ascii="inherit" w:hAnsi="inherit" w:cs="Segoe UI"/>
            <w:sz w:val="20"/>
            <w:szCs w:val="20"/>
            <w:bdr w:val="none" w:sz="0" w:space="0" w:color="auto" w:frame="1"/>
          </w:rPr>
          <w:t>questions</w:t>
        </w:r>
        <w:proofErr w:type="spellEnd"/>
        <w:r>
          <w:rPr>
            <w:rStyle w:val="Ttulo2Car"/>
            <w:rFonts w:ascii="inherit" w:hAnsi="inherit" w:cs="Segoe UI"/>
            <w:sz w:val="20"/>
            <w:szCs w:val="20"/>
            <w:bdr w:val="none" w:sz="0" w:space="0" w:color="auto" w:frame="1"/>
          </w:rPr>
          <w:t>/18944027/…</w:t>
        </w:r>
      </w:hyperlink>
      <w:r>
        <w:rPr>
          <w:rFonts w:ascii="inherit" w:hAnsi="inherit" w:cs="Segoe UI"/>
          <w:color w:val="242729"/>
          <w:sz w:val="20"/>
          <w:szCs w:val="20"/>
        </w:rPr>
        <w:t> -  </w:t>
      </w:r>
      <w:hyperlink r:id="rId188" w:tooltip="1,020 reputación" w:history="1">
        <w:r>
          <w:rPr>
            <w:rStyle w:val="Ttulo2Car"/>
            <w:rFonts w:ascii="inherit" w:hAnsi="inherit" w:cs="Segoe UI"/>
            <w:sz w:val="20"/>
            <w:szCs w:val="20"/>
            <w:bdr w:val="none" w:sz="0" w:space="0" w:color="auto" w:frame="1"/>
          </w:rPr>
          <w:t>theking2 </w:t>
        </w:r>
      </w:hyperlink>
      <w:hyperlink r:id="rId189" w:anchor="comment118963261_38410636" w:history="1">
        <w:r>
          <w:rPr>
            <w:rStyle w:val="relativetime-clean"/>
            <w:rFonts w:ascii="inherit" w:hAnsi="inherit" w:cs="Segoe UI"/>
            <w:color w:val="0000FF"/>
            <w:sz w:val="20"/>
            <w:szCs w:val="20"/>
            <w:bdr w:val="none" w:sz="0" w:space="0" w:color="auto" w:frame="1"/>
          </w:rPr>
          <w:t>28 de abril a las 15:51</w:t>
        </w:r>
      </w:hyperlink>
    </w:p>
    <w:p w14:paraId="37BAB2FD" w14:textId="77777777" w:rsidR="00044CCA" w:rsidRDefault="00031E93" w:rsidP="00044CCA">
      <w:pPr>
        <w:shd w:val="clear" w:color="auto" w:fill="FFFFFF"/>
        <w:textAlignment w:val="baseline"/>
        <w:rPr>
          <w:rFonts w:ascii="inherit" w:hAnsi="inherit" w:cs="Segoe UI"/>
          <w:color w:val="242729"/>
          <w:sz w:val="20"/>
          <w:szCs w:val="20"/>
        </w:rPr>
      </w:pPr>
      <w:hyperlink r:id="rId190"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1071589F" w14:textId="77777777" w:rsidR="00044CCA" w:rsidRDefault="00044CCA" w:rsidP="00044CCA">
      <w:pPr>
        <w:shd w:val="clear" w:color="auto" w:fill="FFFFFF"/>
        <w:textAlignment w:val="baseline"/>
        <w:rPr>
          <w:rFonts w:ascii="inherit" w:hAnsi="inherit" w:cs="Segoe UI"/>
          <w:color w:val="242729"/>
          <w:sz w:val="20"/>
          <w:szCs w:val="20"/>
        </w:rPr>
      </w:pPr>
      <w:bookmarkStart w:id="3" w:name="436441"/>
      <w:bookmarkEnd w:id="3"/>
      <w:r>
        <w:rPr>
          <w:rFonts w:ascii="inherit" w:hAnsi="inherit" w:cs="Segoe UI"/>
          <w:color w:val="242729"/>
          <w:sz w:val="20"/>
          <w:szCs w:val="20"/>
        </w:rPr>
        <w:t>11</w:t>
      </w:r>
    </w:p>
    <w:p w14:paraId="676194E4" w14:textId="77777777" w:rsidR="00044CCA" w:rsidRDefault="00044CCA" w:rsidP="00044CCA">
      <w:pPr>
        <w:shd w:val="clear" w:color="auto" w:fill="FFFFFF"/>
        <w:spacing w:after="0"/>
        <w:textAlignment w:val="baseline"/>
        <w:rPr>
          <w:rFonts w:ascii="inherit" w:hAnsi="inherit" w:cs="Segoe UI"/>
          <w:color w:val="242729"/>
          <w:sz w:val="23"/>
          <w:szCs w:val="23"/>
        </w:rPr>
      </w:pPr>
      <w:del w:id="4" w:author="Unknown">
        <w:r>
          <w:rPr>
            <w:rFonts w:ascii="inherit" w:hAnsi="inherit" w:cs="Segoe UI"/>
            <w:strike/>
            <w:color w:val="242729"/>
            <w:sz w:val="23"/>
            <w:szCs w:val="23"/>
            <w:bdr w:val="none" w:sz="0" w:space="0" w:color="auto" w:frame="1"/>
          </w:rPr>
          <w:delText>XHTML no se validará si el script se encuentra en cualquier otro lugar que no sea el elemento principal.</w:delText>
        </w:r>
      </w:del>
      <w:r>
        <w:rPr>
          <w:rFonts w:ascii="inherit" w:hAnsi="inherit" w:cs="Segoe UI"/>
          <w:color w:val="242729"/>
          <w:sz w:val="23"/>
          <w:szCs w:val="23"/>
        </w:rPr>
        <w:t> resulta que puede estar en todas partes.</w:t>
      </w:r>
    </w:p>
    <w:p w14:paraId="2599D375"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Puede diferir la ejecución con algo como jQuery para que no importe dónde se coloque (excepto por un pequeño impacto en el rendimiento durante el análisis).</w:t>
      </w:r>
    </w:p>
    <w:p w14:paraId="1952072C" w14:textId="77777777" w:rsidR="00044CCA" w:rsidRDefault="00031E93" w:rsidP="00044CCA">
      <w:pPr>
        <w:shd w:val="clear" w:color="auto" w:fill="FFFFFF"/>
        <w:textAlignment w:val="baseline"/>
        <w:rPr>
          <w:rFonts w:ascii="inherit" w:hAnsi="inherit" w:cs="Segoe UI"/>
          <w:color w:val="242729"/>
          <w:sz w:val="20"/>
          <w:szCs w:val="20"/>
        </w:rPr>
      </w:pPr>
      <w:hyperlink r:id="rId191" w:tooltip="Enlace permanente corto a esta respuesta" w:history="1">
        <w:r w:rsidR="00044CCA">
          <w:rPr>
            <w:rStyle w:val="Ttulo2Car"/>
            <w:rFonts w:ascii="inherit" w:hAnsi="inherit" w:cs="Segoe UI"/>
            <w:sz w:val="20"/>
            <w:szCs w:val="20"/>
            <w:bdr w:val="none" w:sz="0" w:space="0" w:color="auto" w:frame="1"/>
          </w:rPr>
          <w:t>Cuota</w:t>
        </w:r>
      </w:hyperlink>
    </w:p>
    <w:p w14:paraId="7AE9EA63" w14:textId="77777777" w:rsidR="00044CCA" w:rsidRDefault="00031E93" w:rsidP="00044CCA">
      <w:pPr>
        <w:shd w:val="clear" w:color="auto" w:fill="FFFFFF"/>
        <w:textAlignment w:val="baseline"/>
        <w:rPr>
          <w:rFonts w:ascii="inherit" w:hAnsi="inherit" w:cs="Segoe UI"/>
          <w:color w:val="242729"/>
          <w:sz w:val="20"/>
          <w:szCs w:val="20"/>
        </w:rPr>
      </w:pPr>
      <w:hyperlink r:id="rId192" w:tooltip="Revisar y mejorar esta publicación" w:history="1">
        <w:r w:rsidR="00044CCA">
          <w:rPr>
            <w:rStyle w:val="Ttulo2Car"/>
            <w:rFonts w:ascii="inherit" w:hAnsi="inherit" w:cs="Segoe UI"/>
            <w:sz w:val="20"/>
            <w:szCs w:val="20"/>
            <w:bdr w:val="none" w:sz="0" w:space="0" w:color="auto" w:frame="1"/>
          </w:rPr>
          <w:t>Editar</w:t>
        </w:r>
      </w:hyperlink>
    </w:p>
    <w:p w14:paraId="7AD1DC23"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5FF71470" w14:textId="77777777" w:rsidR="00044CCA" w:rsidRDefault="00031E93" w:rsidP="00044CCA">
      <w:pPr>
        <w:shd w:val="clear" w:color="auto" w:fill="FFFFFF"/>
        <w:textAlignment w:val="baseline"/>
        <w:rPr>
          <w:rFonts w:ascii="inherit" w:hAnsi="inherit" w:cs="Segoe UI"/>
          <w:color w:val="242729"/>
          <w:sz w:val="18"/>
          <w:szCs w:val="18"/>
        </w:rPr>
      </w:pPr>
      <w:hyperlink r:id="rId193" w:tooltip="mostrar todas las ediciones de esta publicación" w:history="1">
        <w:r w:rsidR="00044CCA">
          <w:rPr>
            <w:rStyle w:val="Ttulo2Car"/>
            <w:rFonts w:ascii="inherit" w:hAnsi="inherit" w:cs="Segoe UI"/>
            <w:sz w:val="18"/>
            <w:szCs w:val="18"/>
            <w:bdr w:val="none" w:sz="0" w:space="0" w:color="auto" w:frame="1"/>
          </w:rPr>
          <w:t>editado el </w:t>
        </w:r>
        <w:r w:rsidR="00044CCA">
          <w:rPr>
            <w:rStyle w:val="relativetime"/>
            <w:rFonts w:ascii="inherit" w:hAnsi="inherit" w:cs="Segoe UI"/>
            <w:color w:val="0000FF"/>
            <w:sz w:val="18"/>
            <w:szCs w:val="18"/>
            <w:bdr w:val="none" w:sz="0" w:space="0" w:color="auto" w:frame="1"/>
          </w:rPr>
          <w:t>12 de enero de 2009 a las 19:05</w:t>
        </w:r>
      </w:hyperlink>
    </w:p>
    <w:p w14:paraId="24D7F1EB"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12 ene.</w:t>
      </w:r>
    </w:p>
    <w:p w14:paraId="0B688710"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"https://stackoverflow.com/users/2443/allain-lalonde" </w:instrText>
      </w:r>
      <w:r>
        <w:rPr>
          <w:rFonts w:ascii="inherit" w:hAnsi="inherit" w:cs="Segoe UI"/>
          <w:color w:val="242729"/>
          <w:sz w:val="20"/>
          <w:szCs w:val="20"/>
        </w:rPr>
        <w:fldChar w:fldCharType="separate"/>
      </w:r>
    </w:p>
    <w:p w14:paraId="44121740" w14:textId="7C9D5BAA"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721707D" wp14:editId="00A60869">
            <wp:extent cx="304800" cy="304800"/>
            <wp:effectExtent l="0" t="0" r="0" b="0"/>
            <wp:docPr id="13" name="Imagen 13">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12D310"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3E37B400"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196" w:history="1">
        <w:proofErr w:type="spellStart"/>
        <w:r w:rsidR="00044CCA">
          <w:rPr>
            <w:rStyle w:val="Ttulo2Car"/>
            <w:rFonts w:ascii="inherit" w:hAnsi="inherit" w:cs="Segoe UI"/>
            <w:sz w:val="20"/>
            <w:szCs w:val="20"/>
            <w:bdr w:val="none" w:sz="0" w:space="0" w:color="auto" w:frame="1"/>
          </w:rPr>
          <w:t>Allain</w:t>
        </w:r>
        <w:proofErr w:type="spellEnd"/>
        <w:r w:rsidR="00044CCA">
          <w:rPr>
            <w:rStyle w:val="Ttulo2Car"/>
            <w:rFonts w:ascii="inherit" w:hAnsi="inherit" w:cs="Segoe UI"/>
            <w:sz w:val="20"/>
            <w:szCs w:val="20"/>
            <w:bdr w:val="none" w:sz="0" w:space="0" w:color="auto" w:frame="1"/>
          </w:rPr>
          <w:t xml:space="preserve"> Lalonde</w:t>
        </w:r>
      </w:hyperlink>
    </w:p>
    <w:p w14:paraId="7A013DC3"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lastRenderedPageBreak/>
        <w:t>85,7 mil</w:t>
      </w:r>
      <w:r>
        <w:rPr>
          <w:rStyle w:val="badgecount"/>
          <w:rFonts w:ascii="inherit" w:hAnsi="inherit" w:cs="Segoe UI"/>
          <w:color w:val="242729"/>
          <w:sz w:val="18"/>
          <w:szCs w:val="18"/>
          <w:bdr w:val="none" w:sz="0" w:space="0" w:color="auto" w:frame="1"/>
        </w:rPr>
        <w:t>67</w:t>
      </w:r>
      <w:r>
        <w:rPr>
          <w:rStyle w:val="v-visible-sr"/>
          <w:rFonts w:ascii="inherit" w:hAnsi="inherit" w:cs="Segoe UI"/>
          <w:color w:val="242729"/>
          <w:bdr w:val="none" w:sz="0" w:space="0" w:color="auto" w:frame="1"/>
        </w:rPr>
        <w:t>67 insignias de oro</w:t>
      </w:r>
      <w:r>
        <w:rPr>
          <w:rStyle w:val="badgecount"/>
          <w:rFonts w:ascii="inherit" w:hAnsi="inherit" w:cs="Segoe UI"/>
          <w:color w:val="242729"/>
          <w:sz w:val="18"/>
          <w:szCs w:val="18"/>
          <w:bdr w:val="none" w:sz="0" w:space="0" w:color="auto" w:frame="1"/>
        </w:rPr>
        <w:t>174</w:t>
      </w:r>
      <w:r>
        <w:rPr>
          <w:rStyle w:val="v-visible-sr"/>
          <w:rFonts w:ascii="inherit" w:hAnsi="inherit" w:cs="Segoe UI"/>
          <w:color w:val="242729"/>
          <w:bdr w:val="none" w:sz="0" w:space="0" w:color="auto" w:frame="1"/>
        </w:rPr>
        <w:t>174 insignias de plata</w:t>
      </w:r>
      <w:r>
        <w:rPr>
          <w:rStyle w:val="badgecount"/>
          <w:rFonts w:ascii="inherit" w:hAnsi="inherit" w:cs="Segoe UI"/>
          <w:color w:val="242729"/>
          <w:sz w:val="18"/>
          <w:szCs w:val="18"/>
          <w:bdr w:val="none" w:sz="0" w:space="0" w:color="auto" w:frame="1"/>
        </w:rPr>
        <w:t>234</w:t>
      </w:r>
      <w:r>
        <w:rPr>
          <w:rStyle w:val="v-visible-sr"/>
          <w:rFonts w:ascii="inherit" w:hAnsi="inherit" w:cs="Segoe UI"/>
          <w:color w:val="242729"/>
          <w:bdr w:val="none" w:sz="0" w:space="0" w:color="auto" w:frame="1"/>
        </w:rPr>
        <w:t>234 medallas de bronce</w:t>
      </w:r>
    </w:p>
    <w:p w14:paraId="1CAB52E9" w14:textId="77777777" w:rsidR="00044CCA" w:rsidRDefault="00044CCA" w:rsidP="00044CCA">
      <w:pPr>
        <w:pStyle w:val="comment"/>
        <w:numPr>
          <w:ilvl w:val="0"/>
          <w:numId w:val="11"/>
        </w:numPr>
        <w:shd w:val="clear" w:color="auto" w:fill="FFFFFF"/>
        <w:spacing w:before="0" w:beforeAutospacing="0" w:after="0" w:afterAutospacing="0"/>
        <w:textAlignment w:val="baseline"/>
        <w:rPr>
          <w:rFonts w:ascii="inherit" w:hAnsi="inherit" w:cs="Segoe UI"/>
          <w:color w:val="242729"/>
          <w:sz w:val="20"/>
          <w:szCs w:val="20"/>
        </w:rPr>
      </w:pPr>
      <w:r>
        <w:rPr>
          <w:rStyle w:val="cool"/>
          <w:rFonts w:ascii="inherit" w:hAnsi="inherit" w:cs="Segoe UI"/>
          <w:color w:val="242729"/>
          <w:sz w:val="20"/>
          <w:szCs w:val="20"/>
          <w:bdr w:val="none" w:sz="0" w:space="0" w:color="auto" w:frame="1"/>
        </w:rPr>
        <w:t>1</w:t>
      </w:r>
    </w:p>
    <w:p w14:paraId="73986BDD" w14:textId="77777777" w:rsidR="00044CCA" w:rsidRDefault="00044CCA" w:rsidP="00044CCA">
      <w:pPr>
        <w:pStyle w:val="comment"/>
        <w:shd w:val="clear" w:color="auto" w:fill="FFFFFF"/>
        <w:spacing w:before="0" w:beforeAutospacing="0" w:after="0" w:afterAutospacing="0"/>
        <w:ind w:left="72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XHTML se validará con etiquetas de script en el cuerpo, tanto estrictas como transitorias. Sin embargo, las etiquetas de estilo solo pueden estar en el encabezado. </w:t>
      </w:r>
      <w:r>
        <w:rPr>
          <w:rFonts w:ascii="inherit" w:hAnsi="inherit" w:cs="Segoe UI"/>
          <w:color w:val="242729"/>
          <w:sz w:val="20"/>
          <w:szCs w:val="20"/>
        </w:rPr>
        <w:t>-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"https://stackoverflow.com/users/6388/i-devries" \o "7,709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I.devries</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197" w:anchor="comment259224_436441" w:history="1">
        <w:r>
          <w:rPr>
            <w:rStyle w:val="relativetime-clean"/>
            <w:rFonts w:ascii="inherit" w:hAnsi="inherit" w:cs="Segoe UI"/>
            <w:color w:val="0000FF"/>
            <w:sz w:val="20"/>
            <w:szCs w:val="20"/>
            <w:bdr w:val="none" w:sz="0" w:space="0" w:color="auto" w:frame="1"/>
          </w:rPr>
          <w:t>12 de enero de 2009 a las 18:43</w:t>
        </w:r>
      </w:hyperlink>
    </w:p>
    <w:p w14:paraId="396EF878" w14:textId="77777777" w:rsidR="00044CCA" w:rsidRDefault="00031E93" w:rsidP="00044CCA">
      <w:pPr>
        <w:shd w:val="clear" w:color="auto" w:fill="FFFFFF"/>
        <w:textAlignment w:val="baseline"/>
        <w:rPr>
          <w:rFonts w:ascii="inherit" w:hAnsi="inherit" w:cs="Segoe UI"/>
          <w:color w:val="242729"/>
          <w:sz w:val="20"/>
          <w:szCs w:val="20"/>
        </w:rPr>
      </w:pPr>
      <w:hyperlink r:id="rId198"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713EDEBF" w14:textId="77777777" w:rsidR="00044CCA" w:rsidRDefault="00044CCA" w:rsidP="00044CCA">
      <w:pPr>
        <w:shd w:val="clear" w:color="auto" w:fill="FFFFFF"/>
        <w:textAlignment w:val="baseline"/>
        <w:rPr>
          <w:rFonts w:ascii="inherit" w:hAnsi="inherit" w:cs="Segoe UI"/>
          <w:color w:val="242729"/>
          <w:sz w:val="20"/>
          <w:szCs w:val="20"/>
        </w:rPr>
      </w:pPr>
      <w:bookmarkStart w:id="5" w:name="56950478"/>
      <w:bookmarkEnd w:id="5"/>
      <w:r>
        <w:rPr>
          <w:rFonts w:ascii="inherit" w:hAnsi="inherit" w:cs="Segoe UI"/>
          <w:color w:val="242729"/>
          <w:sz w:val="20"/>
          <w:szCs w:val="20"/>
        </w:rPr>
        <w:t>10</w:t>
      </w:r>
    </w:p>
    <w:p w14:paraId="13F42659"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El </w:t>
      </w:r>
      <w:r>
        <w:rPr>
          <w:rStyle w:val="Textoennegrita"/>
          <w:rFonts w:ascii="inherit" w:hAnsi="inherit" w:cs="Segoe UI"/>
          <w:color w:val="242729"/>
          <w:sz w:val="23"/>
          <w:szCs w:val="23"/>
          <w:bdr w:val="none" w:sz="0" w:space="0" w:color="auto" w:frame="1"/>
        </w:rPr>
        <w:t>mejor lugar para poner la </w:t>
      </w:r>
      <w:r>
        <w:rPr>
          <w:rStyle w:val="fc-light"/>
          <w:rFonts w:ascii="Consolas" w:hAnsi="Consolas"/>
          <w:b/>
          <w:bCs/>
          <w:color w:val="242729"/>
          <w:bdr w:val="none" w:sz="0" w:space="0" w:color="auto" w:frame="1"/>
        </w:rPr>
        <w:t>&lt;script&gt;</w:t>
      </w:r>
      <w:r>
        <w:rPr>
          <w:rStyle w:val="Textoennegrita"/>
          <w:rFonts w:ascii="inherit" w:hAnsi="inherit" w:cs="Segoe UI"/>
          <w:color w:val="242729"/>
          <w:sz w:val="23"/>
          <w:szCs w:val="23"/>
          <w:bdr w:val="none" w:sz="0" w:space="0" w:color="auto" w:frame="1"/>
        </w:rPr>
        <w:t>etiqueta es antes de cerrar la </w:t>
      </w:r>
      <w:r>
        <w:rPr>
          <w:rStyle w:val="fc-light"/>
          <w:rFonts w:ascii="Consolas" w:hAnsi="Consolas"/>
          <w:b/>
          <w:bCs/>
          <w:color w:val="242729"/>
          <w:bdr w:val="none" w:sz="0" w:space="0" w:color="auto" w:frame="1"/>
        </w:rPr>
        <w:t>&lt;/</w:t>
      </w:r>
      <w:proofErr w:type="spellStart"/>
      <w:r>
        <w:rPr>
          <w:rStyle w:val="fc-light"/>
          <w:rFonts w:ascii="Consolas" w:hAnsi="Consolas"/>
          <w:b/>
          <w:bCs/>
          <w:color w:val="242729"/>
          <w:bdr w:val="none" w:sz="0" w:space="0" w:color="auto" w:frame="1"/>
        </w:rPr>
        <w:t>body</w:t>
      </w:r>
      <w:proofErr w:type="spellEnd"/>
      <w:r>
        <w:rPr>
          <w:rStyle w:val="fc-light"/>
          <w:rFonts w:ascii="Consolas" w:hAnsi="Consolas"/>
          <w:b/>
          <w:bCs/>
          <w:color w:val="242729"/>
          <w:bdr w:val="none" w:sz="0" w:space="0" w:color="auto" w:frame="1"/>
        </w:rPr>
        <w:t>&gt;</w:t>
      </w:r>
      <w:r>
        <w:rPr>
          <w:rStyle w:val="Textoennegrita"/>
          <w:rFonts w:ascii="inherit" w:hAnsi="inherit" w:cs="Segoe UI"/>
          <w:color w:val="242729"/>
          <w:sz w:val="23"/>
          <w:szCs w:val="23"/>
          <w:bdr w:val="none" w:sz="0" w:space="0" w:color="auto" w:frame="1"/>
        </w:rPr>
        <w:t>etiqueta</w:t>
      </w:r>
      <w:r>
        <w:rPr>
          <w:rFonts w:ascii="inherit" w:hAnsi="inherit" w:cs="Segoe UI"/>
          <w:color w:val="242729"/>
          <w:sz w:val="23"/>
          <w:szCs w:val="23"/>
        </w:rPr>
        <w:t xml:space="preserve"> , por lo que la descarga y ejecución no bloquea el navegador para analizar el </w:t>
      </w:r>
      <w:proofErr w:type="spellStart"/>
      <w:r>
        <w:rPr>
          <w:rFonts w:ascii="inherit" w:hAnsi="inherit" w:cs="Segoe UI"/>
          <w:color w:val="242729"/>
          <w:sz w:val="23"/>
          <w:szCs w:val="23"/>
        </w:rPr>
        <w:t>html</w:t>
      </w:r>
      <w:proofErr w:type="spellEnd"/>
      <w:r>
        <w:rPr>
          <w:rFonts w:ascii="inherit" w:hAnsi="inherit" w:cs="Segoe UI"/>
          <w:color w:val="242729"/>
          <w:sz w:val="23"/>
          <w:szCs w:val="23"/>
        </w:rPr>
        <w:t xml:space="preserve"> en el documento,</w:t>
      </w:r>
    </w:p>
    <w:p w14:paraId="186FD99C"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Además, </w:t>
      </w:r>
      <w:r>
        <w:rPr>
          <w:rStyle w:val="Textoennegrita"/>
          <w:rFonts w:ascii="inherit" w:hAnsi="inherit" w:cs="Segoe UI"/>
          <w:color w:val="242729"/>
          <w:sz w:val="23"/>
          <w:szCs w:val="23"/>
          <w:bdr w:val="none" w:sz="0" w:space="0" w:color="auto" w:frame="1"/>
        </w:rPr>
        <w:t xml:space="preserve">cargar los archivos </w:t>
      </w:r>
      <w:proofErr w:type="spellStart"/>
      <w:r>
        <w:rPr>
          <w:rStyle w:val="Textoennegrita"/>
          <w:rFonts w:ascii="inherit" w:hAnsi="inherit" w:cs="Segoe UI"/>
          <w:color w:val="242729"/>
          <w:sz w:val="23"/>
          <w:szCs w:val="23"/>
          <w:bdr w:val="none" w:sz="0" w:space="0" w:color="auto" w:frame="1"/>
        </w:rPr>
        <w:t>js</w:t>
      </w:r>
      <w:proofErr w:type="spellEnd"/>
      <w:r>
        <w:rPr>
          <w:rStyle w:val="Textoennegrita"/>
          <w:rFonts w:ascii="inherit" w:hAnsi="inherit" w:cs="Segoe UI"/>
          <w:color w:val="242729"/>
          <w:sz w:val="23"/>
          <w:szCs w:val="23"/>
          <w:bdr w:val="none" w:sz="0" w:space="0" w:color="auto" w:frame="1"/>
        </w:rPr>
        <w:t xml:space="preserve"> externamente tiene sus propias ventajas</w:t>
      </w:r>
      <w:r>
        <w:rPr>
          <w:rFonts w:ascii="inherit" w:hAnsi="inherit" w:cs="Segoe UI"/>
          <w:color w:val="242729"/>
          <w:sz w:val="23"/>
          <w:szCs w:val="23"/>
        </w:rPr>
        <w:t> , ya que los </w:t>
      </w:r>
      <w:r>
        <w:rPr>
          <w:rStyle w:val="Textoennegrita"/>
          <w:rFonts w:ascii="inherit" w:hAnsi="inherit" w:cs="Segoe UI"/>
          <w:color w:val="242729"/>
          <w:sz w:val="23"/>
          <w:szCs w:val="23"/>
          <w:bdr w:val="none" w:sz="0" w:space="0" w:color="auto" w:frame="1"/>
        </w:rPr>
        <w:t>navegadores lo almacenarán en caché</w:t>
      </w:r>
      <w:r>
        <w:rPr>
          <w:rFonts w:ascii="inherit" w:hAnsi="inherit" w:cs="Segoe UI"/>
          <w:color w:val="242729"/>
          <w:sz w:val="23"/>
          <w:szCs w:val="23"/>
        </w:rPr>
        <w:t> y puede </w:t>
      </w:r>
      <w:r>
        <w:rPr>
          <w:rStyle w:val="Textoennegrita"/>
          <w:rFonts w:ascii="inherit" w:hAnsi="inherit" w:cs="Segoe UI"/>
          <w:color w:val="242729"/>
          <w:sz w:val="23"/>
          <w:szCs w:val="23"/>
          <w:bdr w:val="none" w:sz="0" w:space="0" w:color="auto" w:frame="1"/>
        </w:rPr>
        <w:t>acelerar los tiempos de carga de la página</w:t>
      </w:r>
      <w:r>
        <w:rPr>
          <w:rFonts w:ascii="inherit" w:hAnsi="inherit" w:cs="Segoe UI"/>
          <w:color w:val="242729"/>
          <w:sz w:val="23"/>
          <w:szCs w:val="23"/>
        </w:rPr>
        <w:t> , </w:t>
      </w:r>
      <w:r>
        <w:rPr>
          <w:rStyle w:val="Textoennegrita"/>
          <w:rFonts w:ascii="inherit" w:hAnsi="inherit" w:cs="Segoe UI"/>
          <w:color w:val="242729"/>
          <w:sz w:val="23"/>
          <w:szCs w:val="23"/>
          <w:bdr w:val="none" w:sz="0" w:space="0" w:color="auto" w:frame="1"/>
        </w:rPr>
        <w:t>separa el código HTML y JavaScript</w:t>
      </w:r>
      <w:r>
        <w:rPr>
          <w:rFonts w:ascii="inherit" w:hAnsi="inherit" w:cs="Segoe UI"/>
          <w:color w:val="242729"/>
          <w:sz w:val="23"/>
          <w:szCs w:val="23"/>
        </w:rPr>
        <w:t> y </w:t>
      </w:r>
      <w:r>
        <w:rPr>
          <w:rStyle w:val="Textoennegrita"/>
          <w:rFonts w:ascii="inherit" w:hAnsi="inherit" w:cs="Segoe UI"/>
          <w:color w:val="242729"/>
          <w:sz w:val="23"/>
          <w:szCs w:val="23"/>
          <w:bdr w:val="none" w:sz="0" w:space="0" w:color="auto" w:frame="1"/>
        </w:rPr>
        <w:t>ayuda a administrar mejor la base del código</w:t>
      </w:r>
      <w:r>
        <w:rPr>
          <w:rFonts w:ascii="inherit" w:hAnsi="inherit" w:cs="Segoe UI"/>
          <w:color w:val="242729"/>
          <w:sz w:val="23"/>
          <w:szCs w:val="23"/>
        </w:rPr>
        <w:t> .</w:t>
      </w:r>
    </w:p>
    <w:p w14:paraId="15FBEEC5"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pero los navegadores modernos también admiten otras formas óptimas como </w:t>
      </w:r>
      <w:proofErr w:type="spellStart"/>
      <w:r>
        <w:rPr>
          <w:rStyle w:val="fc-light"/>
          <w:rFonts w:ascii="Consolas" w:hAnsi="Consolas"/>
          <w:color w:val="242729"/>
          <w:bdr w:val="none" w:sz="0" w:space="0" w:color="auto" w:frame="1"/>
        </w:rPr>
        <w:t>async</w:t>
      </w:r>
      <w:r>
        <w:rPr>
          <w:rFonts w:ascii="inherit" w:hAnsi="inherit" w:cs="Segoe UI"/>
          <w:color w:val="242729"/>
          <w:sz w:val="23"/>
          <w:szCs w:val="23"/>
        </w:rPr>
        <w:t>y</w:t>
      </w:r>
      <w:proofErr w:type="spellEnd"/>
      <w:r>
        <w:rPr>
          <w:rFonts w:ascii="inherit" w:hAnsi="inherit" w:cs="Segoe UI"/>
          <w:color w:val="242729"/>
          <w:sz w:val="23"/>
          <w:szCs w:val="23"/>
        </w:rPr>
        <w:t> </w:t>
      </w:r>
      <w:proofErr w:type="spellStart"/>
      <w:r>
        <w:rPr>
          <w:rStyle w:val="fc-light"/>
          <w:rFonts w:ascii="Consolas" w:hAnsi="Consolas"/>
          <w:color w:val="242729"/>
          <w:bdr w:val="none" w:sz="0" w:space="0" w:color="auto" w:frame="1"/>
        </w:rPr>
        <w:t>defer</w:t>
      </w:r>
      <w:r>
        <w:rPr>
          <w:rFonts w:ascii="inherit" w:hAnsi="inherit" w:cs="Segoe UI"/>
          <w:color w:val="242729"/>
          <w:sz w:val="23"/>
          <w:szCs w:val="23"/>
        </w:rPr>
        <w:t>para</w:t>
      </w:r>
      <w:proofErr w:type="spellEnd"/>
      <w:r>
        <w:rPr>
          <w:rFonts w:ascii="inherit" w:hAnsi="inherit" w:cs="Segoe UI"/>
          <w:color w:val="242729"/>
          <w:sz w:val="23"/>
          <w:szCs w:val="23"/>
        </w:rPr>
        <w:t xml:space="preserve"> cargar </w:t>
      </w:r>
      <w:proofErr w:type="spellStart"/>
      <w:r>
        <w:rPr>
          <w:rStyle w:val="fc-light"/>
          <w:rFonts w:ascii="Consolas" w:hAnsi="Consolas"/>
          <w:color w:val="242729"/>
          <w:bdr w:val="none" w:sz="0" w:space="0" w:color="auto" w:frame="1"/>
        </w:rPr>
        <w:t>javascript</w:t>
      </w:r>
      <w:r>
        <w:rPr>
          <w:rFonts w:ascii="inherit" w:hAnsi="inherit" w:cs="Segoe UI"/>
          <w:color w:val="242729"/>
          <w:sz w:val="23"/>
          <w:szCs w:val="23"/>
        </w:rPr>
        <w:t>archivos</w:t>
      </w:r>
      <w:proofErr w:type="spellEnd"/>
      <w:r>
        <w:rPr>
          <w:rFonts w:ascii="inherit" w:hAnsi="inherit" w:cs="Segoe UI"/>
          <w:color w:val="242729"/>
          <w:sz w:val="23"/>
          <w:szCs w:val="23"/>
        </w:rPr>
        <w:t> externos .</w:t>
      </w:r>
    </w:p>
    <w:p w14:paraId="7D03BEC6" w14:textId="77777777" w:rsidR="00044CCA" w:rsidRDefault="00044CCA" w:rsidP="00044CCA">
      <w:pPr>
        <w:pStyle w:val="Ttulo2"/>
        <w:shd w:val="clear" w:color="auto" w:fill="FFFFFF"/>
        <w:spacing w:before="400" w:after="168"/>
        <w:textAlignment w:val="baseline"/>
        <w:rPr>
          <w:rFonts w:ascii="inherit" w:hAnsi="inherit" w:cs="Segoe UI"/>
          <w:color w:val="242729"/>
          <w:sz w:val="36"/>
          <w:szCs w:val="36"/>
        </w:rPr>
      </w:pPr>
      <w:proofErr w:type="spellStart"/>
      <w:r>
        <w:rPr>
          <w:rFonts w:ascii="inherit" w:hAnsi="inherit" w:cs="Segoe UI"/>
          <w:b/>
          <w:bCs/>
          <w:color w:val="242729"/>
        </w:rPr>
        <w:t>Async</w:t>
      </w:r>
      <w:proofErr w:type="spellEnd"/>
      <w:r>
        <w:rPr>
          <w:rFonts w:ascii="inherit" w:hAnsi="inherit" w:cs="Segoe UI"/>
          <w:b/>
          <w:bCs/>
          <w:color w:val="242729"/>
        </w:rPr>
        <w:t xml:space="preserve"> y diferir</w:t>
      </w:r>
    </w:p>
    <w:p w14:paraId="13BAAF83"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Normalmente, la ejecución de una página HTML comienza línea por línea. Cuando se encuentra un elemento JavaScript externo, el análisis de HTML se detiene hasta que se descarga un JavaScript y está listo para su ejecución. Esta ejecución normal de la página se puede cambiar utilizando un atributo </w:t>
      </w:r>
      <w:proofErr w:type="spellStart"/>
      <w:r>
        <w:rPr>
          <w:rStyle w:val="fc-light"/>
          <w:rFonts w:ascii="Consolas" w:hAnsi="Consolas"/>
          <w:color w:val="242729"/>
          <w:bdr w:val="none" w:sz="0" w:space="0" w:color="auto" w:frame="1"/>
        </w:rPr>
        <w:t>defer</w:t>
      </w:r>
      <w:r>
        <w:rPr>
          <w:rFonts w:ascii="inherit" w:hAnsi="inherit" w:cs="Segoe UI"/>
          <w:color w:val="242729"/>
          <w:sz w:val="23"/>
          <w:szCs w:val="23"/>
        </w:rPr>
        <w:t>y</w:t>
      </w:r>
      <w:proofErr w:type="spellEnd"/>
      <w:r>
        <w:rPr>
          <w:rFonts w:ascii="inherit" w:hAnsi="inherit" w:cs="Segoe UI"/>
          <w:color w:val="242729"/>
          <w:sz w:val="23"/>
          <w:szCs w:val="23"/>
        </w:rPr>
        <w:t> </w:t>
      </w:r>
      <w:proofErr w:type="spellStart"/>
      <w:r>
        <w:rPr>
          <w:rStyle w:val="fc-light"/>
          <w:rFonts w:ascii="Consolas" w:hAnsi="Consolas"/>
          <w:color w:val="242729"/>
          <w:bdr w:val="none" w:sz="0" w:space="0" w:color="auto" w:frame="1"/>
        </w:rPr>
        <w:t>async</w:t>
      </w:r>
      <w:proofErr w:type="spellEnd"/>
      <w:r>
        <w:rPr>
          <w:rFonts w:ascii="inherit" w:hAnsi="inherit" w:cs="Segoe UI"/>
          <w:color w:val="242729"/>
          <w:sz w:val="23"/>
          <w:szCs w:val="23"/>
        </w:rPr>
        <w:t>.</w:t>
      </w:r>
    </w:p>
    <w:p w14:paraId="7BEBF88C" w14:textId="77777777" w:rsidR="00044CCA" w:rsidRDefault="00044CCA" w:rsidP="00044CCA">
      <w:pPr>
        <w:pStyle w:val="Ttulo2"/>
        <w:shd w:val="clear" w:color="auto" w:fill="FFFFFF"/>
        <w:spacing w:before="0"/>
        <w:textAlignment w:val="baseline"/>
        <w:rPr>
          <w:rFonts w:ascii="inherit" w:hAnsi="inherit" w:cs="Segoe UI"/>
          <w:color w:val="242729"/>
          <w:sz w:val="36"/>
          <w:szCs w:val="36"/>
        </w:rPr>
      </w:pPr>
      <w:proofErr w:type="spellStart"/>
      <w:r>
        <w:rPr>
          <w:rStyle w:val="fc-light"/>
          <w:rFonts w:ascii="Consolas" w:hAnsi="Consolas"/>
          <w:b/>
          <w:bCs/>
          <w:color w:val="242729"/>
          <w:sz w:val="32"/>
          <w:szCs w:val="32"/>
          <w:bdr w:val="none" w:sz="0" w:space="0" w:color="auto" w:frame="1"/>
        </w:rPr>
        <w:t>Defer</w:t>
      </w:r>
      <w:proofErr w:type="spellEnd"/>
    </w:p>
    <w:p w14:paraId="26AB0966"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Cuando se utiliza un atributo diferido, JavaScript se descarga en paralelo con el análisis de HTML, pero se ejecutará solo después de que se haya realizado el análisis de HTML completo.</w:t>
      </w:r>
    </w:p>
    <w:p w14:paraId="0A944F52" w14:textId="77777777" w:rsidR="00044CCA" w:rsidRP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lang w:val="en-US"/>
        </w:rPr>
      </w:pPr>
      <w:r w:rsidRPr="00044CCA">
        <w:rPr>
          <w:rStyle w:val="hljs-tag"/>
          <w:rFonts w:ascii="inherit" w:hAnsi="inherit"/>
          <w:color w:val="242729"/>
          <w:bdr w:val="none" w:sz="0" w:space="0" w:color="auto" w:frame="1"/>
          <w:lang w:val="en-US"/>
        </w:rPr>
        <w: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 xml:space="preserve"> </w:t>
      </w:r>
      <w:proofErr w:type="spellStart"/>
      <w:r w:rsidRPr="00044CCA">
        <w:rPr>
          <w:rStyle w:val="hljs-attr"/>
          <w:rFonts w:ascii="inherit" w:hAnsi="inherit"/>
          <w:color w:val="242729"/>
          <w:bdr w:val="none" w:sz="0" w:space="0" w:color="auto" w:frame="1"/>
          <w:lang w:val="en-US"/>
        </w:rPr>
        <w:t>src</w:t>
      </w:r>
      <w:proofErr w:type="spellEnd"/>
      <w:r w:rsidRPr="00044CCA">
        <w:rPr>
          <w:rStyle w:val="hljs-tag"/>
          <w:rFonts w:ascii="inherit" w:hAnsi="inherit"/>
          <w:color w:val="242729"/>
          <w:bdr w:val="none" w:sz="0" w:space="0" w:color="auto" w:frame="1"/>
          <w:lang w:val="en-US"/>
        </w:rPr>
        <w:t>=</w:t>
      </w:r>
      <w:r w:rsidRPr="00044CCA">
        <w:rPr>
          <w:rStyle w:val="hljs-string"/>
          <w:rFonts w:ascii="inherit" w:hAnsi="inherit"/>
          <w:color w:val="242729"/>
          <w:bdr w:val="none" w:sz="0" w:space="0" w:color="auto" w:frame="1"/>
          <w:lang w:val="en-US"/>
        </w:rPr>
        <w:t>"/local-</w:t>
      </w:r>
      <w:proofErr w:type="spellStart"/>
      <w:r w:rsidRPr="00044CCA">
        <w:rPr>
          <w:rStyle w:val="hljs-string"/>
          <w:rFonts w:ascii="inherit" w:hAnsi="inherit"/>
          <w:color w:val="242729"/>
          <w:bdr w:val="none" w:sz="0" w:space="0" w:color="auto" w:frame="1"/>
          <w:lang w:val="en-US"/>
        </w:rPr>
        <w:t>js</w:t>
      </w:r>
      <w:proofErr w:type="spellEnd"/>
      <w:r w:rsidRPr="00044CCA">
        <w:rPr>
          <w:rStyle w:val="hljs-string"/>
          <w:rFonts w:ascii="inherit" w:hAnsi="inherit"/>
          <w:color w:val="242729"/>
          <w:bdr w:val="none" w:sz="0" w:space="0" w:color="auto" w:frame="1"/>
          <w:lang w:val="en-US"/>
        </w:rPr>
        <w:t>-path/myScript.js"</w:t>
      </w:r>
      <w:r w:rsidRPr="00044CCA">
        <w:rPr>
          <w:rStyle w:val="hljs-tag"/>
          <w:rFonts w:ascii="inherit" w:hAnsi="inherit"/>
          <w:color w:val="242729"/>
          <w:bdr w:val="none" w:sz="0" w:space="0" w:color="auto" w:frame="1"/>
          <w:lang w:val="en-US"/>
        </w:rPr>
        <w:t xml:space="preserve"> </w:t>
      </w:r>
      <w:r w:rsidRPr="00044CCA">
        <w:rPr>
          <w:rStyle w:val="hljs-attr"/>
          <w:rFonts w:ascii="inherit" w:hAnsi="inherit"/>
          <w:color w:val="242729"/>
          <w:bdr w:val="none" w:sz="0" w:space="0" w:color="auto" w:frame="1"/>
          <w:lang w:val="en-US"/>
        </w:rPr>
        <w:t>defer</w:t>
      </w:r>
      <w:r w:rsidRPr="00044CCA">
        <w:rPr>
          <w:rStyle w:val="hljs-tag"/>
          <w:rFonts w:ascii="inherit" w:hAnsi="inherit"/>
          <w:color w:val="242729"/>
          <w:bdr w:val="none" w:sz="0" w:space="0" w:color="auto" w:frame="1"/>
          <w:lang w:val="en-US"/>
        </w:rPr>
        <w:t>&gt;&lt;/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&gt;</w:t>
      </w:r>
    </w:p>
    <w:p w14:paraId="76B3B847" w14:textId="77777777" w:rsidR="00044CCA" w:rsidRDefault="00044CCA" w:rsidP="00044CCA">
      <w:pPr>
        <w:pStyle w:val="Ttulo2"/>
        <w:shd w:val="clear" w:color="auto" w:fill="FFFFFF"/>
        <w:spacing w:before="0"/>
        <w:textAlignment w:val="baseline"/>
        <w:rPr>
          <w:rFonts w:ascii="inherit" w:hAnsi="inherit" w:cs="Segoe UI"/>
          <w:color w:val="242729"/>
          <w:sz w:val="36"/>
          <w:szCs w:val="36"/>
        </w:rPr>
      </w:pPr>
      <w:proofErr w:type="spellStart"/>
      <w:r>
        <w:rPr>
          <w:rStyle w:val="fc-light"/>
          <w:rFonts w:ascii="Consolas" w:hAnsi="Consolas"/>
          <w:b/>
          <w:bCs/>
          <w:color w:val="242729"/>
          <w:sz w:val="32"/>
          <w:szCs w:val="32"/>
          <w:bdr w:val="none" w:sz="0" w:space="0" w:color="auto" w:frame="1"/>
        </w:rPr>
        <w:t>Async</w:t>
      </w:r>
      <w:proofErr w:type="spellEnd"/>
    </w:p>
    <w:p w14:paraId="67B18489"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Cuando se usa el atributo asíncrono, JavaScript se descarga tan pronto como se encuentra el script y después de la descarga, se ejecutará de forma asíncrona (en paralelo) junto con el análisis de HTML.</w:t>
      </w:r>
    </w:p>
    <w:p w14:paraId="203668A5" w14:textId="77777777" w:rsidR="00044CCA" w:rsidRP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lang w:val="en-US"/>
        </w:rPr>
      </w:pPr>
      <w:r w:rsidRPr="00044CCA">
        <w:rPr>
          <w:rStyle w:val="hljs-tag"/>
          <w:rFonts w:ascii="inherit" w:hAnsi="inherit"/>
          <w:color w:val="242729"/>
          <w:bdr w:val="none" w:sz="0" w:space="0" w:color="auto" w:frame="1"/>
          <w:lang w:val="en-US"/>
        </w:rPr>
        <w: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 xml:space="preserve"> </w:t>
      </w:r>
      <w:proofErr w:type="spellStart"/>
      <w:r w:rsidRPr="00044CCA">
        <w:rPr>
          <w:rStyle w:val="hljs-attr"/>
          <w:rFonts w:ascii="inherit" w:hAnsi="inherit"/>
          <w:color w:val="242729"/>
          <w:bdr w:val="none" w:sz="0" w:space="0" w:color="auto" w:frame="1"/>
          <w:lang w:val="en-US"/>
        </w:rPr>
        <w:t>src</w:t>
      </w:r>
      <w:proofErr w:type="spellEnd"/>
      <w:r w:rsidRPr="00044CCA">
        <w:rPr>
          <w:rStyle w:val="hljs-tag"/>
          <w:rFonts w:ascii="inherit" w:hAnsi="inherit"/>
          <w:color w:val="242729"/>
          <w:bdr w:val="none" w:sz="0" w:space="0" w:color="auto" w:frame="1"/>
          <w:lang w:val="en-US"/>
        </w:rPr>
        <w:t>=</w:t>
      </w:r>
      <w:r w:rsidRPr="00044CCA">
        <w:rPr>
          <w:rStyle w:val="hljs-string"/>
          <w:rFonts w:ascii="inherit" w:hAnsi="inherit"/>
          <w:color w:val="242729"/>
          <w:bdr w:val="none" w:sz="0" w:space="0" w:color="auto" w:frame="1"/>
          <w:lang w:val="en-US"/>
        </w:rPr>
        <w:t>"/local-</w:t>
      </w:r>
      <w:proofErr w:type="spellStart"/>
      <w:r w:rsidRPr="00044CCA">
        <w:rPr>
          <w:rStyle w:val="hljs-string"/>
          <w:rFonts w:ascii="inherit" w:hAnsi="inherit"/>
          <w:color w:val="242729"/>
          <w:bdr w:val="none" w:sz="0" w:space="0" w:color="auto" w:frame="1"/>
          <w:lang w:val="en-US"/>
        </w:rPr>
        <w:t>js</w:t>
      </w:r>
      <w:proofErr w:type="spellEnd"/>
      <w:r w:rsidRPr="00044CCA">
        <w:rPr>
          <w:rStyle w:val="hljs-string"/>
          <w:rFonts w:ascii="inherit" w:hAnsi="inherit"/>
          <w:color w:val="242729"/>
          <w:bdr w:val="none" w:sz="0" w:space="0" w:color="auto" w:frame="1"/>
          <w:lang w:val="en-US"/>
        </w:rPr>
        <w:t>-path/myScript.js"</w:t>
      </w:r>
      <w:r w:rsidRPr="00044CCA">
        <w:rPr>
          <w:rStyle w:val="hljs-tag"/>
          <w:rFonts w:ascii="inherit" w:hAnsi="inherit"/>
          <w:color w:val="242729"/>
          <w:bdr w:val="none" w:sz="0" w:space="0" w:color="auto" w:frame="1"/>
          <w:lang w:val="en-US"/>
        </w:rPr>
        <w:t xml:space="preserve"> </w:t>
      </w:r>
      <w:r w:rsidRPr="00044CCA">
        <w:rPr>
          <w:rStyle w:val="hljs-attr"/>
          <w:rFonts w:ascii="inherit" w:hAnsi="inherit"/>
          <w:color w:val="242729"/>
          <w:bdr w:val="none" w:sz="0" w:space="0" w:color="auto" w:frame="1"/>
          <w:lang w:val="en-US"/>
        </w:rPr>
        <w:t>async</w:t>
      </w:r>
      <w:r w:rsidRPr="00044CCA">
        <w:rPr>
          <w:rStyle w:val="hljs-tag"/>
          <w:rFonts w:ascii="inherit" w:hAnsi="inherit"/>
          <w:color w:val="242729"/>
          <w:bdr w:val="none" w:sz="0" w:space="0" w:color="auto" w:frame="1"/>
          <w:lang w:val="en-US"/>
        </w:rPr>
        <w:t>&gt;&lt;/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&gt;</w:t>
      </w:r>
    </w:p>
    <w:p w14:paraId="6259327E" w14:textId="77777777" w:rsidR="00044CCA" w:rsidRDefault="00044CCA" w:rsidP="00044CCA">
      <w:pPr>
        <w:pStyle w:val="Ttulo2"/>
        <w:shd w:val="clear" w:color="auto" w:fill="FFFFFF"/>
        <w:spacing w:before="400" w:after="168"/>
        <w:textAlignment w:val="baseline"/>
        <w:rPr>
          <w:rFonts w:ascii="inherit" w:hAnsi="inherit" w:cs="Segoe UI"/>
          <w:color w:val="242729"/>
          <w:sz w:val="36"/>
          <w:szCs w:val="36"/>
        </w:rPr>
      </w:pPr>
      <w:r>
        <w:rPr>
          <w:rFonts w:ascii="inherit" w:hAnsi="inherit" w:cs="Segoe UI"/>
          <w:b/>
          <w:bCs/>
          <w:color w:val="242729"/>
        </w:rPr>
        <w:t>Cuándo usar qué atributos</w:t>
      </w:r>
    </w:p>
    <w:p w14:paraId="12F30097" w14:textId="77777777" w:rsidR="00044CCA" w:rsidRDefault="00044CCA" w:rsidP="00044CCA">
      <w:pPr>
        <w:numPr>
          <w:ilvl w:val="0"/>
          <w:numId w:val="12"/>
        </w:numPr>
        <w:shd w:val="clear" w:color="auto" w:fill="FFFFFF"/>
        <w:spacing w:after="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Si su secuencia de comandos es independiente de otras secuencias de comandos y es modular, utilice </w:t>
      </w:r>
      <w:proofErr w:type="spellStart"/>
      <w:r>
        <w:rPr>
          <w:rStyle w:val="fc-light"/>
          <w:rFonts w:ascii="Consolas" w:hAnsi="Consolas"/>
          <w:color w:val="242729"/>
          <w:bdr w:val="none" w:sz="0" w:space="0" w:color="auto" w:frame="1"/>
        </w:rPr>
        <w:t>async</w:t>
      </w:r>
      <w:proofErr w:type="spellEnd"/>
      <w:r>
        <w:rPr>
          <w:rFonts w:ascii="inherit" w:hAnsi="inherit" w:cs="Segoe UI"/>
          <w:color w:val="242729"/>
          <w:sz w:val="23"/>
          <w:szCs w:val="23"/>
        </w:rPr>
        <w:t>.</w:t>
      </w:r>
    </w:p>
    <w:p w14:paraId="0F6A5B27" w14:textId="77777777" w:rsidR="00044CCA" w:rsidRDefault="00044CCA" w:rsidP="00044CCA">
      <w:pPr>
        <w:numPr>
          <w:ilvl w:val="0"/>
          <w:numId w:val="12"/>
        </w:numPr>
        <w:shd w:val="clear" w:color="auto" w:fill="FFFFFF"/>
        <w:spacing w:after="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Si está cargando script1 y script2 con </w:t>
      </w:r>
      <w:proofErr w:type="spellStart"/>
      <w:r>
        <w:rPr>
          <w:rStyle w:val="fc-light"/>
          <w:rFonts w:ascii="Consolas" w:hAnsi="Consolas"/>
          <w:color w:val="242729"/>
          <w:bdr w:val="none" w:sz="0" w:space="0" w:color="auto" w:frame="1"/>
        </w:rPr>
        <w:t>async</w:t>
      </w:r>
      <w:proofErr w:type="spellEnd"/>
      <w:r>
        <w:rPr>
          <w:rFonts w:ascii="inherit" w:hAnsi="inherit" w:cs="Segoe UI"/>
          <w:color w:val="242729"/>
          <w:sz w:val="23"/>
          <w:szCs w:val="23"/>
        </w:rPr>
        <w:t>, ambos se ejecutarán en</w:t>
      </w:r>
      <w:r>
        <w:rPr>
          <w:rFonts w:ascii="inherit" w:hAnsi="inherit" w:cs="Segoe UI"/>
          <w:color w:val="242729"/>
          <w:sz w:val="23"/>
          <w:szCs w:val="23"/>
        </w:rPr>
        <w:br/>
        <w:t>paralelo junto con el análisis de HTML, tan pronto como se descarguen</w:t>
      </w:r>
      <w:r>
        <w:rPr>
          <w:rFonts w:ascii="inherit" w:hAnsi="inherit" w:cs="Segoe UI"/>
          <w:color w:val="242729"/>
          <w:sz w:val="23"/>
          <w:szCs w:val="23"/>
        </w:rPr>
        <w:br/>
        <w:t>y estén disponibles.</w:t>
      </w:r>
    </w:p>
    <w:p w14:paraId="7E37A6C7" w14:textId="77777777" w:rsidR="00044CCA" w:rsidRDefault="00044CCA" w:rsidP="00044CCA">
      <w:pPr>
        <w:numPr>
          <w:ilvl w:val="0"/>
          <w:numId w:val="12"/>
        </w:numPr>
        <w:shd w:val="clear" w:color="auto" w:fill="FFFFFF"/>
        <w:spacing w:after="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Si su secuencia de comandos depende de otra secuencia de comandos, utilícela </w:t>
      </w:r>
      <w:proofErr w:type="spellStart"/>
      <w:r>
        <w:rPr>
          <w:rStyle w:val="fc-light"/>
          <w:rFonts w:ascii="Consolas" w:hAnsi="Consolas"/>
          <w:color w:val="242729"/>
          <w:bdr w:val="none" w:sz="0" w:space="0" w:color="auto" w:frame="1"/>
        </w:rPr>
        <w:t>defer</w:t>
      </w:r>
      <w:r>
        <w:rPr>
          <w:rFonts w:ascii="inherit" w:hAnsi="inherit" w:cs="Segoe UI"/>
          <w:color w:val="242729"/>
          <w:sz w:val="23"/>
          <w:szCs w:val="23"/>
        </w:rPr>
        <w:t>para</w:t>
      </w:r>
      <w:proofErr w:type="spellEnd"/>
      <w:r>
        <w:rPr>
          <w:rFonts w:ascii="inherit" w:hAnsi="inherit" w:cs="Segoe UI"/>
          <w:color w:val="242729"/>
          <w:sz w:val="23"/>
          <w:szCs w:val="23"/>
        </w:rPr>
        <w:t xml:space="preserve"> ambas:</w:t>
      </w:r>
    </w:p>
    <w:p w14:paraId="380628AA" w14:textId="77777777" w:rsidR="00044CCA" w:rsidRDefault="00044CCA" w:rsidP="00044CCA">
      <w:pPr>
        <w:numPr>
          <w:ilvl w:val="0"/>
          <w:numId w:val="12"/>
        </w:numPr>
        <w:shd w:val="clear" w:color="auto" w:fill="FFFFFF"/>
        <w:spacing w:after="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Cuando script1 y script2 se cargan en ese orden con </w:t>
      </w:r>
      <w:proofErr w:type="spellStart"/>
      <w:r>
        <w:rPr>
          <w:rStyle w:val="fc-light"/>
          <w:rFonts w:ascii="Consolas" w:hAnsi="Consolas"/>
          <w:color w:val="242729"/>
          <w:bdr w:val="none" w:sz="0" w:space="0" w:color="auto" w:frame="1"/>
        </w:rPr>
        <w:t>defer</w:t>
      </w:r>
      <w:proofErr w:type="spellEnd"/>
      <w:r>
        <w:rPr>
          <w:rFonts w:ascii="inherit" w:hAnsi="inherit" w:cs="Segoe UI"/>
          <w:color w:val="242729"/>
          <w:sz w:val="23"/>
          <w:szCs w:val="23"/>
        </w:rPr>
        <w:t>, se garantiza que script1 se ejecutará primero,</w:t>
      </w:r>
    </w:p>
    <w:p w14:paraId="5F52CBB6" w14:textId="77777777" w:rsidR="00044CCA" w:rsidRDefault="00044CCA" w:rsidP="00044CCA">
      <w:pPr>
        <w:numPr>
          <w:ilvl w:val="0"/>
          <w:numId w:val="12"/>
        </w:numPr>
        <w:shd w:val="clear" w:color="auto" w:fill="FFFFFF"/>
        <w:spacing w:after="10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Entonces script2 se ejecutará después de que script1 se haya ejecutado por completo.</w:t>
      </w:r>
    </w:p>
    <w:p w14:paraId="065DE9AD" w14:textId="77777777" w:rsidR="00044CCA" w:rsidRDefault="00044CCA" w:rsidP="00044CCA">
      <w:pPr>
        <w:numPr>
          <w:ilvl w:val="0"/>
          <w:numId w:val="12"/>
        </w:numPr>
        <w:shd w:val="clear" w:color="auto" w:fill="FFFFFF"/>
        <w:spacing w:after="100" w:afterAutospacing="1" w:line="240" w:lineRule="auto"/>
        <w:ind w:left="1170"/>
        <w:textAlignment w:val="baseline"/>
        <w:rPr>
          <w:rFonts w:ascii="inherit" w:hAnsi="inherit" w:cs="Segoe UI"/>
          <w:color w:val="242729"/>
          <w:sz w:val="23"/>
          <w:szCs w:val="23"/>
        </w:rPr>
      </w:pPr>
      <w:r>
        <w:rPr>
          <w:rFonts w:ascii="inherit" w:hAnsi="inherit" w:cs="Segoe UI"/>
          <w:color w:val="242729"/>
          <w:sz w:val="23"/>
          <w:szCs w:val="23"/>
        </w:rPr>
        <w:t>Debe hacer esto si script2 depende de script1.</w:t>
      </w:r>
    </w:p>
    <w:p w14:paraId="5BDA3C2E" w14:textId="77777777" w:rsidR="00044CCA" w:rsidRDefault="00044CCA" w:rsidP="00044CCA">
      <w:pPr>
        <w:numPr>
          <w:ilvl w:val="0"/>
          <w:numId w:val="12"/>
        </w:numPr>
        <w:shd w:val="clear" w:color="auto" w:fill="FFFFFF"/>
        <w:spacing w:after="0" w:line="240" w:lineRule="auto"/>
        <w:ind w:left="1170"/>
        <w:textAlignment w:val="baseline"/>
        <w:rPr>
          <w:rFonts w:ascii="inherit" w:hAnsi="inherit" w:cs="Segoe UI"/>
          <w:color w:val="242729"/>
          <w:sz w:val="23"/>
          <w:szCs w:val="23"/>
        </w:rPr>
      </w:pPr>
      <w:r>
        <w:rPr>
          <w:rFonts w:ascii="inherit" w:hAnsi="inherit" w:cs="Segoe UI"/>
          <w:color w:val="242729"/>
          <w:sz w:val="23"/>
          <w:szCs w:val="23"/>
        </w:rPr>
        <w:t>Si su secuencia de comandos es lo suficientemente pequeña y depende de otro tipo de secuencia de comandos </w:t>
      </w:r>
      <w:proofErr w:type="spellStart"/>
      <w:r>
        <w:rPr>
          <w:rStyle w:val="fc-light"/>
          <w:rFonts w:ascii="Consolas" w:hAnsi="Consolas"/>
          <w:color w:val="242729"/>
          <w:bdr w:val="none" w:sz="0" w:space="0" w:color="auto" w:frame="1"/>
        </w:rPr>
        <w:t>async</w:t>
      </w:r>
      <w:proofErr w:type="spellEnd"/>
      <w:r>
        <w:rPr>
          <w:rFonts w:ascii="inherit" w:hAnsi="inherit" w:cs="Segoe UI"/>
          <w:color w:val="242729"/>
          <w:sz w:val="23"/>
          <w:szCs w:val="23"/>
        </w:rPr>
        <w:t>, utilice su secuencia de comandos sin atributos y colóquela encima de todas las </w:t>
      </w:r>
      <w:proofErr w:type="spellStart"/>
      <w:r>
        <w:rPr>
          <w:rStyle w:val="fc-light"/>
          <w:rFonts w:ascii="Consolas" w:hAnsi="Consolas"/>
          <w:color w:val="242729"/>
          <w:bdr w:val="none" w:sz="0" w:space="0" w:color="auto" w:frame="1"/>
        </w:rPr>
        <w:t>async</w:t>
      </w:r>
      <w:r>
        <w:rPr>
          <w:rFonts w:ascii="inherit" w:hAnsi="inherit" w:cs="Segoe UI"/>
          <w:color w:val="242729"/>
          <w:sz w:val="23"/>
          <w:szCs w:val="23"/>
        </w:rPr>
        <w:t>secuencias</w:t>
      </w:r>
      <w:proofErr w:type="spellEnd"/>
      <w:r>
        <w:rPr>
          <w:rFonts w:ascii="inherit" w:hAnsi="inherit" w:cs="Segoe UI"/>
          <w:color w:val="242729"/>
          <w:sz w:val="23"/>
          <w:szCs w:val="23"/>
        </w:rPr>
        <w:t xml:space="preserve"> de comandos.</w:t>
      </w:r>
    </w:p>
    <w:p w14:paraId="5E43A29A"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referencia: </w:t>
      </w:r>
      <w:hyperlink r:id="rId199" w:history="1">
        <w:r>
          <w:rPr>
            <w:rStyle w:val="Ttulo2Car"/>
            <w:rFonts w:ascii="inherit" w:hAnsi="inherit" w:cs="Segoe UI"/>
            <w:sz w:val="23"/>
            <w:szCs w:val="23"/>
            <w:bdr w:val="none" w:sz="0" w:space="0" w:color="auto" w:frame="1"/>
          </w:rPr>
          <w:t>knowledgehills.com</w:t>
        </w:r>
      </w:hyperlink>
    </w:p>
    <w:p w14:paraId="63C1CB61" w14:textId="77777777" w:rsidR="00044CCA" w:rsidRDefault="00031E93" w:rsidP="00044CCA">
      <w:pPr>
        <w:shd w:val="clear" w:color="auto" w:fill="FFFFFF"/>
        <w:textAlignment w:val="baseline"/>
        <w:rPr>
          <w:rFonts w:ascii="inherit" w:hAnsi="inherit" w:cs="Segoe UI"/>
          <w:color w:val="242729"/>
          <w:sz w:val="20"/>
          <w:szCs w:val="20"/>
        </w:rPr>
      </w:pPr>
      <w:hyperlink r:id="rId200" w:tooltip="Enlace permanente corto a esta respuesta" w:history="1">
        <w:r w:rsidR="00044CCA">
          <w:rPr>
            <w:rStyle w:val="Ttulo2Car"/>
            <w:rFonts w:ascii="inherit" w:hAnsi="inherit" w:cs="Segoe UI"/>
            <w:sz w:val="20"/>
            <w:szCs w:val="20"/>
            <w:bdr w:val="none" w:sz="0" w:space="0" w:color="auto" w:frame="1"/>
          </w:rPr>
          <w:t>Cuota</w:t>
        </w:r>
      </w:hyperlink>
    </w:p>
    <w:p w14:paraId="1CA4357C" w14:textId="77777777" w:rsidR="00044CCA" w:rsidRDefault="00031E93" w:rsidP="00044CCA">
      <w:pPr>
        <w:shd w:val="clear" w:color="auto" w:fill="FFFFFF"/>
        <w:textAlignment w:val="baseline"/>
        <w:rPr>
          <w:rFonts w:ascii="inherit" w:hAnsi="inherit" w:cs="Segoe UI"/>
          <w:color w:val="242729"/>
          <w:sz w:val="20"/>
          <w:szCs w:val="20"/>
        </w:rPr>
      </w:pPr>
      <w:hyperlink r:id="rId201" w:tooltip="Revisar y mejorar esta publicación" w:history="1">
        <w:r w:rsidR="00044CCA">
          <w:rPr>
            <w:rStyle w:val="Ttulo2Car"/>
            <w:rFonts w:ascii="inherit" w:hAnsi="inherit" w:cs="Segoe UI"/>
            <w:sz w:val="20"/>
            <w:szCs w:val="20"/>
            <w:bdr w:val="none" w:sz="0" w:space="0" w:color="auto" w:frame="1"/>
          </w:rPr>
          <w:t>Editar</w:t>
        </w:r>
      </w:hyperlink>
    </w:p>
    <w:p w14:paraId="62A4A971"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62053442"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9 jul. de 2019 a las 10:26</w:t>
      </w:r>
    </w:p>
    <w:p w14:paraId="7CB2AA81"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"https://stackoverflow.com/users/7719176/haritsinh-gohil" </w:instrText>
      </w:r>
      <w:r>
        <w:rPr>
          <w:rFonts w:ascii="inherit" w:hAnsi="inherit" w:cs="Segoe UI"/>
          <w:color w:val="242729"/>
          <w:sz w:val="20"/>
          <w:szCs w:val="20"/>
        </w:rPr>
        <w:fldChar w:fldCharType="separate"/>
      </w:r>
    </w:p>
    <w:p w14:paraId="6D441198" w14:textId="611B4F94"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8E5487A" wp14:editId="3AF1962F">
            <wp:extent cx="304800" cy="304800"/>
            <wp:effectExtent l="0" t="0" r="0" b="0"/>
            <wp:docPr id="12" name="Imagen 12">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63E270"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7DF2C404"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04" w:history="1">
        <w:proofErr w:type="spellStart"/>
        <w:r w:rsidR="00044CCA">
          <w:rPr>
            <w:rStyle w:val="Ttulo2Car"/>
            <w:rFonts w:ascii="inherit" w:hAnsi="inherit" w:cs="Segoe UI"/>
            <w:sz w:val="20"/>
            <w:szCs w:val="20"/>
            <w:bdr w:val="none" w:sz="0" w:space="0" w:color="auto" w:frame="1"/>
          </w:rPr>
          <w:t>Haritsinh</w:t>
        </w:r>
        <w:proofErr w:type="spellEnd"/>
        <w:r w:rsidR="00044CCA">
          <w:rPr>
            <w:rStyle w:val="Ttulo2Car"/>
            <w:rFonts w:ascii="inherit" w:hAnsi="inherit" w:cs="Segoe UI"/>
            <w:sz w:val="20"/>
            <w:szCs w:val="20"/>
            <w:bdr w:val="none" w:sz="0" w:space="0" w:color="auto" w:frame="1"/>
          </w:rPr>
          <w:t xml:space="preserve"> </w:t>
        </w:r>
        <w:proofErr w:type="spellStart"/>
        <w:r w:rsidR="00044CCA">
          <w:rPr>
            <w:rStyle w:val="Ttulo2Car"/>
            <w:rFonts w:ascii="inherit" w:hAnsi="inherit" w:cs="Segoe UI"/>
            <w:sz w:val="20"/>
            <w:szCs w:val="20"/>
            <w:bdr w:val="none" w:sz="0" w:space="0" w:color="auto" w:frame="1"/>
          </w:rPr>
          <w:t>Gohil</w:t>
        </w:r>
        <w:proofErr w:type="spellEnd"/>
      </w:hyperlink>
    </w:p>
    <w:p w14:paraId="6556CBC8"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3,259</w:t>
      </w:r>
      <w:r>
        <w:rPr>
          <w:rStyle w:val="badgecount"/>
          <w:rFonts w:ascii="inherit" w:hAnsi="inherit" w:cs="Segoe UI"/>
          <w:color w:val="242729"/>
          <w:sz w:val="18"/>
          <w:szCs w:val="18"/>
          <w:bdr w:val="none" w:sz="0" w:space="0" w:color="auto" w:frame="1"/>
        </w:rPr>
        <w:t>25</w:t>
      </w:r>
      <w:r>
        <w:rPr>
          <w:rStyle w:val="v-visible-sr"/>
          <w:rFonts w:ascii="inherit" w:hAnsi="inherit" w:cs="Segoe UI"/>
          <w:color w:val="242729"/>
          <w:bdr w:val="none" w:sz="0" w:space="0" w:color="auto" w:frame="1"/>
        </w:rPr>
        <w:t>25 insignias de plata</w:t>
      </w:r>
      <w:r>
        <w:rPr>
          <w:rStyle w:val="badgecount"/>
          <w:rFonts w:ascii="inherit" w:hAnsi="inherit" w:cs="Segoe UI"/>
          <w:color w:val="242729"/>
          <w:sz w:val="18"/>
          <w:szCs w:val="18"/>
          <w:bdr w:val="none" w:sz="0" w:space="0" w:color="auto" w:frame="1"/>
        </w:rPr>
        <w:t>33</w:t>
      </w:r>
      <w:r>
        <w:rPr>
          <w:rStyle w:val="v-visible-sr"/>
          <w:rFonts w:ascii="inherit" w:hAnsi="inherit" w:cs="Segoe UI"/>
          <w:color w:val="242729"/>
          <w:bdr w:val="none" w:sz="0" w:space="0" w:color="auto" w:frame="1"/>
        </w:rPr>
        <w:t>33 medallas de bronce</w:t>
      </w:r>
    </w:p>
    <w:p w14:paraId="4DD49B16"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05"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704E7641" w14:textId="77777777" w:rsidR="00044CCA" w:rsidRDefault="00044CCA" w:rsidP="00044CCA">
      <w:pPr>
        <w:shd w:val="clear" w:color="auto" w:fill="FFFFFF"/>
        <w:textAlignment w:val="baseline"/>
        <w:rPr>
          <w:rFonts w:ascii="inherit" w:hAnsi="inherit" w:cs="Segoe UI"/>
          <w:color w:val="242729"/>
          <w:sz w:val="20"/>
          <w:szCs w:val="20"/>
        </w:rPr>
      </w:pPr>
      <w:bookmarkStart w:id="6" w:name="436426"/>
      <w:bookmarkEnd w:id="6"/>
      <w:r>
        <w:rPr>
          <w:rFonts w:ascii="inherit" w:hAnsi="inherit" w:cs="Segoe UI"/>
          <w:color w:val="242729"/>
          <w:sz w:val="20"/>
          <w:szCs w:val="20"/>
        </w:rPr>
        <w:t>7</w:t>
      </w:r>
    </w:p>
    <w:p w14:paraId="0D1B7E99"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La respuesta convencional (y ampliamente aceptada) es "en la parte inferior", porque entonces todo el DOM se habrá cargado antes de que nada pueda comenzar a ejecutarse.</w:t>
      </w:r>
    </w:p>
    <w:p w14:paraId="72D4651B"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Hay disidentes, por varias razones, comenzando con la práctica disponible para comenzar intencionalmente la ejecución con un evento de carga de página.</w:t>
      </w:r>
    </w:p>
    <w:p w14:paraId="5937BF7B" w14:textId="77777777" w:rsidR="00044CCA" w:rsidRDefault="00031E93" w:rsidP="00044CCA">
      <w:pPr>
        <w:shd w:val="clear" w:color="auto" w:fill="FFFFFF"/>
        <w:textAlignment w:val="baseline"/>
        <w:rPr>
          <w:rFonts w:ascii="inherit" w:hAnsi="inherit" w:cs="Segoe UI"/>
          <w:color w:val="242729"/>
          <w:sz w:val="20"/>
          <w:szCs w:val="20"/>
        </w:rPr>
      </w:pPr>
      <w:hyperlink r:id="rId206" w:tooltip="Enlace permanente corto a esta respuesta" w:history="1">
        <w:r w:rsidR="00044CCA">
          <w:rPr>
            <w:rStyle w:val="Ttulo2Car"/>
            <w:rFonts w:ascii="inherit" w:hAnsi="inherit" w:cs="Segoe UI"/>
            <w:sz w:val="20"/>
            <w:szCs w:val="20"/>
            <w:bdr w:val="none" w:sz="0" w:space="0" w:color="auto" w:frame="1"/>
          </w:rPr>
          <w:t>Cuota</w:t>
        </w:r>
      </w:hyperlink>
    </w:p>
    <w:p w14:paraId="4AB9C97E" w14:textId="77777777" w:rsidR="00044CCA" w:rsidRDefault="00031E93" w:rsidP="00044CCA">
      <w:pPr>
        <w:shd w:val="clear" w:color="auto" w:fill="FFFFFF"/>
        <w:textAlignment w:val="baseline"/>
        <w:rPr>
          <w:rFonts w:ascii="inherit" w:hAnsi="inherit" w:cs="Segoe UI"/>
          <w:color w:val="242729"/>
          <w:sz w:val="20"/>
          <w:szCs w:val="20"/>
        </w:rPr>
      </w:pPr>
      <w:hyperlink r:id="rId207" w:tooltip="Revisar y mejorar esta publicación" w:history="1">
        <w:r w:rsidR="00044CCA">
          <w:rPr>
            <w:rStyle w:val="Ttulo2Car"/>
            <w:rFonts w:ascii="inherit" w:hAnsi="inherit" w:cs="Segoe UI"/>
            <w:sz w:val="20"/>
            <w:szCs w:val="20"/>
            <w:bdr w:val="none" w:sz="0" w:space="0" w:color="auto" w:frame="1"/>
          </w:rPr>
          <w:t>Editar</w:t>
        </w:r>
      </w:hyperlink>
    </w:p>
    <w:p w14:paraId="5473D19F"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7A3D9B59"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12 ene.</w:t>
      </w:r>
    </w:p>
    <w:p w14:paraId="287D9653"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"https://stackoverflow.com/users/31641/dkretz" </w:instrText>
      </w:r>
      <w:r>
        <w:rPr>
          <w:rFonts w:ascii="inherit" w:hAnsi="inherit" w:cs="Segoe UI"/>
          <w:color w:val="242729"/>
          <w:sz w:val="20"/>
          <w:szCs w:val="20"/>
        </w:rPr>
        <w:fldChar w:fldCharType="separate"/>
      </w:r>
    </w:p>
    <w:p w14:paraId="74FCC4B1" w14:textId="3D87F1A8"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F1A145C" wp14:editId="1524BD89">
            <wp:extent cx="304800" cy="304800"/>
            <wp:effectExtent l="0" t="0" r="0" b="0"/>
            <wp:docPr id="11" name="Imagen 11">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12B2A3"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085BE645"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10" w:history="1">
        <w:proofErr w:type="spellStart"/>
        <w:r w:rsidR="00044CCA">
          <w:rPr>
            <w:rStyle w:val="Ttulo2Car"/>
            <w:rFonts w:ascii="inherit" w:hAnsi="inherit" w:cs="Segoe UI"/>
            <w:sz w:val="20"/>
            <w:szCs w:val="20"/>
            <w:bdr w:val="none" w:sz="0" w:space="0" w:color="auto" w:frame="1"/>
          </w:rPr>
          <w:t>dkretz</w:t>
        </w:r>
        <w:proofErr w:type="spellEnd"/>
      </w:hyperlink>
    </w:p>
    <w:p w14:paraId="489D8A61"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36,5 km</w:t>
      </w:r>
      <w:r>
        <w:rPr>
          <w:rStyle w:val="badgecount"/>
          <w:rFonts w:ascii="inherit" w:hAnsi="inherit" w:cs="Segoe UI"/>
          <w:color w:val="242729"/>
          <w:sz w:val="18"/>
          <w:szCs w:val="18"/>
          <w:bdr w:val="none" w:sz="0" w:space="0" w:color="auto" w:frame="1"/>
        </w:rPr>
        <w:t>13</w:t>
      </w:r>
      <w:r>
        <w:rPr>
          <w:rStyle w:val="v-visible-sr"/>
          <w:rFonts w:ascii="inherit" w:hAnsi="inherit" w:cs="Segoe UI"/>
          <w:color w:val="242729"/>
          <w:bdr w:val="none" w:sz="0" w:space="0" w:color="auto" w:frame="1"/>
        </w:rPr>
        <w:t>13 insignias de oro</w:t>
      </w:r>
      <w:r>
        <w:rPr>
          <w:rStyle w:val="badgecount"/>
          <w:rFonts w:ascii="inherit" w:hAnsi="inherit" w:cs="Segoe UI"/>
          <w:color w:val="242729"/>
          <w:sz w:val="18"/>
          <w:szCs w:val="18"/>
          <w:bdr w:val="none" w:sz="0" w:space="0" w:color="auto" w:frame="1"/>
        </w:rPr>
        <w:t>76</w:t>
      </w:r>
      <w:r>
        <w:rPr>
          <w:rStyle w:val="v-visible-sr"/>
          <w:rFonts w:ascii="inherit" w:hAnsi="inherit" w:cs="Segoe UI"/>
          <w:color w:val="242729"/>
          <w:bdr w:val="none" w:sz="0" w:space="0" w:color="auto" w:frame="1"/>
        </w:rPr>
        <w:t>76 insignias de plata</w:t>
      </w:r>
      <w:r>
        <w:rPr>
          <w:rStyle w:val="badgecount"/>
          <w:rFonts w:ascii="inherit" w:hAnsi="inherit" w:cs="Segoe UI"/>
          <w:color w:val="242729"/>
          <w:sz w:val="18"/>
          <w:szCs w:val="18"/>
          <w:bdr w:val="none" w:sz="0" w:space="0" w:color="auto" w:frame="1"/>
        </w:rPr>
        <w:t>133</w:t>
      </w:r>
      <w:r>
        <w:rPr>
          <w:rStyle w:val="v-visible-sr"/>
          <w:rFonts w:ascii="inherit" w:hAnsi="inherit" w:cs="Segoe UI"/>
          <w:color w:val="242729"/>
          <w:bdr w:val="none" w:sz="0" w:space="0" w:color="auto" w:frame="1"/>
        </w:rPr>
        <w:t>133 medallas de bronce</w:t>
      </w:r>
    </w:p>
    <w:p w14:paraId="5ED2969C"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11"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4FE8C3AD" w14:textId="77777777" w:rsidR="00044CCA" w:rsidRDefault="00044CCA" w:rsidP="00044CCA">
      <w:pPr>
        <w:shd w:val="clear" w:color="auto" w:fill="FFFFFF"/>
        <w:textAlignment w:val="baseline"/>
        <w:rPr>
          <w:rFonts w:ascii="inherit" w:hAnsi="inherit" w:cs="Segoe UI"/>
          <w:color w:val="242729"/>
          <w:sz w:val="20"/>
          <w:szCs w:val="20"/>
        </w:rPr>
      </w:pPr>
      <w:bookmarkStart w:id="7" w:name="20040220"/>
      <w:bookmarkEnd w:id="7"/>
      <w:r>
        <w:rPr>
          <w:rFonts w:ascii="inherit" w:hAnsi="inherit" w:cs="Segoe UI"/>
          <w:color w:val="242729"/>
          <w:sz w:val="20"/>
          <w:szCs w:val="20"/>
        </w:rPr>
        <w:t>3</w:t>
      </w:r>
    </w:p>
    <w:p w14:paraId="2FA797FE"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Depende, si está cargando un script que es necesario para diseñar su página / usar acciones en su página (como hacer clic en un botón), entonces es mejor que lo coloque en la parte superior. Si su estilo es 100% CSS y tiene todas las opciones de respaldo para las acciones del botón, puede colocarlo en la parte inferior.</w:t>
      </w:r>
    </w:p>
    <w:p w14:paraId="4B7EC470"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 xml:space="preserve">O lo mejor (si eso no es una preocupación) es que puede crear un cuadro de carga modal, colocar su </w:t>
      </w:r>
      <w:proofErr w:type="spellStart"/>
      <w:r>
        <w:rPr>
          <w:rFonts w:ascii="inherit" w:hAnsi="inherit" w:cs="Segoe UI"/>
          <w:color w:val="242729"/>
          <w:sz w:val="23"/>
          <w:szCs w:val="23"/>
        </w:rPr>
        <w:t>javascript</w:t>
      </w:r>
      <w:proofErr w:type="spellEnd"/>
      <w:r>
        <w:rPr>
          <w:rFonts w:ascii="inherit" w:hAnsi="inherit" w:cs="Segoe UI"/>
          <w:color w:val="242729"/>
          <w:sz w:val="23"/>
          <w:szCs w:val="23"/>
        </w:rPr>
        <w:t xml:space="preserve"> en la parte inferior de su página y hacerlo desaparecer cuando se cargue la última línea de su script. De esta forma, puede evitar que los usuarios utilicen acciones en su página antes de que se carguen los scripts. Y también evita el peinado inadecuado.</w:t>
      </w:r>
    </w:p>
    <w:p w14:paraId="5942DC5F" w14:textId="77777777" w:rsidR="00044CCA" w:rsidRDefault="00031E93" w:rsidP="00044CCA">
      <w:pPr>
        <w:shd w:val="clear" w:color="auto" w:fill="FFFFFF"/>
        <w:textAlignment w:val="baseline"/>
        <w:rPr>
          <w:rFonts w:ascii="inherit" w:hAnsi="inherit" w:cs="Segoe UI"/>
          <w:color w:val="242729"/>
          <w:sz w:val="20"/>
          <w:szCs w:val="20"/>
        </w:rPr>
      </w:pPr>
      <w:hyperlink r:id="rId212" w:tooltip="Enlace permanente corto a esta respuesta" w:history="1">
        <w:r w:rsidR="00044CCA">
          <w:rPr>
            <w:rStyle w:val="Ttulo2Car"/>
            <w:rFonts w:ascii="inherit" w:hAnsi="inherit" w:cs="Segoe UI"/>
            <w:sz w:val="20"/>
            <w:szCs w:val="20"/>
            <w:bdr w:val="none" w:sz="0" w:space="0" w:color="auto" w:frame="1"/>
          </w:rPr>
          <w:t>Cuota</w:t>
        </w:r>
      </w:hyperlink>
    </w:p>
    <w:p w14:paraId="750D00A0" w14:textId="77777777" w:rsidR="00044CCA" w:rsidRDefault="00031E93" w:rsidP="00044CCA">
      <w:pPr>
        <w:shd w:val="clear" w:color="auto" w:fill="FFFFFF"/>
        <w:textAlignment w:val="baseline"/>
        <w:rPr>
          <w:rFonts w:ascii="inherit" w:hAnsi="inherit" w:cs="Segoe UI"/>
          <w:color w:val="242729"/>
          <w:sz w:val="20"/>
          <w:szCs w:val="20"/>
        </w:rPr>
      </w:pPr>
      <w:hyperlink r:id="rId213" w:tooltip="Revisar y mejorar esta publicación" w:history="1">
        <w:r w:rsidR="00044CCA">
          <w:rPr>
            <w:rStyle w:val="Ttulo2Car"/>
            <w:rFonts w:ascii="inherit" w:hAnsi="inherit" w:cs="Segoe UI"/>
            <w:sz w:val="20"/>
            <w:szCs w:val="20"/>
            <w:bdr w:val="none" w:sz="0" w:space="0" w:color="auto" w:frame="1"/>
          </w:rPr>
          <w:t>Editar</w:t>
        </w:r>
      </w:hyperlink>
    </w:p>
    <w:p w14:paraId="0EDDEB58"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729A5420"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18 nov.</w:t>
      </w:r>
    </w:p>
    <w:p w14:paraId="259A4291"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"https://stackoverflow.com/users/392377/ahmedmzl" </w:instrText>
      </w:r>
      <w:r>
        <w:rPr>
          <w:rFonts w:ascii="inherit" w:hAnsi="inherit" w:cs="Segoe UI"/>
          <w:color w:val="242729"/>
          <w:sz w:val="20"/>
          <w:szCs w:val="20"/>
        </w:rPr>
        <w:fldChar w:fldCharType="separate"/>
      </w:r>
    </w:p>
    <w:p w14:paraId="29F880BB" w14:textId="3B51B5B9"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68BF56D" wp14:editId="65E2728F">
            <wp:extent cx="304800" cy="304800"/>
            <wp:effectExtent l="0" t="0" r="0" b="0"/>
            <wp:docPr id="10" name="Imagen 10">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6F476C"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7113CAA1"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16" w:history="1">
        <w:proofErr w:type="spellStart"/>
        <w:r w:rsidR="00044CCA">
          <w:rPr>
            <w:rStyle w:val="Ttulo2Car"/>
            <w:rFonts w:ascii="inherit" w:hAnsi="inherit" w:cs="Segoe UI"/>
            <w:sz w:val="20"/>
            <w:szCs w:val="20"/>
            <w:bdr w:val="none" w:sz="0" w:space="0" w:color="auto" w:frame="1"/>
          </w:rPr>
          <w:t>ahmedmzl</w:t>
        </w:r>
        <w:proofErr w:type="spellEnd"/>
      </w:hyperlink>
    </w:p>
    <w:p w14:paraId="1F517EDF"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353</w:t>
      </w:r>
      <w:r>
        <w:rPr>
          <w:rStyle w:val="badgecount"/>
          <w:rFonts w:ascii="inherit" w:hAnsi="inherit" w:cs="Segoe UI"/>
          <w:color w:val="242729"/>
          <w:sz w:val="18"/>
          <w:szCs w:val="18"/>
          <w:bdr w:val="none" w:sz="0" w:space="0" w:color="auto" w:frame="1"/>
        </w:rPr>
        <w:t>2</w:t>
      </w:r>
      <w:r>
        <w:rPr>
          <w:rStyle w:val="v-visible-sr"/>
          <w:rFonts w:ascii="inherit" w:hAnsi="inherit" w:cs="Segoe UI"/>
          <w:color w:val="242729"/>
          <w:bdr w:val="none" w:sz="0" w:space="0" w:color="auto" w:frame="1"/>
        </w:rPr>
        <w:t>2 insignias de oro</w:t>
      </w:r>
      <w:r>
        <w:rPr>
          <w:rStyle w:val="badgecount"/>
          <w:rFonts w:ascii="inherit" w:hAnsi="inherit" w:cs="Segoe UI"/>
          <w:color w:val="242729"/>
          <w:sz w:val="18"/>
          <w:szCs w:val="18"/>
          <w:bdr w:val="none" w:sz="0" w:space="0" w:color="auto" w:frame="1"/>
        </w:rPr>
        <w:t>3</w:t>
      </w:r>
      <w:r>
        <w:rPr>
          <w:rStyle w:val="v-visible-sr"/>
          <w:rFonts w:ascii="inherit" w:hAnsi="inherit" w:cs="Segoe UI"/>
          <w:color w:val="242729"/>
          <w:bdr w:val="none" w:sz="0" w:space="0" w:color="auto" w:frame="1"/>
        </w:rPr>
        <w:t>3 insignias de plata</w:t>
      </w:r>
      <w:r>
        <w:rPr>
          <w:rStyle w:val="badgecount"/>
          <w:rFonts w:ascii="inherit" w:hAnsi="inherit" w:cs="Segoe UI"/>
          <w:color w:val="242729"/>
          <w:sz w:val="18"/>
          <w:szCs w:val="18"/>
          <w:bdr w:val="none" w:sz="0" w:space="0" w:color="auto" w:frame="1"/>
        </w:rPr>
        <w:t>14</w:t>
      </w:r>
      <w:r>
        <w:rPr>
          <w:rStyle w:val="v-visible-sr"/>
          <w:rFonts w:ascii="inherit" w:hAnsi="inherit" w:cs="Segoe UI"/>
          <w:color w:val="242729"/>
          <w:bdr w:val="none" w:sz="0" w:space="0" w:color="auto" w:frame="1"/>
        </w:rPr>
        <w:t>14 medallas de bronce</w:t>
      </w:r>
    </w:p>
    <w:p w14:paraId="147CF892"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17"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1958BE6D" w14:textId="77777777" w:rsidR="00044CCA" w:rsidRDefault="00044CCA" w:rsidP="00044CCA">
      <w:pPr>
        <w:shd w:val="clear" w:color="auto" w:fill="FFFFFF"/>
        <w:textAlignment w:val="baseline"/>
        <w:rPr>
          <w:rFonts w:ascii="inherit" w:hAnsi="inherit" w:cs="Segoe UI"/>
          <w:color w:val="242729"/>
          <w:sz w:val="20"/>
          <w:szCs w:val="20"/>
        </w:rPr>
      </w:pPr>
      <w:bookmarkStart w:id="8" w:name="47504922"/>
      <w:bookmarkEnd w:id="8"/>
      <w:r>
        <w:rPr>
          <w:rFonts w:ascii="inherit" w:hAnsi="inherit" w:cs="Segoe UI"/>
          <w:color w:val="242729"/>
          <w:sz w:val="20"/>
          <w:szCs w:val="20"/>
        </w:rPr>
        <w:t>3</w:t>
      </w:r>
    </w:p>
    <w:p w14:paraId="7C8E16B6"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La inclusión de scripts al final se utiliza principalmente cuando se muestra primero el contenido / estilos del sitio web.</w:t>
      </w:r>
    </w:p>
    <w:p w14:paraId="720A5061"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al incluir los scripts en el encabezado, se cargan los scripts antes y se pueden utilizar antes de cargar todo el sitio web.</w:t>
      </w:r>
    </w:p>
    <w:p w14:paraId="10BA9AA5"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si finalmente se ingresan los scripts, la validación ocurrirá solo después de la carga de todos los estilos y el diseño, lo cual no es apreciado para sitios web de respuesta rápida.</w:t>
      </w:r>
    </w:p>
    <w:p w14:paraId="61CB53BA" w14:textId="77777777" w:rsidR="00044CCA" w:rsidRDefault="00031E93" w:rsidP="00044CCA">
      <w:pPr>
        <w:shd w:val="clear" w:color="auto" w:fill="FFFFFF"/>
        <w:textAlignment w:val="baseline"/>
        <w:rPr>
          <w:rFonts w:ascii="inherit" w:hAnsi="inherit" w:cs="Segoe UI"/>
          <w:color w:val="242729"/>
          <w:sz w:val="20"/>
          <w:szCs w:val="20"/>
        </w:rPr>
      </w:pPr>
      <w:hyperlink r:id="rId218" w:tooltip="Enlace permanente corto a esta respuesta" w:history="1">
        <w:r w:rsidR="00044CCA">
          <w:rPr>
            <w:rStyle w:val="Ttulo2Car"/>
            <w:rFonts w:ascii="inherit" w:hAnsi="inherit" w:cs="Segoe UI"/>
            <w:sz w:val="20"/>
            <w:szCs w:val="20"/>
            <w:bdr w:val="none" w:sz="0" w:space="0" w:color="auto" w:frame="1"/>
          </w:rPr>
          <w:t>Cuota</w:t>
        </w:r>
      </w:hyperlink>
    </w:p>
    <w:p w14:paraId="5057F1B8" w14:textId="77777777" w:rsidR="00044CCA" w:rsidRDefault="00031E93" w:rsidP="00044CCA">
      <w:pPr>
        <w:shd w:val="clear" w:color="auto" w:fill="FFFFFF"/>
        <w:textAlignment w:val="baseline"/>
        <w:rPr>
          <w:rFonts w:ascii="inherit" w:hAnsi="inherit" w:cs="Segoe UI"/>
          <w:color w:val="242729"/>
          <w:sz w:val="20"/>
          <w:szCs w:val="20"/>
        </w:rPr>
      </w:pPr>
      <w:hyperlink r:id="rId219" w:tooltip="Revisar y mejorar esta publicación" w:history="1">
        <w:r w:rsidR="00044CCA">
          <w:rPr>
            <w:rStyle w:val="Ttulo2Car"/>
            <w:rFonts w:ascii="inherit" w:hAnsi="inherit" w:cs="Segoe UI"/>
            <w:sz w:val="20"/>
            <w:szCs w:val="20"/>
            <w:bdr w:val="none" w:sz="0" w:space="0" w:color="auto" w:frame="1"/>
          </w:rPr>
          <w:t>Editar</w:t>
        </w:r>
      </w:hyperlink>
    </w:p>
    <w:p w14:paraId="58E0EFF1"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4861D10F"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27 nov.</w:t>
      </w:r>
    </w:p>
    <w:p w14:paraId="6B9E047D"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"https://stackoverflow.com/users/2430872/sanjeev-s" </w:instrText>
      </w:r>
      <w:r>
        <w:rPr>
          <w:rFonts w:ascii="inherit" w:hAnsi="inherit" w:cs="Segoe UI"/>
          <w:color w:val="242729"/>
          <w:sz w:val="20"/>
          <w:szCs w:val="20"/>
        </w:rPr>
        <w:fldChar w:fldCharType="separate"/>
      </w:r>
    </w:p>
    <w:p w14:paraId="281F19A9" w14:textId="38110B45"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42530E92" wp14:editId="5F00AD9B">
            <wp:extent cx="304800" cy="304800"/>
            <wp:effectExtent l="0" t="0" r="0" b="0"/>
            <wp:docPr id="9" name="Imagen 9">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2831C0"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3D0965EC"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22" w:history="1">
        <w:proofErr w:type="spellStart"/>
        <w:r w:rsidR="00044CCA">
          <w:rPr>
            <w:rStyle w:val="Ttulo2Car"/>
            <w:rFonts w:ascii="inherit" w:hAnsi="inherit" w:cs="Segoe UI"/>
            <w:sz w:val="20"/>
            <w:szCs w:val="20"/>
            <w:bdr w:val="none" w:sz="0" w:space="0" w:color="auto" w:frame="1"/>
          </w:rPr>
          <w:t>Sanjeev</w:t>
        </w:r>
        <w:proofErr w:type="spellEnd"/>
        <w:r w:rsidR="00044CCA">
          <w:rPr>
            <w:rStyle w:val="Ttulo2Car"/>
            <w:rFonts w:ascii="inherit" w:hAnsi="inherit" w:cs="Segoe UI"/>
            <w:sz w:val="20"/>
            <w:szCs w:val="20"/>
            <w:bdr w:val="none" w:sz="0" w:space="0" w:color="auto" w:frame="1"/>
          </w:rPr>
          <w:t xml:space="preserve"> S</w:t>
        </w:r>
      </w:hyperlink>
    </w:p>
    <w:p w14:paraId="2C97DA0A"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903</w:t>
      </w:r>
      <w:r>
        <w:rPr>
          <w:rStyle w:val="badgecount"/>
          <w:rFonts w:ascii="inherit" w:hAnsi="inherit" w:cs="Segoe UI"/>
          <w:color w:val="242729"/>
          <w:sz w:val="18"/>
          <w:szCs w:val="18"/>
          <w:bdr w:val="none" w:sz="0" w:space="0" w:color="auto" w:frame="1"/>
        </w:rPr>
        <w:t>1</w:t>
      </w:r>
      <w:r>
        <w:rPr>
          <w:rStyle w:val="v-visible-sr"/>
          <w:rFonts w:ascii="inherit" w:hAnsi="inherit" w:cs="Segoe UI"/>
          <w:color w:val="242729"/>
          <w:bdr w:val="none" w:sz="0" w:space="0" w:color="auto" w:frame="1"/>
        </w:rPr>
        <w:t>1 insignia de oro</w:t>
      </w:r>
      <w:r>
        <w:rPr>
          <w:rStyle w:val="badgecount"/>
          <w:rFonts w:ascii="inherit" w:hAnsi="inherit" w:cs="Segoe UI"/>
          <w:color w:val="242729"/>
          <w:sz w:val="18"/>
          <w:szCs w:val="18"/>
          <w:bdr w:val="none" w:sz="0" w:space="0" w:color="auto" w:frame="1"/>
        </w:rPr>
        <w:t>12</w:t>
      </w:r>
      <w:r>
        <w:rPr>
          <w:rStyle w:val="v-visible-sr"/>
          <w:rFonts w:ascii="inherit" w:hAnsi="inherit" w:cs="Segoe UI"/>
          <w:color w:val="242729"/>
          <w:bdr w:val="none" w:sz="0" w:space="0" w:color="auto" w:frame="1"/>
        </w:rPr>
        <w:t>12 insignias de plata</w:t>
      </w:r>
      <w:r>
        <w:rPr>
          <w:rStyle w:val="badgecount"/>
          <w:rFonts w:ascii="inherit" w:hAnsi="inherit" w:cs="Segoe UI"/>
          <w:color w:val="242729"/>
          <w:sz w:val="18"/>
          <w:szCs w:val="18"/>
          <w:bdr w:val="none" w:sz="0" w:space="0" w:color="auto" w:frame="1"/>
        </w:rPr>
        <w:t>25</w:t>
      </w:r>
      <w:r>
        <w:rPr>
          <w:rStyle w:val="v-visible-sr"/>
          <w:rFonts w:ascii="inherit" w:hAnsi="inherit" w:cs="Segoe UI"/>
          <w:color w:val="242729"/>
          <w:bdr w:val="none" w:sz="0" w:space="0" w:color="auto" w:frame="1"/>
        </w:rPr>
        <w:t>25 insignias de bronce</w:t>
      </w:r>
    </w:p>
    <w:p w14:paraId="58947A2A"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23"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531F7081" w14:textId="77777777" w:rsidR="00044CCA" w:rsidRDefault="00044CCA" w:rsidP="00044CCA">
      <w:pPr>
        <w:shd w:val="clear" w:color="auto" w:fill="FFFFFF"/>
        <w:textAlignment w:val="baseline"/>
        <w:rPr>
          <w:rFonts w:ascii="inherit" w:hAnsi="inherit" w:cs="Segoe UI"/>
          <w:color w:val="242729"/>
          <w:sz w:val="20"/>
          <w:szCs w:val="20"/>
        </w:rPr>
      </w:pPr>
      <w:bookmarkStart w:id="9" w:name="34909213"/>
      <w:bookmarkEnd w:id="9"/>
      <w:r>
        <w:rPr>
          <w:rFonts w:ascii="inherit" w:hAnsi="inherit" w:cs="Segoe UI"/>
          <w:color w:val="242729"/>
          <w:sz w:val="20"/>
          <w:szCs w:val="20"/>
        </w:rPr>
        <w:t>2</w:t>
      </w:r>
    </w:p>
    <w:p w14:paraId="782BD722" w14:textId="77777777" w:rsidR="00044CCA" w:rsidRDefault="00044CCA" w:rsidP="00044CCA">
      <w:pPr>
        <w:numPr>
          <w:ilvl w:val="0"/>
          <w:numId w:val="13"/>
        </w:numPr>
        <w:shd w:val="clear" w:color="auto" w:fill="FFFFFF"/>
        <w:spacing w:after="0"/>
        <w:ind w:left="1170"/>
        <w:textAlignment w:val="baseline"/>
        <w:rPr>
          <w:rFonts w:ascii="inherit" w:hAnsi="inherit" w:cs="Segoe UI"/>
          <w:color w:val="242729"/>
          <w:sz w:val="23"/>
          <w:szCs w:val="23"/>
        </w:rPr>
      </w:pPr>
      <w:r>
        <w:rPr>
          <w:rFonts w:ascii="inherit" w:hAnsi="inherit" w:cs="Segoe UI"/>
          <w:color w:val="242729"/>
          <w:sz w:val="23"/>
          <w:szCs w:val="23"/>
        </w:rPr>
        <w:t>Si todavía le importa mucho el soporte y el rendimiento en IE &lt;10, es mejor SIEMPRE hacer que las etiquetas de su script sean las últimas etiquetas de su cuerpo HTML. De esa manera, está seguro de que el resto del DOM se ha cargado y no bloqueará ni renderizará.</w:t>
      </w:r>
    </w:p>
    <w:p w14:paraId="44E91E20" w14:textId="77777777" w:rsidR="00044CCA" w:rsidRDefault="00044CCA" w:rsidP="00044CCA">
      <w:pPr>
        <w:numPr>
          <w:ilvl w:val="0"/>
          <w:numId w:val="13"/>
        </w:numPr>
        <w:shd w:val="clear" w:color="auto" w:fill="FFFFFF"/>
        <w:spacing w:after="0"/>
        <w:ind w:left="1170"/>
        <w:textAlignment w:val="baseline"/>
        <w:rPr>
          <w:rFonts w:ascii="inherit" w:hAnsi="inherit" w:cs="Segoe UI"/>
          <w:color w:val="242729"/>
          <w:sz w:val="23"/>
          <w:szCs w:val="23"/>
        </w:rPr>
      </w:pPr>
      <w:r>
        <w:rPr>
          <w:rFonts w:ascii="inherit" w:hAnsi="inherit" w:cs="Segoe UI"/>
          <w:color w:val="242729"/>
          <w:sz w:val="23"/>
          <w:szCs w:val="23"/>
        </w:rPr>
        <w:t>Si ya no le importa demasiado IE &lt;10, es posible que desee poner sus scripts en el encabezado de su documento y usarlos </w:t>
      </w:r>
      <w:proofErr w:type="spellStart"/>
      <w:r>
        <w:rPr>
          <w:rStyle w:val="fc-light"/>
          <w:rFonts w:ascii="Consolas" w:hAnsi="Consolas"/>
          <w:color w:val="242729"/>
          <w:bdr w:val="none" w:sz="0" w:space="0" w:color="auto" w:frame="1"/>
        </w:rPr>
        <w:t>defer</w:t>
      </w:r>
      <w:r>
        <w:rPr>
          <w:rFonts w:ascii="inherit" w:hAnsi="inherit" w:cs="Segoe UI"/>
          <w:color w:val="242729"/>
          <w:sz w:val="23"/>
          <w:szCs w:val="23"/>
        </w:rPr>
        <w:t>para</w:t>
      </w:r>
      <w:proofErr w:type="spellEnd"/>
      <w:r>
        <w:rPr>
          <w:rFonts w:ascii="inherit" w:hAnsi="inherit" w:cs="Segoe UI"/>
          <w:color w:val="242729"/>
          <w:sz w:val="23"/>
          <w:szCs w:val="23"/>
        </w:rPr>
        <w:t xml:space="preserve"> asegurarse de que solo se ejecuten después de que se haya cargado su DOM ( </w:t>
      </w:r>
      <w:r>
        <w:rPr>
          <w:rStyle w:val="fc-light"/>
          <w:rFonts w:ascii="Consolas" w:hAnsi="Consolas"/>
          <w:color w:val="242729"/>
          <w:bdr w:val="none" w:sz="0" w:space="0" w:color="auto" w:frame="1"/>
        </w:rPr>
        <w:t xml:space="preserve">&lt;script </w:t>
      </w:r>
      <w:proofErr w:type="spellStart"/>
      <w:r>
        <w:rPr>
          <w:rStyle w:val="fc-light"/>
          <w:rFonts w:ascii="Consolas" w:hAnsi="Consolas"/>
          <w:color w:val="242729"/>
          <w:bdr w:val="none" w:sz="0" w:space="0" w:color="auto" w:frame="1"/>
        </w:rPr>
        <w:t>type</w:t>
      </w:r>
      <w:proofErr w:type="spellEnd"/>
      <w:r>
        <w:rPr>
          <w:rStyle w:val="fc-light"/>
          <w:rFonts w:ascii="Consolas" w:hAnsi="Consolas"/>
          <w:color w:val="242729"/>
          <w:bdr w:val="none" w:sz="0" w:space="0" w:color="auto" w:frame="1"/>
        </w:rPr>
        <w:t>="</w:t>
      </w:r>
      <w:proofErr w:type="spellStart"/>
      <w:r>
        <w:rPr>
          <w:rStyle w:val="fc-light"/>
          <w:rFonts w:ascii="Consolas" w:hAnsi="Consolas"/>
          <w:color w:val="242729"/>
          <w:bdr w:val="none" w:sz="0" w:space="0" w:color="auto" w:frame="1"/>
        </w:rPr>
        <w:t>text</w:t>
      </w:r>
      <w:proofErr w:type="spellEnd"/>
      <w:r>
        <w:rPr>
          <w:rStyle w:val="fc-light"/>
          <w:rFonts w:ascii="Consolas" w:hAnsi="Consolas"/>
          <w:color w:val="242729"/>
          <w:bdr w:val="none" w:sz="0" w:space="0" w:color="auto" w:frame="1"/>
        </w:rPr>
        <w:t>/</w:t>
      </w:r>
      <w:proofErr w:type="spellStart"/>
      <w:r>
        <w:rPr>
          <w:rStyle w:val="fc-light"/>
          <w:rFonts w:ascii="Consolas" w:hAnsi="Consolas"/>
          <w:color w:val="242729"/>
          <w:bdr w:val="none" w:sz="0" w:space="0" w:color="auto" w:frame="1"/>
        </w:rPr>
        <w:t>javascript</w:t>
      </w:r>
      <w:proofErr w:type="spellEnd"/>
      <w:r>
        <w:rPr>
          <w:rStyle w:val="fc-light"/>
          <w:rFonts w:ascii="Consolas" w:hAnsi="Consolas"/>
          <w:color w:val="242729"/>
          <w:bdr w:val="none" w:sz="0" w:space="0" w:color="auto" w:frame="1"/>
        </w:rPr>
        <w:t xml:space="preserve">" </w:t>
      </w:r>
      <w:proofErr w:type="spellStart"/>
      <w:r>
        <w:rPr>
          <w:rStyle w:val="fc-light"/>
          <w:rFonts w:ascii="Consolas" w:hAnsi="Consolas"/>
          <w:color w:val="242729"/>
          <w:bdr w:val="none" w:sz="0" w:space="0" w:color="auto" w:frame="1"/>
        </w:rPr>
        <w:t>src</w:t>
      </w:r>
      <w:proofErr w:type="spellEnd"/>
      <w:r>
        <w:rPr>
          <w:rStyle w:val="fc-light"/>
          <w:rFonts w:ascii="Consolas" w:hAnsi="Consolas"/>
          <w:color w:val="242729"/>
          <w:bdr w:val="none" w:sz="0" w:space="0" w:color="auto" w:frame="1"/>
        </w:rPr>
        <w:t>="</w:t>
      </w:r>
      <w:proofErr w:type="spellStart"/>
      <w:r>
        <w:rPr>
          <w:rStyle w:val="fc-light"/>
          <w:rFonts w:ascii="Consolas" w:hAnsi="Consolas"/>
          <w:color w:val="242729"/>
          <w:bdr w:val="none" w:sz="0" w:space="0" w:color="auto" w:frame="1"/>
        </w:rPr>
        <w:t>path</w:t>
      </w:r>
      <w:proofErr w:type="spellEnd"/>
      <w:r>
        <w:rPr>
          <w:rStyle w:val="fc-light"/>
          <w:rFonts w:ascii="Consolas" w:hAnsi="Consolas"/>
          <w:color w:val="242729"/>
          <w:bdr w:val="none" w:sz="0" w:space="0" w:color="auto" w:frame="1"/>
        </w:rPr>
        <w:t>/</w:t>
      </w:r>
      <w:proofErr w:type="spellStart"/>
      <w:r>
        <w:rPr>
          <w:rStyle w:val="fc-light"/>
          <w:rFonts w:ascii="Consolas" w:hAnsi="Consolas"/>
          <w:color w:val="242729"/>
          <w:bdr w:val="none" w:sz="0" w:space="0" w:color="auto" w:frame="1"/>
        </w:rPr>
        <w:t>to</w:t>
      </w:r>
      <w:proofErr w:type="spellEnd"/>
      <w:r>
        <w:rPr>
          <w:rStyle w:val="fc-light"/>
          <w:rFonts w:ascii="Consolas" w:hAnsi="Consolas"/>
          <w:color w:val="242729"/>
          <w:bdr w:val="none" w:sz="0" w:space="0" w:color="auto" w:frame="1"/>
        </w:rPr>
        <w:t xml:space="preserve">/script1.js" </w:t>
      </w:r>
      <w:proofErr w:type="spellStart"/>
      <w:r>
        <w:rPr>
          <w:rStyle w:val="fc-light"/>
          <w:rFonts w:ascii="Consolas" w:hAnsi="Consolas"/>
          <w:color w:val="242729"/>
          <w:bdr w:val="none" w:sz="0" w:space="0" w:color="auto" w:frame="1"/>
        </w:rPr>
        <w:t>defer</w:t>
      </w:r>
      <w:proofErr w:type="spellEnd"/>
      <w:r>
        <w:rPr>
          <w:rStyle w:val="fc-light"/>
          <w:rFonts w:ascii="Consolas" w:hAnsi="Consolas"/>
          <w:color w:val="242729"/>
          <w:bdr w:val="none" w:sz="0" w:space="0" w:color="auto" w:frame="1"/>
        </w:rPr>
        <w:t>&gt;&lt;/script&gt;</w:t>
      </w:r>
      <w:r>
        <w:rPr>
          <w:rFonts w:ascii="inherit" w:hAnsi="inherit" w:cs="Segoe UI"/>
          <w:color w:val="242729"/>
          <w:sz w:val="23"/>
          <w:szCs w:val="23"/>
        </w:rPr>
        <w:t>). Sin embargo, si aún desea que su código funcione en IE &lt;10, ¡no olvide envolver su código en un </w:t>
      </w:r>
      <w:proofErr w:type="spellStart"/>
      <w:r>
        <w:rPr>
          <w:rStyle w:val="fc-light"/>
          <w:rFonts w:ascii="Consolas" w:hAnsi="Consolas"/>
          <w:color w:val="242729"/>
          <w:bdr w:val="none" w:sz="0" w:space="0" w:color="auto" w:frame="1"/>
        </w:rPr>
        <w:t>window.onload</w:t>
      </w:r>
      <w:r>
        <w:rPr>
          <w:rFonts w:ascii="inherit" w:hAnsi="inherit" w:cs="Segoe UI"/>
          <w:color w:val="242729"/>
          <w:sz w:val="23"/>
          <w:szCs w:val="23"/>
        </w:rPr>
        <w:t>par</w:t>
      </w:r>
      <w:proofErr w:type="spellEnd"/>
      <w:r>
        <w:rPr>
          <w:rFonts w:ascii="inherit" w:hAnsi="inherit" w:cs="Segoe UI"/>
          <w:color w:val="242729"/>
          <w:sz w:val="23"/>
          <w:szCs w:val="23"/>
        </w:rPr>
        <w:t>!</w:t>
      </w:r>
    </w:p>
    <w:p w14:paraId="3E358552" w14:textId="77777777" w:rsidR="00044CCA" w:rsidRDefault="00031E93" w:rsidP="00044CCA">
      <w:pPr>
        <w:shd w:val="clear" w:color="auto" w:fill="FFFFFF"/>
        <w:textAlignment w:val="baseline"/>
        <w:rPr>
          <w:rFonts w:ascii="inherit" w:hAnsi="inherit" w:cs="Segoe UI"/>
          <w:color w:val="242729"/>
          <w:sz w:val="20"/>
          <w:szCs w:val="20"/>
        </w:rPr>
      </w:pPr>
      <w:hyperlink r:id="rId224" w:tooltip="Enlace permanente corto a esta respuesta" w:history="1">
        <w:r w:rsidR="00044CCA">
          <w:rPr>
            <w:rStyle w:val="Ttulo2Car"/>
            <w:rFonts w:ascii="inherit" w:hAnsi="inherit" w:cs="Segoe UI"/>
            <w:sz w:val="20"/>
            <w:szCs w:val="20"/>
            <w:bdr w:val="none" w:sz="0" w:space="0" w:color="auto" w:frame="1"/>
          </w:rPr>
          <w:t>Cuota</w:t>
        </w:r>
      </w:hyperlink>
    </w:p>
    <w:p w14:paraId="26487082" w14:textId="77777777" w:rsidR="00044CCA" w:rsidRDefault="00031E93" w:rsidP="00044CCA">
      <w:pPr>
        <w:shd w:val="clear" w:color="auto" w:fill="FFFFFF"/>
        <w:textAlignment w:val="baseline"/>
        <w:rPr>
          <w:rFonts w:ascii="inherit" w:hAnsi="inherit" w:cs="Segoe UI"/>
          <w:color w:val="242729"/>
          <w:sz w:val="20"/>
          <w:szCs w:val="20"/>
        </w:rPr>
      </w:pPr>
      <w:hyperlink r:id="rId225" w:tooltip="Revisar y mejorar esta publicación" w:history="1">
        <w:r w:rsidR="00044CCA">
          <w:rPr>
            <w:rStyle w:val="Ttulo2Car"/>
            <w:rFonts w:ascii="inherit" w:hAnsi="inherit" w:cs="Segoe UI"/>
            <w:sz w:val="20"/>
            <w:szCs w:val="20"/>
            <w:bdr w:val="none" w:sz="0" w:space="0" w:color="auto" w:frame="1"/>
          </w:rPr>
          <w:t>Editar</w:t>
        </w:r>
      </w:hyperlink>
    </w:p>
    <w:p w14:paraId="4410FD46"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5AD13C4C" w14:textId="77777777" w:rsidR="00044CCA" w:rsidRDefault="00031E93" w:rsidP="00044CCA">
      <w:pPr>
        <w:shd w:val="clear" w:color="auto" w:fill="FFFFFF"/>
        <w:textAlignment w:val="baseline"/>
        <w:rPr>
          <w:rFonts w:ascii="inherit" w:hAnsi="inherit" w:cs="Segoe UI"/>
          <w:color w:val="242729"/>
          <w:sz w:val="18"/>
          <w:szCs w:val="18"/>
        </w:rPr>
      </w:pPr>
      <w:hyperlink r:id="rId226" w:tooltip="mostrar todas las ediciones de esta publicación" w:history="1">
        <w:r w:rsidR="00044CCA">
          <w:rPr>
            <w:rStyle w:val="Ttulo2Car"/>
            <w:rFonts w:ascii="inherit" w:hAnsi="inherit" w:cs="Segoe UI"/>
            <w:sz w:val="18"/>
            <w:szCs w:val="18"/>
            <w:bdr w:val="none" w:sz="0" w:space="0" w:color="auto" w:frame="1"/>
          </w:rPr>
          <w:t>editado el </w:t>
        </w:r>
        <w:r w:rsidR="00044CCA">
          <w:rPr>
            <w:rStyle w:val="relativetime"/>
            <w:rFonts w:ascii="inherit" w:hAnsi="inherit" w:cs="Segoe UI"/>
            <w:color w:val="0000FF"/>
            <w:sz w:val="18"/>
            <w:szCs w:val="18"/>
            <w:bdr w:val="none" w:sz="0" w:space="0" w:color="auto" w:frame="1"/>
          </w:rPr>
          <w:t>20 de enero de 2016 a las 20:40</w:t>
        </w:r>
      </w:hyperlink>
    </w:p>
    <w:p w14:paraId="28030F98"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contestado </w:t>
      </w:r>
      <w:r>
        <w:rPr>
          <w:rStyle w:val="relativetime"/>
          <w:rFonts w:ascii="inherit" w:hAnsi="inherit" w:cs="Segoe UI"/>
          <w:color w:val="242729"/>
          <w:sz w:val="18"/>
          <w:szCs w:val="18"/>
          <w:bdr w:val="none" w:sz="0" w:space="0" w:color="auto" w:frame="1"/>
        </w:rPr>
        <w:t>20 Ene '16 a las 19:50</w:t>
      </w:r>
    </w:p>
    <w:p w14:paraId="187A07D9"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Fonts w:ascii="inherit" w:hAnsi="inherit" w:cs="Segoe UI"/>
          <w:color w:val="242729"/>
          <w:sz w:val="20"/>
          <w:szCs w:val="20"/>
        </w:rPr>
        <w:t>usuario5803163</w:t>
      </w:r>
    </w:p>
    <w:p w14:paraId="1C8BCA34" w14:textId="77777777" w:rsidR="00044CCA" w:rsidRDefault="00044CCA" w:rsidP="00044CCA">
      <w:pPr>
        <w:pStyle w:val="comment"/>
        <w:numPr>
          <w:ilvl w:val="0"/>
          <w:numId w:val="14"/>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En la respuesta aceptada, esto se conoce como la "recomendación anticuada". Si aún lo dice en serio, probablemente debería producir alguna referencia para respaldarlo. </w:t>
      </w:r>
      <w:r>
        <w:rPr>
          <w:rFonts w:ascii="inherit" w:hAnsi="inherit" w:cs="Segoe UI"/>
          <w:color w:val="242729"/>
          <w:sz w:val="20"/>
          <w:szCs w:val="20"/>
        </w:rPr>
        <w:t>-  </w:t>
      </w:r>
      <w:proofErr w:type="spellStart"/>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"https://stackoverflow.com/users/2083613/dakab" \o "4,566 reputaci</w:instrText>
      </w:r>
      <w:r>
        <w:rPr>
          <w:rFonts w:ascii="inherit" w:hAnsi="inherit" w:cs="Segoe UI" w:hint="eastAsia"/>
          <w:color w:val="242729"/>
          <w:sz w:val="20"/>
          <w:szCs w:val="20"/>
        </w:rPr>
        <w:instrText>ó</w:instrText>
      </w:r>
      <w:r>
        <w:rPr>
          <w:rFonts w:ascii="inherit" w:hAnsi="inherit" w:cs="Segoe UI"/>
          <w:color w:val="242729"/>
          <w:sz w:val="20"/>
          <w:szCs w:val="20"/>
        </w:rPr>
        <w:instrText xml:space="preserve">n" </w:instrText>
      </w:r>
      <w:r>
        <w:rPr>
          <w:rFonts w:ascii="inherit" w:hAnsi="inherit" w:cs="Segoe UI"/>
          <w:color w:val="242729"/>
          <w:sz w:val="20"/>
          <w:szCs w:val="20"/>
        </w:rPr>
        <w:fldChar w:fldCharType="separate"/>
      </w:r>
      <w:r>
        <w:rPr>
          <w:rStyle w:val="Ttulo2Car"/>
          <w:rFonts w:ascii="inherit" w:hAnsi="inherit" w:cs="Segoe UI"/>
          <w:sz w:val="20"/>
          <w:szCs w:val="20"/>
          <w:bdr w:val="none" w:sz="0" w:space="0" w:color="auto" w:frame="1"/>
        </w:rPr>
        <w:t>Dakab</w:t>
      </w:r>
      <w:proofErr w:type="spellEnd"/>
      <w:r>
        <w:rPr>
          <w:rStyle w:val="Ttulo2Car"/>
          <w:rFonts w:ascii="inherit" w:hAnsi="inherit" w:cs="Segoe UI"/>
          <w:sz w:val="20"/>
          <w:szCs w:val="20"/>
          <w:bdr w:val="none" w:sz="0" w:space="0" w:color="auto" w:frame="1"/>
        </w:rPr>
        <w:t> </w:t>
      </w:r>
      <w:r>
        <w:rPr>
          <w:rFonts w:ascii="inherit" w:hAnsi="inherit" w:cs="Segoe UI"/>
          <w:color w:val="242729"/>
          <w:sz w:val="20"/>
          <w:szCs w:val="20"/>
        </w:rPr>
        <w:fldChar w:fldCharType="end"/>
      </w:r>
      <w:hyperlink r:id="rId227" w:anchor="comment57554784_34909213" w:history="1">
        <w:r>
          <w:rPr>
            <w:rStyle w:val="relativetime-clean"/>
            <w:rFonts w:ascii="inherit" w:hAnsi="inherit" w:cs="Segoe UI"/>
            <w:color w:val="0000FF"/>
            <w:sz w:val="20"/>
            <w:szCs w:val="20"/>
            <w:bdr w:val="none" w:sz="0" w:space="0" w:color="auto" w:frame="1"/>
          </w:rPr>
          <w:t>20 de enero de</w:t>
        </w:r>
      </w:hyperlink>
      <w:hyperlink r:id="rId228" w:tooltip="4,566 reputación" w:history="1">
        <w:r>
          <w:rPr>
            <w:rStyle w:val="Ttulo2Car"/>
            <w:rFonts w:ascii="inherit" w:hAnsi="inherit" w:cs="Segoe UI"/>
            <w:sz w:val="20"/>
            <w:szCs w:val="20"/>
            <w:bdr w:val="none" w:sz="0" w:space="0" w:color="auto" w:frame="1"/>
          </w:rPr>
          <w:t> 2016 </w:t>
        </w:r>
      </w:hyperlink>
      <w:hyperlink r:id="rId229" w:anchor="comment57554784_34909213" w:history="1">
        <w:r>
          <w:rPr>
            <w:rStyle w:val="relativetime-clean"/>
            <w:rFonts w:ascii="inherit" w:hAnsi="inherit" w:cs="Segoe UI"/>
            <w:color w:val="0000FF"/>
            <w:sz w:val="20"/>
            <w:szCs w:val="20"/>
            <w:bdr w:val="none" w:sz="0" w:space="0" w:color="auto" w:frame="1"/>
          </w:rPr>
          <w:t>a las 20:10</w:t>
        </w:r>
      </w:hyperlink>
    </w:p>
    <w:p w14:paraId="39D8F379" w14:textId="77777777" w:rsidR="00044CCA" w:rsidRDefault="00031E93" w:rsidP="00044CCA">
      <w:pPr>
        <w:shd w:val="clear" w:color="auto" w:fill="FFFFFF"/>
        <w:textAlignment w:val="baseline"/>
        <w:rPr>
          <w:rFonts w:ascii="inherit" w:hAnsi="inherit" w:cs="Segoe UI"/>
          <w:color w:val="242729"/>
          <w:sz w:val="20"/>
          <w:szCs w:val="20"/>
        </w:rPr>
      </w:pPr>
      <w:hyperlink r:id="rId230"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530146D7" w14:textId="77777777" w:rsidR="00044CCA" w:rsidRDefault="00044CCA" w:rsidP="00044CCA">
      <w:pPr>
        <w:shd w:val="clear" w:color="auto" w:fill="FFFFFF"/>
        <w:textAlignment w:val="baseline"/>
        <w:rPr>
          <w:rFonts w:ascii="inherit" w:hAnsi="inherit" w:cs="Segoe UI"/>
          <w:color w:val="242729"/>
          <w:sz w:val="20"/>
          <w:szCs w:val="20"/>
        </w:rPr>
      </w:pPr>
      <w:bookmarkStart w:id="10" w:name="437005"/>
      <w:bookmarkEnd w:id="10"/>
      <w:r>
        <w:rPr>
          <w:rFonts w:ascii="inherit" w:hAnsi="inherit" w:cs="Segoe UI"/>
          <w:color w:val="242729"/>
          <w:sz w:val="20"/>
          <w:szCs w:val="20"/>
        </w:rPr>
        <w:t>2</w:t>
      </w:r>
    </w:p>
    <w:p w14:paraId="730796CB"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Dependiendo del script y su uso, lo mejor posible (en términos de carga de página y tiempo de renderizado) puede ser no usar una etiqueta &lt;script&gt; convencional per se, sino activar dinámicamente la carga del script de forma asincrónica.</w:t>
      </w:r>
    </w:p>
    <w:p w14:paraId="0530F125"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 xml:space="preserve">Existen algunas técnicas diferentes, pero la más sencilla es utilizar </w:t>
      </w:r>
      <w:proofErr w:type="spellStart"/>
      <w:r>
        <w:rPr>
          <w:rFonts w:ascii="inherit" w:hAnsi="inherit" w:cs="Segoe UI"/>
          <w:color w:val="242729"/>
          <w:sz w:val="23"/>
          <w:szCs w:val="23"/>
        </w:rPr>
        <w:t>document.createElement</w:t>
      </w:r>
      <w:proofErr w:type="spellEnd"/>
      <w:r>
        <w:rPr>
          <w:rFonts w:ascii="inherit" w:hAnsi="inherit" w:cs="Segoe UI"/>
          <w:color w:val="242729"/>
          <w:sz w:val="23"/>
          <w:szCs w:val="23"/>
        </w:rPr>
        <w:t xml:space="preserve"> ("script") cuando se activa el evento </w:t>
      </w:r>
      <w:proofErr w:type="spellStart"/>
      <w:r>
        <w:rPr>
          <w:rFonts w:ascii="inherit" w:hAnsi="inherit" w:cs="Segoe UI"/>
          <w:color w:val="242729"/>
          <w:sz w:val="23"/>
          <w:szCs w:val="23"/>
        </w:rPr>
        <w:t>window.onload</w:t>
      </w:r>
      <w:proofErr w:type="spellEnd"/>
      <w:r>
        <w:rPr>
          <w:rFonts w:ascii="inherit" w:hAnsi="inherit" w:cs="Segoe UI"/>
          <w:color w:val="242729"/>
          <w:sz w:val="23"/>
          <w:szCs w:val="23"/>
        </w:rPr>
        <w:t>. Luego, el script se carga primero cuando la página se ha renderizado, por lo que no afecta el tiempo que el usuario tiene que esperar para que aparezca la página.</w:t>
      </w:r>
    </w:p>
    <w:p w14:paraId="419FD49C"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Esto, naturalmente, requiere que el script en sí no sea necesario para la representación de la página.</w:t>
      </w:r>
    </w:p>
    <w:p w14:paraId="2BAC390B"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Para obtener más información, consulte la publicación </w:t>
      </w:r>
      <w:hyperlink r:id="rId231" w:history="1">
        <w:r>
          <w:rPr>
            <w:rStyle w:val="Ttulo2Car"/>
            <w:rFonts w:ascii="inherit" w:hAnsi="inherit" w:cs="Segoe UI"/>
            <w:sz w:val="23"/>
            <w:szCs w:val="23"/>
            <w:bdr w:val="none" w:sz="0" w:space="0" w:color="auto" w:frame="1"/>
          </w:rPr>
          <w:t>Acoplamiento de scripts asíncronos</w:t>
        </w:r>
      </w:hyperlink>
      <w:r>
        <w:rPr>
          <w:rFonts w:ascii="inherit" w:hAnsi="inherit" w:cs="Segoe UI"/>
          <w:color w:val="242729"/>
          <w:sz w:val="23"/>
          <w:szCs w:val="23"/>
        </w:rPr>
        <w:t xml:space="preserve"> de Steve </w:t>
      </w:r>
      <w:proofErr w:type="spellStart"/>
      <w:r>
        <w:rPr>
          <w:rFonts w:ascii="inherit" w:hAnsi="inherit" w:cs="Segoe UI"/>
          <w:color w:val="242729"/>
          <w:sz w:val="23"/>
          <w:szCs w:val="23"/>
        </w:rPr>
        <w:t>Souders</w:t>
      </w:r>
      <w:proofErr w:type="spellEnd"/>
      <w:r>
        <w:rPr>
          <w:rFonts w:ascii="inherit" w:hAnsi="inherit" w:cs="Segoe UI"/>
          <w:color w:val="242729"/>
          <w:sz w:val="23"/>
          <w:szCs w:val="23"/>
        </w:rPr>
        <w:t xml:space="preserve"> (creador de </w:t>
      </w:r>
      <w:proofErr w:type="spellStart"/>
      <w:r>
        <w:rPr>
          <w:rFonts w:ascii="inherit" w:hAnsi="inherit" w:cs="Segoe UI"/>
          <w:color w:val="242729"/>
          <w:sz w:val="23"/>
          <w:szCs w:val="23"/>
        </w:rPr>
        <w:t>YSlow</w:t>
      </w:r>
      <w:proofErr w:type="spellEnd"/>
      <w:r>
        <w:rPr>
          <w:rFonts w:ascii="inherit" w:hAnsi="inherit" w:cs="Segoe UI"/>
          <w:color w:val="242729"/>
          <w:sz w:val="23"/>
          <w:szCs w:val="23"/>
        </w:rPr>
        <w:t xml:space="preserve"> pero ahora en Google).</w:t>
      </w:r>
    </w:p>
    <w:p w14:paraId="091522B5" w14:textId="77777777" w:rsidR="00044CCA" w:rsidRDefault="00031E93" w:rsidP="00044CCA">
      <w:pPr>
        <w:shd w:val="clear" w:color="auto" w:fill="FFFFFF"/>
        <w:textAlignment w:val="baseline"/>
        <w:rPr>
          <w:rFonts w:ascii="inherit" w:hAnsi="inherit" w:cs="Segoe UI"/>
          <w:color w:val="242729"/>
          <w:sz w:val="20"/>
          <w:szCs w:val="20"/>
        </w:rPr>
      </w:pPr>
      <w:hyperlink r:id="rId232" w:tooltip="Enlace permanente corto a esta respuesta" w:history="1">
        <w:r w:rsidR="00044CCA">
          <w:rPr>
            <w:rStyle w:val="Ttulo2Car"/>
            <w:rFonts w:ascii="inherit" w:hAnsi="inherit" w:cs="Segoe UI"/>
            <w:sz w:val="20"/>
            <w:szCs w:val="20"/>
            <w:bdr w:val="none" w:sz="0" w:space="0" w:color="auto" w:frame="1"/>
          </w:rPr>
          <w:t>Cuota</w:t>
        </w:r>
      </w:hyperlink>
    </w:p>
    <w:p w14:paraId="0AE126B7" w14:textId="77777777" w:rsidR="00044CCA" w:rsidRDefault="00031E93" w:rsidP="00044CCA">
      <w:pPr>
        <w:shd w:val="clear" w:color="auto" w:fill="FFFFFF"/>
        <w:textAlignment w:val="baseline"/>
        <w:rPr>
          <w:rFonts w:ascii="inherit" w:hAnsi="inherit" w:cs="Segoe UI"/>
          <w:color w:val="242729"/>
          <w:sz w:val="20"/>
          <w:szCs w:val="20"/>
        </w:rPr>
      </w:pPr>
      <w:hyperlink r:id="rId233" w:tooltip="Revisar y mejorar esta publicación" w:history="1">
        <w:r w:rsidR="00044CCA">
          <w:rPr>
            <w:rStyle w:val="Ttulo2Car"/>
            <w:rFonts w:ascii="inherit" w:hAnsi="inherit" w:cs="Segoe UI"/>
            <w:sz w:val="20"/>
            <w:szCs w:val="20"/>
            <w:bdr w:val="none" w:sz="0" w:space="0" w:color="auto" w:frame="1"/>
          </w:rPr>
          <w:t>Editar</w:t>
        </w:r>
      </w:hyperlink>
    </w:p>
    <w:p w14:paraId="7A96ED5B"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0B1CA2B7"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contestado </w:t>
      </w:r>
      <w:r>
        <w:rPr>
          <w:rStyle w:val="relativetime"/>
          <w:rFonts w:ascii="inherit" w:hAnsi="inherit" w:cs="Segoe UI"/>
          <w:color w:val="242729"/>
          <w:sz w:val="18"/>
          <w:szCs w:val="18"/>
          <w:bdr w:val="none" w:sz="0" w:space="0" w:color="auto" w:frame="1"/>
        </w:rPr>
        <w:t>12 Ene '09 a las 21:06</w:t>
      </w:r>
    </w:p>
    <w:p w14:paraId="649AF442"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"https://stackoverflow.com/users/25815/stpe" </w:instrText>
      </w:r>
      <w:r>
        <w:rPr>
          <w:rFonts w:ascii="inherit" w:hAnsi="inherit" w:cs="Segoe UI"/>
          <w:color w:val="242729"/>
          <w:sz w:val="20"/>
          <w:szCs w:val="20"/>
        </w:rPr>
        <w:fldChar w:fldCharType="separate"/>
      </w:r>
    </w:p>
    <w:p w14:paraId="27998782" w14:textId="5866DFFD"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762C4D2" wp14:editId="51B6444B">
            <wp:extent cx="304800" cy="304800"/>
            <wp:effectExtent l="0" t="0" r="0" b="0"/>
            <wp:docPr id="8" name="Imagen 8">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F03F8C"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66C2B5F9"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36" w:history="1">
        <w:proofErr w:type="spellStart"/>
        <w:r w:rsidR="00044CCA">
          <w:rPr>
            <w:rStyle w:val="Ttulo2Car"/>
            <w:rFonts w:ascii="inherit" w:hAnsi="inherit" w:cs="Segoe UI"/>
            <w:sz w:val="20"/>
            <w:szCs w:val="20"/>
            <w:bdr w:val="none" w:sz="0" w:space="0" w:color="auto" w:frame="1"/>
          </w:rPr>
          <w:t>stpe</w:t>
        </w:r>
        <w:proofErr w:type="spellEnd"/>
      </w:hyperlink>
    </w:p>
    <w:p w14:paraId="56CC02AC"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3.481</w:t>
      </w:r>
      <w:r>
        <w:rPr>
          <w:rStyle w:val="badgecount"/>
          <w:rFonts w:ascii="inherit" w:hAnsi="inherit" w:cs="Segoe UI"/>
          <w:color w:val="242729"/>
          <w:sz w:val="18"/>
          <w:szCs w:val="18"/>
          <w:bdr w:val="none" w:sz="0" w:space="0" w:color="auto" w:frame="1"/>
        </w:rPr>
        <w:t>3</w:t>
      </w:r>
      <w:r>
        <w:rPr>
          <w:rStyle w:val="v-visible-sr"/>
          <w:rFonts w:ascii="inherit" w:hAnsi="inherit" w:cs="Segoe UI"/>
          <w:color w:val="242729"/>
          <w:bdr w:val="none" w:sz="0" w:space="0" w:color="auto" w:frame="1"/>
        </w:rPr>
        <w:t>3 insignias de oro</w:t>
      </w:r>
      <w:r>
        <w:rPr>
          <w:rStyle w:val="badgecount"/>
          <w:rFonts w:ascii="inherit" w:hAnsi="inherit" w:cs="Segoe UI"/>
          <w:color w:val="242729"/>
          <w:sz w:val="18"/>
          <w:szCs w:val="18"/>
          <w:bdr w:val="none" w:sz="0" w:space="0" w:color="auto" w:frame="1"/>
        </w:rPr>
        <w:t>29</w:t>
      </w:r>
      <w:r>
        <w:rPr>
          <w:rStyle w:val="v-visible-sr"/>
          <w:rFonts w:ascii="inherit" w:hAnsi="inherit" w:cs="Segoe UI"/>
          <w:color w:val="242729"/>
          <w:bdr w:val="none" w:sz="0" w:space="0" w:color="auto" w:frame="1"/>
        </w:rPr>
        <w:t>29 insignias de plata</w:t>
      </w:r>
      <w:r>
        <w:rPr>
          <w:rStyle w:val="badgecount"/>
          <w:rFonts w:ascii="inherit" w:hAnsi="inherit" w:cs="Segoe UI"/>
          <w:color w:val="242729"/>
          <w:sz w:val="18"/>
          <w:szCs w:val="18"/>
          <w:bdr w:val="none" w:sz="0" w:space="0" w:color="auto" w:frame="1"/>
        </w:rPr>
        <w:t>37</w:t>
      </w:r>
      <w:r>
        <w:rPr>
          <w:rStyle w:val="v-visible-sr"/>
          <w:rFonts w:ascii="inherit" w:hAnsi="inherit" w:cs="Segoe UI"/>
          <w:color w:val="242729"/>
          <w:bdr w:val="none" w:sz="0" w:space="0" w:color="auto" w:frame="1"/>
        </w:rPr>
        <w:t>37 medallas de bronce</w:t>
      </w:r>
    </w:p>
    <w:p w14:paraId="6B8F6BEE"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37"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782C756E" w14:textId="77777777" w:rsidR="00044CCA" w:rsidRDefault="00044CCA" w:rsidP="00044CCA">
      <w:pPr>
        <w:shd w:val="clear" w:color="auto" w:fill="FFFFFF"/>
        <w:textAlignment w:val="baseline"/>
        <w:rPr>
          <w:rFonts w:ascii="inherit" w:hAnsi="inherit" w:cs="Segoe UI"/>
          <w:color w:val="242729"/>
          <w:sz w:val="20"/>
          <w:szCs w:val="20"/>
        </w:rPr>
      </w:pPr>
      <w:bookmarkStart w:id="11" w:name="41897915"/>
      <w:bookmarkEnd w:id="11"/>
      <w:r>
        <w:rPr>
          <w:rFonts w:ascii="inherit" w:hAnsi="inherit" w:cs="Segoe UI"/>
          <w:color w:val="242729"/>
          <w:sz w:val="20"/>
          <w:szCs w:val="20"/>
        </w:rPr>
        <w:t>1</w:t>
      </w:r>
    </w:p>
    <w:p w14:paraId="5CA1F36C"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Puede colocar la mayoría de las </w:t>
      </w:r>
      <w:r>
        <w:rPr>
          <w:rStyle w:val="fc-light"/>
          <w:rFonts w:ascii="Consolas" w:hAnsi="Consolas"/>
          <w:color w:val="242729"/>
          <w:bdr w:val="none" w:sz="0" w:space="0" w:color="auto" w:frame="1"/>
        </w:rPr>
        <w:t>&lt;script&gt;</w:t>
      </w:r>
      <w:r>
        <w:rPr>
          <w:rFonts w:ascii="inherit" w:hAnsi="inherit" w:cs="Segoe UI"/>
          <w:color w:val="242729"/>
          <w:sz w:val="23"/>
          <w:szCs w:val="23"/>
        </w:rPr>
        <w:t>referencias al final de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inherit" w:hAnsi="inherit" w:cs="Segoe UI"/>
          <w:color w:val="242729"/>
          <w:sz w:val="23"/>
          <w:szCs w:val="23"/>
        </w:rPr>
        <w:t>,</w:t>
      </w:r>
      <w:r>
        <w:rPr>
          <w:rFonts w:ascii="inherit" w:hAnsi="inherit" w:cs="Segoe UI"/>
          <w:color w:val="242729"/>
          <w:sz w:val="23"/>
          <w:szCs w:val="23"/>
        </w:rPr>
        <w:br/>
        <w:t>pero si hay componentes activos en su página que utilizan scripts externos,</w:t>
      </w:r>
      <w:r>
        <w:rPr>
          <w:rFonts w:ascii="inherit" w:hAnsi="inherit" w:cs="Segoe UI"/>
          <w:color w:val="242729"/>
          <w:sz w:val="23"/>
          <w:szCs w:val="23"/>
        </w:rPr>
        <w:br/>
        <w:t xml:space="preserve">entonces su dependencia (archivos </w:t>
      </w:r>
      <w:proofErr w:type="spellStart"/>
      <w:r>
        <w:rPr>
          <w:rFonts w:ascii="inherit" w:hAnsi="inherit" w:cs="Segoe UI"/>
          <w:color w:val="242729"/>
          <w:sz w:val="23"/>
          <w:szCs w:val="23"/>
        </w:rPr>
        <w:t>js</w:t>
      </w:r>
      <w:proofErr w:type="spellEnd"/>
      <w:r>
        <w:rPr>
          <w:rFonts w:ascii="inherit" w:hAnsi="inherit" w:cs="Segoe UI"/>
          <w:color w:val="242729"/>
          <w:sz w:val="23"/>
          <w:szCs w:val="23"/>
        </w:rPr>
        <w:t>) debería estar antes de eso (idealmente en la etiqueta head).</w:t>
      </w:r>
    </w:p>
    <w:p w14:paraId="4C0456D1" w14:textId="77777777" w:rsidR="00044CCA" w:rsidRDefault="00031E93" w:rsidP="00044CCA">
      <w:pPr>
        <w:shd w:val="clear" w:color="auto" w:fill="FFFFFF"/>
        <w:textAlignment w:val="baseline"/>
        <w:rPr>
          <w:rFonts w:ascii="inherit" w:hAnsi="inherit" w:cs="Segoe UI"/>
          <w:color w:val="242729"/>
          <w:sz w:val="20"/>
          <w:szCs w:val="20"/>
        </w:rPr>
      </w:pPr>
      <w:hyperlink r:id="rId238" w:tooltip="Enlace permanente corto a esta respuesta" w:history="1">
        <w:r w:rsidR="00044CCA">
          <w:rPr>
            <w:rStyle w:val="Ttulo2Car"/>
            <w:rFonts w:ascii="inherit" w:hAnsi="inherit" w:cs="Segoe UI"/>
            <w:sz w:val="20"/>
            <w:szCs w:val="20"/>
            <w:bdr w:val="none" w:sz="0" w:space="0" w:color="auto" w:frame="1"/>
          </w:rPr>
          <w:t>Cuota</w:t>
        </w:r>
      </w:hyperlink>
    </w:p>
    <w:p w14:paraId="5D836EEF" w14:textId="77777777" w:rsidR="00044CCA" w:rsidRDefault="00031E93" w:rsidP="00044CCA">
      <w:pPr>
        <w:shd w:val="clear" w:color="auto" w:fill="FFFFFF"/>
        <w:textAlignment w:val="baseline"/>
        <w:rPr>
          <w:rFonts w:ascii="inherit" w:hAnsi="inherit" w:cs="Segoe UI"/>
          <w:color w:val="242729"/>
          <w:sz w:val="20"/>
          <w:szCs w:val="20"/>
        </w:rPr>
      </w:pPr>
      <w:hyperlink r:id="rId239" w:tooltip="Revisar y mejorar esta publicación" w:history="1">
        <w:r w:rsidR="00044CCA">
          <w:rPr>
            <w:rStyle w:val="Ttulo2Car"/>
            <w:rFonts w:ascii="inherit" w:hAnsi="inherit" w:cs="Segoe UI"/>
            <w:sz w:val="20"/>
            <w:szCs w:val="20"/>
            <w:bdr w:val="none" w:sz="0" w:space="0" w:color="auto" w:frame="1"/>
          </w:rPr>
          <w:t>Editar</w:t>
        </w:r>
      </w:hyperlink>
    </w:p>
    <w:p w14:paraId="1643ACF4"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3D4ED638"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contestado </w:t>
      </w:r>
      <w:r>
        <w:rPr>
          <w:rStyle w:val="relativetime"/>
          <w:rFonts w:ascii="inherit" w:hAnsi="inherit" w:cs="Segoe UI"/>
          <w:color w:val="242729"/>
          <w:sz w:val="18"/>
          <w:szCs w:val="18"/>
          <w:bdr w:val="none" w:sz="0" w:space="0" w:color="auto" w:frame="1"/>
        </w:rPr>
        <w:t>27 Ene '17 a las 15:51</w:t>
      </w:r>
    </w:p>
    <w:p w14:paraId="147D0A6C"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"https://stackoverflow.com/users/7472015/tech-ag" </w:instrText>
      </w:r>
      <w:r>
        <w:rPr>
          <w:rFonts w:ascii="inherit" w:hAnsi="inherit" w:cs="Segoe UI"/>
          <w:color w:val="242729"/>
          <w:sz w:val="20"/>
          <w:szCs w:val="20"/>
        </w:rPr>
        <w:fldChar w:fldCharType="separate"/>
      </w:r>
    </w:p>
    <w:p w14:paraId="1C05902D" w14:textId="70FE2ABD"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73254E3B" wp14:editId="53D0168E">
            <wp:extent cx="304800" cy="304800"/>
            <wp:effectExtent l="0" t="0" r="0" b="0"/>
            <wp:docPr id="7" name="Imagen 7">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78D801"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6303670B"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42" w:history="1">
        <w:proofErr w:type="spellStart"/>
        <w:r w:rsidR="00044CCA">
          <w:rPr>
            <w:rStyle w:val="Ttulo2Car"/>
            <w:rFonts w:ascii="inherit" w:hAnsi="inherit" w:cs="Segoe UI"/>
            <w:sz w:val="20"/>
            <w:szCs w:val="20"/>
            <w:bdr w:val="none" w:sz="0" w:space="0" w:color="auto" w:frame="1"/>
          </w:rPr>
          <w:t>Tech</w:t>
        </w:r>
        <w:proofErr w:type="spellEnd"/>
        <w:r w:rsidR="00044CCA">
          <w:rPr>
            <w:rStyle w:val="Ttulo2Car"/>
            <w:rFonts w:ascii="inherit" w:hAnsi="inherit" w:cs="Segoe UI"/>
            <w:sz w:val="20"/>
            <w:szCs w:val="20"/>
            <w:bdr w:val="none" w:sz="0" w:space="0" w:color="auto" w:frame="1"/>
          </w:rPr>
          <w:t xml:space="preserve"> AG</w:t>
        </w:r>
      </w:hyperlink>
    </w:p>
    <w:p w14:paraId="1494F22E"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46</w:t>
      </w:r>
      <w:r>
        <w:rPr>
          <w:rStyle w:val="badgecount"/>
          <w:rFonts w:ascii="inherit" w:hAnsi="inherit" w:cs="Segoe UI"/>
          <w:color w:val="242729"/>
          <w:sz w:val="18"/>
          <w:szCs w:val="18"/>
          <w:bdr w:val="none" w:sz="0" w:space="0" w:color="auto" w:frame="1"/>
        </w:rPr>
        <w:t>3</w:t>
      </w:r>
      <w:r>
        <w:rPr>
          <w:rStyle w:val="v-visible-sr"/>
          <w:rFonts w:ascii="inherit" w:hAnsi="inherit" w:cs="Segoe UI"/>
          <w:color w:val="242729"/>
          <w:bdr w:val="none" w:sz="0" w:space="0" w:color="auto" w:frame="1"/>
        </w:rPr>
        <w:t>3 medallas de bronce</w:t>
      </w:r>
    </w:p>
    <w:p w14:paraId="311B98BE"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43"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0ABF7630" w14:textId="77777777" w:rsidR="00044CCA" w:rsidRDefault="00044CCA" w:rsidP="00044CCA">
      <w:pPr>
        <w:shd w:val="clear" w:color="auto" w:fill="FFFFFF"/>
        <w:textAlignment w:val="baseline"/>
        <w:rPr>
          <w:rFonts w:ascii="inherit" w:hAnsi="inherit" w:cs="Segoe UI"/>
          <w:color w:val="242729"/>
          <w:sz w:val="20"/>
          <w:szCs w:val="20"/>
        </w:rPr>
      </w:pPr>
      <w:bookmarkStart w:id="12" w:name="31115947"/>
      <w:bookmarkEnd w:id="12"/>
      <w:r>
        <w:rPr>
          <w:rFonts w:ascii="inherit" w:hAnsi="inherit" w:cs="Segoe UI"/>
          <w:color w:val="242729"/>
          <w:sz w:val="20"/>
          <w:szCs w:val="20"/>
        </w:rPr>
        <w:t>1</w:t>
      </w:r>
    </w:p>
    <w:p w14:paraId="6E25B5A6"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El script bloquea la carga del DOM hasta que se carga y ejecuta.</w:t>
      </w:r>
    </w:p>
    <w:p w14:paraId="37B69392"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Si coloca scripts al final de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inherit" w:hAnsi="inherit" w:cs="Segoe UI"/>
          <w:color w:val="242729"/>
          <w:sz w:val="23"/>
          <w:szCs w:val="23"/>
        </w:rPr>
        <w:t>todo, DOM tiene la posibilidad de cargarse y renderizarse (la página se "mostrará" más rápido). </w:t>
      </w:r>
      <w:r>
        <w:rPr>
          <w:rStyle w:val="fc-light"/>
          <w:rFonts w:ascii="Consolas" w:hAnsi="Consolas"/>
          <w:color w:val="242729"/>
          <w:bdr w:val="none" w:sz="0" w:space="0" w:color="auto" w:frame="1"/>
        </w:rPr>
        <w:t>&lt;script&gt;</w:t>
      </w:r>
      <w:r>
        <w:rPr>
          <w:rFonts w:ascii="inherit" w:hAnsi="inherit" w:cs="Segoe UI"/>
          <w:color w:val="242729"/>
          <w:sz w:val="23"/>
          <w:szCs w:val="23"/>
        </w:rPr>
        <w:t>tendrá acceso a todos esos elementos DOM.</w:t>
      </w:r>
    </w:p>
    <w:p w14:paraId="72482206"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Por otro lado, colocarlo después del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inherit" w:hAnsi="inherit" w:cs="Segoe UI"/>
          <w:color w:val="242729"/>
          <w:sz w:val="23"/>
          <w:szCs w:val="23"/>
        </w:rPr>
        <w:t>inicio o más arriba ejecutará el script (donde todavía no hay elementos DOM).</w:t>
      </w:r>
    </w:p>
    <w:p w14:paraId="544E4627"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Está incluyendo jQuery, lo que significa que puede colocarlo donde desee y usar </w:t>
      </w:r>
      <w:hyperlink r:id="rId244" w:history="1">
        <w:r>
          <w:rPr>
            <w:rStyle w:val="Ttulo2Car"/>
            <w:rFonts w:ascii="inherit" w:hAnsi="inherit" w:cs="Segoe UI"/>
            <w:sz w:val="23"/>
            <w:szCs w:val="23"/>
            <w:bdr w:val="none" w:sz="0" w:space="0" w:color="auto" w:frame="1"/>
          </w:rPr>
          <w:t>.</w:t>
        </w:r>
        <w:proofErr w:type="spellStart"/>
        <w:r>
          <w:rPr>
            <w:rStyle w:val="Ttulo2Car"/>
            <w:rFonts w:ascii="inherit" w:hAnsi="inherit" w:cs="Segoe UI"/>
            <w:sz w:val="23"/>
            <w:szCs w:val="23"/>
            <w:bdr w:val="none" w:sz="0" w:space="0" w:color="auto" w:frame="1"/>
          </w:rPr>
          <w:t>ready</w:t>
        </w:r>
        <w:proofErr w:type="spellEnd"/>
        <w:r>
          <w:rPr>
            <w:rStyle w:val="Ttulo2Car"/>
            <w:rFonts w:ascii="inherit" w:hAnsi="inherit" w:cs="Segoe UI"/>
            <w:sz w:val="23"/>
            <w:szCs w:val="23"/>
            <w:bdr w:val="none" w:sz="0" w:space="0" w:color="auto" w:frame="1"/>
          </w:rPr>
          <w:t xml:space="preserve"> ()</w:t>
        </w:r>
      </w:hyperlink>
    </w:p>
    <w:p w14:paraId="59E61750" w14:textId="77777777" w:rsidR="00044CCA" w:rsidRDefault="00031E93" w:rsidP="00044CCA">
      <w:pPr>
        <w:shd w:val="clear" w:color="auto" w:fill="FFFFFF"/>
        <w:textAlignment w:val="baseline"/>
        <w:rPr>
          <w:rFonts w:ascii="inherit" w:hAnsi="inherit" w:cs="Segoe UI"/>
          <w:color w:val="242729"/>
          <w:sz w:val="20"/>
          <w:szCs w:val="20"/>
        </w:rPr>
      </w:pPr>
      <w:hyperlink r:id="rId245" w:tooltip="Enlace permanente corto a esta respuesta" w:history="1">
        <w:r w:rsidR="00044CCA">
          <w:rPr>
            <w:rStyle w:val="Ttulo2Car"/>
            <w:rFonts w:ascii="inherit" w:hAnsi="inherit" w:cs="Segoe UI"/>
            <w:sz w:val="20"/>
            <w:szCs w:val="20"/>
            <w:bdr w:val="none" w:sz="0" w:space="0" w:color="auto" w:frame="1"/>
          </w:rPr>
          <w:t>Cuota</w:t>
        </w:r>
      </w:hyperlink>
    </w:p>
    <w:p w14:paraId="6B194D66" w14:textId="77777777" w:rsidR="00044CCA" w:rsidRDefault="00031E93" w:rsidP="00044CCA">
      <w:pPr>
        <w:shd w:val="clear" w:color="auto" w:fill="FFFFFF"/>
        <w:textAlignment w:val="baseline"/>
        <w:rPr>
          <w:rFonts w:ascii="inherit" w:hAnsi="inherit" w:cs="Segoe UI"/>
          <w:color w:val="242729"/>
          <w:sz w:val="20"/>
          <w:szCs w:val="20"/>
        </w:rPr>
      </w:pPr>
      <w:hyperlink r:id="rId246" w:tooltip="Revisar y mejorar esta publicación" w:history="1">
        <w:r w:rsidR="00044CCA">
          <w:rPr>
            <w:rStyle w:val="Ttulo2Car"/>
            <w:rFonts w:ascii="inherit" w:hAnsi="inherit" w:cs="Segoe UI"/>
            <w:sz w:val="20"/>
            <w:szCs w:val="20"/>
            <w:bdr w:val="none" w:sz="0" w:space="0" w:color="auto" w:frame="1"/>
          </w:rPr>
          <w:t>Editar</w:t>
        </w:r>
      </w:hyperlink>
    </w:p>
    <w:p w14:paraId="44BB2D21"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5BBF1431"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29 jun.</w:t>
      </w:r>
    </w:p>
    <w:p w14:paraId="4C768766"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"https://stackoverflow.com/users/1368173/szymon-toda" </w:instrText>
      </w:r>
      <w:r>
        <w:rPr>
          <w:rFonts w:ascii="inherit" w:hAnsi="inherit" w:cs="Segoe UI"/>
          <w:color w:val="242729"/>
          <w:sz w:val="20"/>
          <w:szCs w:val="20"/>
        </w:rPr>
        <w:fldChar w:fldCharType="separate"/>
      </w:r>
    </w:p>
    <w:p w14:paraId="7A352799" w14:textId="2028B934"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79371222" wp14:editId="147679BB">
            <wp:extent cx="304800" cy="304800"/>
            <wp:effectExtent l="0" t="0" r="0" b="0"/>
            <wp:docPr id="6" name="Imagen 6">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47"/>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3D06BA"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1437E803"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49" w:history="1">
        <w:proofErr w:type="spellStart"/>
        <w:r w:rsidR="00044CCA">
          <w:rPr>
            <w:rStyle w:val="Ttulo2Car"/>
            <w:rFonts w:ascii="inherit" w:hAnsi="inherit" w:cs="Segoe UI"/>
            <w:sz w:val="20"/>
            <w:szCs w:val="20"/>
            <w:bdr w:val="none" w:sz="0" w:space="0" w:color="auto" w:frame="1"/>
          </w:rPr>
          <w:t>Szymon</w:t>
        </w:r>
        <w:proofErr w:type="spellEnd"/>
        <w:r w:rsidR="00044CCA">
          <w:rPr>
            <w:rStyle w:val="Ttulo2Car"/>
            <w:rFonts w:ascii="inherit" w:hAnsi="inherit" w:cs="Segoe UI"/>
            <w:sz w:val="20"/>
            <w:szCs w:val="20"/>
            <w:bdr w:val="none" w:sz="0" w:space="0" w:color="auto" w:frame="1"/>
          </w:rPr>
          <w:t xml:space="preserve"> Toda</w:t>
        </w:r>
      </w:hyperlink>
    </w:p>
    <w:p w14:paraId="3FCC77C8"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3.867</w:t>
      </w:r>
      <w:r>
        <w:rPr>
          <w:rStyle w:val="badgecount"/>
          <w:rFonts w:ascii="inherit" w:hAnsi="inherit" w:cs="Segoe UI"/>
          <w:color w:val="242729"/>
          <w:sz w:val="18"/>
          <w:szCs w:val="18"/>
          <w:bdr w:val="none" w:sz="0" w:space="0" w:color="auto" w:frame="1"/>
        </w:rPr>
        <w:t>11</w:t>
      </w:r>
      <w:r>
        <w:rPr>
          <w:rStyle w:val="v-visible-sr"/>
          <w:rFonts w:ascii="inherit" w:hAnsi="inherit" w:cs="Segoe UI"/>
          <w:color w:val="242729"/>
          <w:bdr w:val="none" w:sz="0" w:space="0" w:color="auto" w:frame="1"/>
        </w:rPr>
        <w:t>11 insignias de oro</w:t>
      </w:r>
      <w:r>
        <w:rPr>
          <w:rStyle w:val="badgecount"/>
          <w:rFonts w:ascii="inherit" w:hAnsi="inherit" w:cs="Segoe UI"/>
          <w:color w:val="242729"/>
          <w:sz w:val="18"/>
          <w:szCs w:val="18"/>
          <w:bdr w:val="none" w:sz="0" w:space="0" w:color="auto" w:frame="1"/>
        </w:rPr>
        <w:t>35</w:t>
      </w:r>
      <w:r>
        <w:rPr>
          <w:rStyle w:val="v-visible-sr"/>
          <w:rFonts w:ascii="inherit" w:hAnsi="inherit" w:cs="Segoe UI"/>
          <w:color w:val="242729"/>
          <w:bdr w:val="none" w:sz="0" w:space="0" w:color="auto" w:frame="1"/>
        </w:rPr>
        <w:t>35 insignias de plata</w:t>
      </w:r>
      <w:r>
        <w:rPr>
          <w:rStyle w:val="badgecount"/>
          <w:rFonts w:ascii="inherit" w:hAnsi="inherit" w:cs="Segoe UI"/>
          <w:color w:val="242729"/>
          <w:sz w:val="18"/>
          <w:szCs w:val="18"/>
          <w:bdr w:val="none" w:sz="0" w:space="0" w:color="auto" w:frame="1"/>
        </w:rPr>
        <w:t>59</w:t>
      </w:r>
      <w:r>
        <w:rPr>
          <w:rStyle w:val="v-visible-sr"/>
          <w:rFonts w:ascii="inherit" w:hAnsi="inherit" w:cs="Segoe UI"/>
          <w:color w:val="242729"/>
          <w:bdr w:val="none" w:sz="0" w:space="0" w:color="auto" w:frame="1"/>
        </w:rPr>
        <w:t>59 medallas de bronce</w:t>
      </w:r>
    </w:p>
    <w:p w14:paraId="221C1271"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50"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29FC4A46" w14:textId="77777777" w:rsidR="00044CCA" w:rsidRDefault="00044CCA" w:rsidP="00044CCA">
      <w:pPr>
        <w:shd w:val="clear" w:color="auto" w:fill="FFFFFF"/>
        <w:textAlignment w:val="baseline"/>
        <w:rPr>
          <w:rFonts w:ascii="inherit" w:hAnsi="inherit" w:cs="Segoe UI"/>
          <w:color w:val="242729"/>
          <w:sz w:val="20"/>
          <w:szCs w:val="20"/>
        </w:rPr>
      </w:pPr>
      <w:bookmarkStart w:id="13" w:name="46992027"/>
      <w:bookmarkEnd w:id="13"/>
      <w:r>
        <w:rPr>
          <w:rFonts w:ascii="inherit" w:hAnsi="inherit" w:cs="Segoe UI"/>
          <w:color w:val="242729"/>
          <w:sz w:val="20"/>
          <w:szCs w:val="20"/>
        </w:rPr>
        <w:t>1</w:t>
      </w:r>
    </w:p>
    <w:p w14:paraId="4EBA355F"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El mejor lugar para escribir su </w:t>
      </w:r>
      <w:proofErr w:type="spellStart"/>
      <w:r>
        <w:rPr>
          <w:rStyle w:val="fc-light"/>
          <w:rFonts w:ascii="Consolas" w:hAnsi="Consolas"/>
          <w:color w:val="242729"/>
          <w:bdr w:val="none" w:sz="0" w:space="0" w:color="auto" w:frame="1"/>
        </w:rPr>
        <w:t>JavaScript</w:t>
      </w:r>
      <w:r>
        <w:rPr>
          <w:rFonts w:ascii="inherit" w:hAnsi="inherit" w:cs="Segoe UI"/>
          <w:color w:val="242729"/>
          <w:sz w:val="23"/>
          <w:szCs w:val="23"/>
        </w:rPr>
        <w:t>código</w:t>
      </w:r>
      <w:proofErr w:type="spellEnd"/>
      <w:r>
        <w:rPr>
          <w:rFonts w:ascii="inherit" w:hAnsi="inherit" w:cs="Segoe UI"/>
          <w:color w:val="242729"/>
          <w:sz w:val="23"/>
          <w:szCs w:val="23"/>
        </w:rPr>
        <w:t xml:space="preserve"> es al final del documento después o justo antes de la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inherit" w:hAnsi="inherit" w:cs="Segoe UI"/>
          <w:color w:val="242729"/>
          <w:sz w:val="23"/>
          <w:szCs w:val="23"/>
        </w:rPr>
        <w:t xml:space="preserve">etiqueta para cargar el documento primero y luego ejecutar el código </w:t>
      </w:r>
      <w:proofErr w:type="spellStart"/>
      <w:r>
        <w:rPr>
          <w:rFonts w:ascii="inherit" w:hAnsi="inherit" w:cs="Segoe UI"/>
          <w:color w:val="242729"/>
          <w:sz w:val="23"/>
          <w:szCs w:val="23"/>
        </w:rPr>
        <w:t>js</w:t>
      </w:r>
      <w:proofErr w:type="spellEnd"/>
      <w:r>
        <w:rPr>
          <w:rFonts w:ascii="inherit" w:hAnsi="inherit" w:cs="Segoe UI"/>
          <w:color w:val="242729"/>
          <w:sz w:val="23"/>
          <w:szCs w:val="23"/>
        </w:rPr>
        <w:t>.</w:t>
      </w:r>
    </w:p>
    <w:p w14:paraId="589E6476" w14:textId="77777777" w:rsidR="00044CCA" w:rsidRP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lang w:val="en-US"/>
        </w:rPr>
      </w:pPr>
      <w:r w:rsidRPr="00044CCA">
        <w:rPr>
          <w:rStyle w:val="hljs-tag"/>
          <w:rFonts w:ascii="inherit" w:hAnsi="inherit"/>
          <w:color w:val="242729"/>
          <w:bdr w:val="none" w:sz="0" w:space="0" w:color="auto" w:frame="1"/>
          <w:lang w:val="en-US"/>
        </w:rPr>
        <w: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&gt;</w:t>
      </w:r>
      <w:r w:rsidRPr="00044CCA">
        <w:rPr>
          <w:rStyle w:val="fc-light"/>
          <w:rFonts w:ascii="inherit" w:eastAsiaTheme="majorEastAsia" w:hAnsi="inherit"/>
          <w:color w:val="242729"/>
          <w:bdr w:val="none" w:sz="0" w:space="0" w:color="auto" w:frame="1"/>
          <w:lang w:val="en-US"/>
        </w:rPr>
        <w:t xml:space="preserve"> ... your code here ... </w:t>
      </w:r>
      <w:r w:rsidRPr="00044CCA">
        <w:rPr>
          <w:rStyle w:val="hljs-tag"/>
          <w:rFonts w:ascii="inherit" w:hAnsi="inherit"/>
          <w:color w:val="242729"/>
          <w:bdr w:val="none" w:sz="0" w:space="0" w:color="auto" w:frame="1"/>
          <w:lang w:val="en-US"/>
        </w:rPr>
        <w: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&gt;</w:t>
      </w:r>
    </w:p>
    <w:p w14:paraId="4F80F2BC" w14:textId="77777777" w:rsid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rPr>
      </w:pPr>
      <w:r>
        <w:rPr>
          <w:rStyle w:val="hljs-tag"/>
          <w:rFonts w:ascii="inherit" w:hAnsi="inherit"/>
          <w:color w:val="242729"/>
          <w:bdr w:val="none" w:sz="0" w:space="0" w:color="auto" w:frame="1"/>
        </w:rPr>
        <w:t>&lt;/</w:t>
      </w:r>
      <w:proofErr w:type="spellStart"/>
      <w:r>
        <w:rPr>
          <w:rStyle w:val="hljs-name"/>
          <w:rFonts w:ascii="inherit" w:hAnsi="inherit"/>
          <w:color w:val="242729"/>
          <w:bdr w:val="none" w:sz="0" w:space="0" w:color="auto" w:frame="1"/>
        </w:rPr>
        <w:t>body</w:t>
      </w:r>
      <w:proofErr w:type="spellEnd"/>
      <w:r>
        <w:rPr>
          <w:rStyle w:val="hljs-tag"/>
          <w:rFonts w:ascii="inherit" w:hAnsi="inherit"/>
          <w:color w:val="242729"/>
          <w:bdr w:val="none" w:sz="0" w:space="0" w:color="auto" w:frame="1"/>
        </w:rPr>
        <w:t>&gt;</w:t>
      </w:r>
    </w:p>
    <w:p w14:paraId="20ECF768"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Y si escribe </w:t>
      </w:r>
      <w:proofErr w:type="spellStart"/>
      <w:r>
        <w:rPr>
          <w:rStyle w:val="fc-light"/>
          <w:rFonts w:ascii="Consolas" w:hAnsi="Consolas"/>
          <w:color w:val="242729"/>
          <w:bdr w:val="none" w:sz="0" w:space="0" w:color="auto" w:frame="1"/>
        </w:rPr>
        <w:t>JQuery</w:t>
      </w:r>
      <w:r>
        <w:rPr>
          <w:rFonts w:ascii="inherit" w:hAnsi="inherit" w:cs="Segoe UI"/>
          <w:color w:val="242729"/>
          <w:sz w:val="23"/>
          <w:szCs w:val="23"/>
        </w:rPr>
        <w:t>lo</w:t>
      </w:r>
      <w:proofErr w:type="spellEnd"/>
      <w:r>
        <w:rPr>
          <w:rFonts w:ascii="inherit" w:hAnsi="inherit" w:cs="Segoe UI"/>
          <w:color w:val="242729"/>
          <w:sz w:val="23"/>
          <w:szCs w:val="23"/>
        </w:rPr>
        <w:t xml:space="preserve"> siguiente, puede estar en el documento principal y se ejecutará después de que se cargue el documento:</w:t>
      </w:r>
    </w:p>
    <w:p w14:paraId="3DDC13D8" w14:textId="77777777" w:rsidR="00044CCA" w:rsidRPr="00044CCA" w:rsidRDefault="00044CCA" w:rsidP="00044CCA">
      <w:pPr>
        <w:pStyle w:val="HTMLconformatoprevio"/>
        <w:shd w:val="clear" w:color="auto" w:fill="FFFFFF"/>
        <w:textAlignment w:val="baseline"/>
        <w:rPr>
          <w:rStyle w:val="hljs-params"/>
          <w:rFonts w:ascii="inherit" w:hAnsi="inherit"/>
          <w:color w:val="242729"/>
          <w:bdr w:val="none" w:sz="0" w:space="0" w:color="auto" w:frame="1"/>
          <w:lang w:val="en-US"/>
        </w:rPr>
      </w:pPr>
      <w:r w:rsidRPr="00044CCA">
        <w:rPr>
          <w:rStyle w:val="hljs-tag"/>
          <w:rFonts w:ascii="inherit" w:hAnsi="inherit"/>
          <w:color w:val="242729"/>
          <w:bdr w:val="none" w:sz="0" w:space="0" w:color="auto" w:frame="1"/>
          <w:lang w:val="en-US"/>
        </w:rPr>
        <w:t>&lt;</w:t>
      </w:r>
      <w:r w:rsidRPr="00044CCA">
        <w:rPr>
          <w:rStyle w:val="hljs-name"/>
          <w:rFonts w:ascii="inherit" w:hAnsi="inherit"/>
          <w:color w:val="242729"/>
          <w:bdr w:val="none" w:sz="0" w:space="0" w:color="auto" w:frame="1"/>
          <w:lang w:val="en-US"/>
        </w:rPr>
        <w:t>script</w:t>
      </w:r>
      <w:r w:rsidRPr="00044CCA">
        <w:rPr>
          <w:rStyle w:val="hljs-tag"/>
          <w:rFonts w:ascii="inherit" w:hAnsi="inherit"/>
          <w:color w:val="242729"/>
          <w:bdr w:val="none" w:sz="0" w:space="0" w:color="auto" w:frame="1"/>
          <w:lang w:val="en-US"/>
        </w:rPr>
        <w:t>&gt;</w:t>
      </w:r>
    </w:p>
    <w:p w14:paraId="3EF20EC0" w14:textId="77777777" w:rsidR="00044CCA" w:rsidRPr="00044CCA" w:rsidRDefault="00044CCA" w:rsidP="00044CCA">
      <w:pPr>
        <w:pStyle w:val="HTMLconformatoprevio"/>
        <w:shd w:val="clear" w:color="auto" w:fill="FFFFFF"/>
        <w:textAlignment w:val="baseline"/>
        <w:rPr>
          <w:rStyle w:val="hljs-params"/>
          <w:rFonts w:ascii="inherit" w:hAnsi="inherit"/>
          <w:color w:val="242729"/>
          <w:bdr w:val="none" w:sz="0" w:space="0" w:color="auto" w:frame="1"/>
          <w:lang w:val="en-US"/>
        </w:rPr>
      </w:pPr>
      <w:r w:rsidRPr="00044CCA">
        <w:rPr>
          <w:rStyle w:val="hljs-params"/>
          <w:rFonts w:ascii="inherit" w:hAnsi="inherit"/>
          <w:color w:val="242729"/>
          <w:bdr w:val="none" w:sz="0" w:space="0" w:color="auto" w:frame="1"/>
          <w:lang w:val="en-US"/>
        </w:rPr>
        <w:t>$(</w:t>
      </w:r>
      <w:r w:rsidRPr="00044CCA">
        <w:rPr>
          <w:rStyle w:val="hljs-builtin"/>
          <w:rFonts w:ascii="inherit" w:hAnsi="inherit"/>
          <w:color w:val="242729"/>
          <w:bdr w:val="none" w:sz="0" w:space="0" w:color="auto" w:frame="1"/>
          <w:lang w:val="en-US"/>
        </w:rPr>
        <w:t>document</w:t>
      </w:r>
      <w:r w:rsidRPr="00044CCA">
        <w:rPr>
          <w:rStyle w:val="hljs-params"/>
          <w:rFonts w:ascii="inherit" w:hAnsi="inherit"/>
          <w:color w:val="242729"/>
          <w:bdr w:val="none" w:sz="0" w:space="0" w:color="auto" w:frame="1"/>
          <w:lang w:val="en-US"/>
        </w:rPr>
        <w:t>).ready(</w:t>
      </w:r>
      <w:r w:rsidRPr="00044CCA">
        <w:rPr>
          <w:rStyle w:val="hljs-keyword"/>
          <w:rFonts w:ascii="inherit" w:hAnsi="inherit"/>
          <w:color w:val="242729"/>
          <w:bdr w:val="none" w:sz="0" w:space="0" w:color="auto" w:frame="1"/>
          <w:lang w:val="en-US"/>
        </w:rPr>
        <w:t>function</w:t>
      </w:r>
      <w:r w:rsidRPr="00044CCA">
        <w:rPr>
          <w:rStyle w:val="hljs-function"/>
          <w:rFonts w:ascii="inherit" w:hAnsi="inherit"/>
          <w:color w:val="242729"/>
          <w:bdr w:val="none" w:sz="0" w:space="0" w:color="auto" w:frame="1"/>
          <w:lang w:val="en-US"/>
        </w:rPr>
        <w:t>()</w:t>
      </w:r>
      <w:r w:rsidRPr="00044CCA">
        <w:rPr>
          <w:rStyle w:val="hljs-params"/>
          <w:rFonts w:ascii="inherit" w:hAnsi="inherit"/>
          <w:color w:val="242729"/>
          <w:bdr w:val="none" w:sz="0" w:space="0" w:color="auto" w:frame="1"/>
          <w:lang w:val="en-US"/>
        </w:rPr>
        <w:t>{</w:t>
      </w:r>
    </w:p>
    <w:p w14:paraId="672CA7F3" w14:textId="77777777" w:rsidR="00044CCA" w:rsidRPr="00044CCA" w:rsidRDefault="00044CCA" w:rsidP="00044CCA">
      <w:pPr>
        <w:pStyle w:val="HTMLconformatoprevio"/>
        <w:shd w:val="clear" w:color="auto" w:fill="FFFFFF"/>
        <w:textAlignment w:val="baseline"/>
        <w:rPr>
          <w:rStyle w:val="hljs-params"/>
          <w:rFonts w:ascii="inherit" w:hAnsi="inherit"/>
          <w:color w:val="242729"/>
          <w:bdr w:val="none" w:sz="0" w:space="0" w:color="auto" w:frame="1"/>
          <w:lang w:val="en-US"/>
        </w:rPr>
      </w:pPr>
      <w:r w:rsidRPr="00044CCA">
        <w:rPr>
          <w:rStyle w:val="hljs-params"/>
          <w:rFonts w:ascii="inherit" w:hAnsi="inherit"/>
          <w:color w:val="242729"/>
          <w:bdr w:val="none" w:sz="0" w:space="0" w:color="auto" w:frame="1"/>
          <w:lang w:val="en-US"/>
        </w:rPr>
        <w:t xml:space="preserve">   </w:t>
      </w:r>
      <w:r w:rsidRPr="00044CCA">
        <w:rPr>
          <w:rStyle w:val="hljs-comment"/>
          <w:rFonts w:ascii="inherit" w:hAnsi="inherit"/>
          <w:color w:val="242729"/>
          <w:bdr w:val="none" w:sz="0" w:space="0" w:color="auto" w:frame="1"/>
          <w:lang w:val="en-US"/>
        </w:rPr>
        <w:t>//your code here...</w:t>
      </w:r>
    </w:p>
    <w:p w14:paraId="37340B11" w14:textId="77777777" w:rsidR="00044CCA" w:rsidRDefault="00044CCA" w:rsidP="00044CCA">
      <w:pPr>
        <w:pStyle w:val="HTMLconformatoprevio"/>
        <w:shd w:val="clear" w:color="auto" w:fill="FFFFFF"/>
        <w:textAlignment w:val="baseline"/>
        <w:rPr>
          <w:rStyle w:val="hljs-params"/>
          <w:rFonts w:ascii="inherit" w:hAnsi="inherit"/>
          <w:color w:val="242729"/>
          <w:bdr w:val="none" w:sz="0" w:space="0" w:color="auto" w:frame="1"/>
        </w:rPr>
      </w:pPr>
      <w:r>
        <w:rPr>
          <w:rStyle w:val="hljs-params"/>
          <w:rFonts w:ascii="inherit" w:hAnsi="inherit"/>
          <w:color w:val="242729"/>
          <w:bdr w:val="none" w:sz="0" w:space="0" w:color="auto" w:frame="1"/>
        </w:rPr>
        <w:t>});</w:t>
      </w:r>
    </w:p>
    <w:p w14:paraId="62995354" w14:textId="77777777" w:rsidR="00044CCA" w:rsidRDefault="00044CCA" w:rsidP="00044CCA">
      <w:pPr>
        <w:pStyle w:val="HTMLconformatoprevio"/>
        <w:shd w:val="clear" w:color="auto" w:fill="FFFFFF"/>
        <w:textAlignment w:val="baseline"/>
        <w:rPr>
          <w:rStyle w:val="fc-light"/>
          <w:rFonts w:ascii="inherit" w:eastAsiaTheme="majorEastAsia" w:hAnsi="inherit"/>
          <w:color w:val="242729"/>
          <w:bdr w:val="none" w:sz="0" w:space="0" w:color="auto" w:frame="1"/>
        </w:rPr>
      </w:pPr>
      <w:r>
        <w:rPr>
          <w:rStyle w:val="hljs-tag"/>
          <w:rFonts w:ascii="inherit" w:hAnsi="inherit"/>
          <w:color w:val="242729"/>
          <w:bdr w:val="none" w:sz="0" w:space="0" w:color="auto" w:frame="1"/>
        </w:rPr>
        <w:t>&lt;/</w:t>
      </w:r>
      <w:r>
        <w:rPr>
          <w:rStyle w:val="hljs-name"/>
          <w:rFonts w:ascii="inherit" w:hAnsi="inherit"/>
          <w:color w:val="242729"/>
          <w:bdr w:val="none" w:sz="0" w:space="0" w:color="auto" w:frame="1"/>
        </w:rPr>
        <w:t>script</w:t>
      </w:r>
      <w:r>
        <w:rPr>
          <w:rStyle w:val="hljs-tag"/>
          <w:rFonts w:ascii="inherit" w:hAnsi="inherit"/>
          <w:color w:val="242729"/>
          <w:bdr w:val="none" w:sz="0" w:space="0" w:color="auto" w:frame="1"/>
        </w:rPr>
        <w:t>&gt;</w:t>
      </w:r>
    </w:p>
    <w:p w14:paraId="2F1EBAA6" w14:textId="77777777" w:rsidR="00044CCA" w:rsidRDefault="00031E93" w:rsidP="00044CCA">
      <w:pPr>
        <w:shd w:val="clear" w:color="auto" w:fill="FFFFFF"/>
        <w:textAlignment w:val="baseline"/>
        <w:rPr>
          <w:rFonts w:ascii="inherit" w:hAnsi="inherit" w:cs="Segoe UI"/>
          <w:color w:val="242729"/>
          <w:sz w:val="20"/>
          <w:szCs w:val="20"/>
        </w:rPr>
      </w:pPr>
      <w:hyperlink r:id="rId251" w:tooltip="Enlace permanente corto a esta respuesta" w:history="1">
        <w:r w:rsidR="00044CCA">
          <w:rPr>
            <w:rStyle w:val="Ttulo2Car"/>
            <w:rFonts w:ascii="inherit" w:hAnsi="inherit" w:cs="Segoe UI"/>
            <w:sz w:val="20"/>
            <w:szCs w:val="20"/>
            <w:bdr w:val="none" w:sz="0" w:space="0" w:color="auto" w:frame="1"/>
          </w:rPr>
          <w:t>Cuota</w:t>
        </w:r>
      </w:hyperlink>
    </w:p>
    <w:p w14:paraId="48EB32D1" w14:textId="77777777" w:rsidR="00044CCA" w:rsidRDefault="00031E93" w:rsidP="00044CCA">
      <w:pPr>
        <w:shd w:val="clear" w:color="auto" w:fill="FFFFFF"/>
        <w:textAlignment w:val="baseline"/>
        <w:rPr>
          <w:rFonts w:ascii="inherit" w:hAnsi="inherit" w:cs="Segoe UI"/>
          <w:color w:val="242729"/>
          <w:sz w:val="20"/>
          <w:szCs w:val="20"/>
        </w:rPr>
      </w:pPr>
      <w:hyperlink r:id="rId252" w:tooltip="Revisar y mejorar esta publicación" w:history="1">
        <w:r w:rsidR="00044CCA">
          <w:rPr>
            <w:rStyle w:val="Ttulo2Car"/>
            <w:rFonts w:ascii="inherit" w:hAnsi="inherit" w:cs="Segoe UI"/>
            <w:sz w:val="20"/>
            <w:szCs w:val="20"/>
            <w:bdr w:val="none" w:sz="0" w:space="0" w:color="auto" w:frame="1"/>
          </w:rPr>
          <w:t>Editar</w:t>
        </w:r>
      </w:hyperlink>
    </w:p>
    <w:p w14:paraId="020964D4"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3D6DD7E2" w14:textId="77777777" w:rsidR="00044CCA" w:rsidRDefault="00031E93" w:rsidP="00044CCA">
      <w:pPr>
        <w:shd w:val="clear" w:color="auto" w:fill="FFFFFF"/>
        <w:textAlignment w:val="baseline"/>
        <w:rPr>
          <w:rFonts w:ascii="inherit" w:hAnsi="inherit" w:cs="Segoe UI"/>
          <w:color w:val="242729"/>
          <w:sz w:val="18"/>
          <w:szCs w:val="18"/>
        </w:rPr>
      </w:pPr>
      <w:hyperlink r:id="rId253" w:tooltip="mostrar todas las ediciones de esta publicación" w:history="1">
        <w:r w:rsidR="00044CCA">
          <w:rPr>
            <w:rStyle w:val="Ttulo2Car"/>
            <w:rFonts w:ascii="inherit" w:hAnsi="inherit" w:cs="Segoe UI"/>
            <w:sz w:val="18"/>
            <w:szCs w:val="18"/>
            <w:bdr w:val="none" w:sz="0" w:space="0" w:color="auto" w:frame="1"/>
          </w:rPr>
          <w:t>editado el </w:t>
        </w:r>
        <w:r w:rsidR="00044CCA">
          <w:rPr>
            <w:rStyle w:val="relativetime"/>
            <w:rFonts w:ascii="inherit" w:hAnsi="inherit" w:cs="Segoe UI"/>
            <w:color w:val="0000FF"/>
            <w:sz w:val="18"/>
            <w:szCs w:val="18"/>
            <w:bdr w:val="none" w:sz="0" w:space="0" w:color="auto" w:frame="1"/>
          </w:rPr>
          <w:t>2 de junio de 2020 a las 23:14</w:t>
        </w:r>
      </w:hyperlink>
    </w:p>
    <w:p w14:paraId="39FFBBCA"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"https://stackoverflow.com/users/521952/paul-carlton" </w:instrText>
      </w:r>
      <w:r>
        <w:rPr>
          <w:rFonts w:ascii="inherit" w:hAnsi="inherit" w:cs="Segoe UI"/>
          <w:color w:val="242729"/>
          <w:sz w:val="20"/>
          <w:szCs w:val="20"/>
        </w:rPr>
        <w:fldChar w:fldCharType="separate"/>
      </w:r>
    </w:p>
    <w:p w14:paraId="22D41830" w14:textId="03631504"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0BFA759" wp14:editId="77F815A3">
            <wp:extent cx="304800" cy="304800"/>
            <wp:effectExtent l="0" t="0" r="0" b="0"/>
            <wp:docPr id="5" name="Imagen 5">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B0C12E"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40EFD016"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56" w:history="1">
        <w:r w:rsidR="00044CCA">
          <w:rPr>
            <w:rStyle w:val="Ttulo2Car"/>
            <w:rFonts w:ascii="inherit" w:hAnsi="inherit" w:cs="Segoe UI"/>
            <w:sz w:val="20"/>
            <w:szCs w:val="20"/>
            <w:bdr w:val="none" w:sz="0" w:space="0" w:color="auto" w:frame="1"/>
          </w:rPr>
          <w:t>Paul Carlton</w:t>
        </w:r>
      </w:hyperlink>
    </w:p>
    <w:p w14:paraId="4B0EB5AE"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2,487</w:t>
      </w:r>
      <w:r>
        <w:rPr>
          <w:rStyle w:val="badgecount"/>
          <w:rFonts w:ascii="inherit" w:hAnsi="inherit" w:cs="Segoe UI"/>
          <w:color w:val="242729"/>
          <w:sz w:val="18"/>
          <w:szCs w:val="18"/>
          <w:bdr w:val="none" w:sz="0" w:space="0" w:color="auto" w:frame="1"/>
        </w:rPr>
        <w:t>1</w:t>
      </w:r>
      <w:r>
        <w:rPr>
          <w:rStyle w:val="v-visible-sr"/>
          <w:rFonts w:ascii="inherit" w:hAnsi="inherit" w:cs="Segoe UI"/>
          <w:color w:val="242729"/>
          <w:bdr w:val="none" w:sz="0" w:space="0" w:color="auto" w:frame="1"/>
        </w:rPr>
        <w:t>1 insignia de oro</w:t>
      </w:r>
      <w:r>
        <w:rPr>
          <w:rStyle w:val="badgecount"/>
          <w:rFonts w:ascii="inherit" w:hAnsi="inherit" w:cs="Segoe UI"/>
          <w:color w:val="242729"/>
          <w:sz w:val="18"/>
          <w:szCs w:val="18"/>
          <w:bdr w:val="none" w:sz="0" w:space="0" w:color="auto" w:frame="1"/>
        </w:rPr>
        <w:t>21</w:t>
      </w:r>
      <w:r>
        <w:rPr>
          <w:rStyle w:val="v-visible-sr"/>
          <w:rFonts w:ascii="inherit" w:hAnsi="inherit" w:cs="Segoe UI"/>
          <w:color w:val="242729"/>
          <w:bdr w:val="none" w:sz="0" w:space="0" w:color="auto" w:frame="1"/>
        </w:rPr>
        <w:t>21 insignias de plata</w:t>
      </w:r>
      <w:r>
        <w:rPr>
          <w:rStyle w:val="badgecount"/>
          <w:rFonts w:ascii="inherit" w:hAnsi="inherit" w:cs="Segoe UI"/>
          <w:color w:val="242729"/>
          <w:sz w:val="18"/>
          <w:szCs w:val="18"/>
          <w:bdr w:val="none" w:sz="0" w:space="0" w:color="auto" w:frame="1"/>
        </w:rPr>
        <w:t>35</w:t>
      </w:r>
      <w:r>
        <w:rPr>
          <w:rStyle w:val="v-visible-sr"/>
          <w:rFonts w:ascii="inherit" w:hAnsi="inherit" w:cs="Segoe UI"/>
          <w:color w:val="242729"/>
          <w:bdr w:val="none" w:sz="0" w:space="0" w:color="auto" w:frame="1"/>
        </w:rPr>
        <w:t>35 medallas de bronce</w:t>
      </w:r>
    </w:p>
    <w:p w14:paraId="0E5CBE50" w14:textId="77777777" w:rsidR="00044CCA" w:rsidRDefault="00044CCA" w:rsidP="00044CCA">
      <w:pPr>
        <w:shd w:val="clear" w:color="auto" w:fill="FFFFFF"/>
        <w:spacing w:line="240" w:lineRule="auto"/>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28 oct.</w:t>
      </w:r>
    </w:p>
    <w:p w14:paraId="16FDBE55"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"https://stackoverflow.com/users/5091553/nada-diaa" </w:instrText>
      </w:r>
      <w:r>
        <w:rPr>
          <w:rFonts w:ascii="inherit" w:hAnsi="inherit" w:cs="Segoe UI"/>
          <w:color w:val="242729"/>
          <w:sz w:val="20"/>
          <w:szCs w:val="20"/>
        </w:rPr>
        <w:fldChar w:fldCharType="separate"/>
      </w:r>
    </w:p>
    <w:p w14:paraId="1F7B905B" w14:textId="132899EC"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383EB0E" wp14:editId="4C8B32CC">
            <wp:extent cx="304800" cy="304800"/>
            <wp:effectExtent l="0" t="0" r="0" b="0"/>
            <wp:docPr id="4" name="Imagen 4">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25DC5DA"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427C3162"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59" w:history="1">
        <w:r w:rsidR="00044CCA">
          <w:rPr>
            <w:rStyle w:val="Ttulo2Car"/>
            <w:rFonts w:ascii="inherit" w:hAnsi="inherit" w:cs="Segoe UI"/>
            <w:sz w:val="20"/>
            <w:szCs w:val="20"/>
            <w:bdr w:val="none" w:sz="0" w:space="0" w:color="auto" w:frame="1"/>
          </w:rPr>
          <w:t xml:space="preserve">nada </w:t>
        </w:r>
        <w:proofErr w:type="spellStart"/>
        <w:r w:rsidR="00044CCA">
          <w:rPr>
            <w:rStyle w:val="Ttulo2Car"/>
            <w:rFonts w:ascii="inherit" w:hAnsi="inherit" w:cs="Segoe UI"/>
            <w:sz w:val="20"/>
            <w:szCs w:val="20"/>
            <w:bdr w:val="none" w:sz="0" w:space="0" w:color="auto" w:frame="1"/>
          </w:rPr>
          <w:t>diaa</w:t>
        </w:r>
        <w:proofErr w:type="spellEnd"/>
      </w:hyperlink>
    </w:p>
    <w:p w14:paraId="317F59BD"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119</w:t>
      </w:r>
      <w:r>
        <w:rPr>
          <w:rStyle w:val="badgecount"/>
          <w:rFonts w:ascii="inherit" w:hAnsi="inherit" w:cs="Segoe UI"/>
          <w:color w:val="242729"/>
          <w:sz w:val="18"/>
          <w:szCs w:val="18"/>
          <w:bdr w:val="none" w:sz="0" w:space="0" w:color="auto" w:frame="1"/>
        </w:rPr>
        <w:t>10</w:t>
      </w:r>
      <w:r>
        <w:rPr>
          <w:rStyle w:val="v-visible-sr"/>
          <w:rFonts w:ascii="inherit" w:hAnsi="inherit" w:cs="Segoe UI"/>
          <w:color w:val="242729"/>
          <w:bdr w:val="none" w:sz="0" w:space="0" w:color="auto" w:frame="1"/>
        </w:rPr>
        <w:t>10 medallas de bronce</w:t>
      </w:r>
    </w:p>
    <w:p w14:paraId="7DA27907" w14:textId="77777777" w:rsidR="00044CCA" w:rsidRDefault="00044CCA" w:rsidP="00044CCA">
      <w:pPr>
        <w:pStyle w:val="comment"/>
        <w:numPr>
          <w:ilvl w:val="0"/>
          <w:numId w:val="15"/>
        </w:numPr>
        <w:shd w:val="clear" w:color="auto" w:fill="FFFFFF"/>
        <w:spacing w:before="0" w:beforeAutospacing="0" w:after="0" w:afterAutospacing="0"/>
        <w:textAlignment w:val="baseline"/>
        <w:rPr>
          <w:rFonts w:ascii="inherit" w:hAnsi="inherit" w:cs="Segoe UI"/>
          <w:color w:val="242729"/>
          <w:sz w:val="20"/>
          <w:szCs w:val="20"/>
        </w:rPr>
      </w:pPr>
      <w:proofErr w:type="spellStart"/>
      <w:r>
        <w:rPr>
          <w:rStyle w:val="comment-copy"/>
          <w:rFonts w:ascii="inherit" w:hAnsi="inherit" w:cs="Segoe UI"/>
          <w:color w:val="242729"/>
          <w:sz w:val="20"/>
          <w:szCs w:val="20"/>
          <w:bdr w:val="none" w:sz="0" w:space="0" w:color="auto" w:frame="1"/>
        </w:rPr>
        <w:t>lanza</w:t>
      </w:r>
      <w:r>
        <w:rPr>
          <w:rStyle w:val="fc-light"/>
          <w:rFonts w:ascii="Consolas" w:eastAsiaTheme="majorEastAsia" w:hAnsi="Consolas"/>
          <w:color w:val="242729"/>
          <w:bdr w:val="none" w:sz="0" w:space="0" w:color="auto" w:frame="1"/>
        </w:rPr>
        <w:t>SyntaxError</w:t>
      </w:r>
      <w:proofErr w:type="spellEnd"/>
      <w:r>
        <w:rPr>
          <w:rFonts w:ascii="inherit" w:hAnsi="inherit" w:cs="Segoe UI"/>
          <w:color w:val="242729"/>
          <w:sz w:val="20"/>
          <w:szCs w:val="20"/>
        </w:rPr>
        <w:t> -  </w:t>
      </w:r>
      <w:hyperlink r:id="rId260" w:tooltip="5,612 reputación" w:history="1">
        <w:r>
          <w:rPr>
            <w:rStyle w:val="Ttulo2Car"/>
            <w:rFonts w:ascii="inherit" w:hAnsi="inherit" w:cs="Segoe UI"/>
            <w:sz w:val="20"/>
            <w:szCs w:val="20"/>
            <w:bdr w:val="none" w:sz="0" w:space="0" w:color="auto" w:frame="1"/>
          </w:rPr>
          <w:t>Raz </w:t>
        </w:r>
      </w:hyperlink>
      <w:hyperlink r:id="rId261" w:anchor="comment92892455_46992027" w:history="1">
        <w:r>
          <w:rPr>
            <w:rStyle w:val="relativetime-clean"/>
            <w:rFonts w:ascii="inherit" w:hAnsi="inherit" w:cs="Segoe UI"/>
            <w:color w:val="0000FF"/>
            <w:sz w:val="20"/>
            <w:szCs w:val="20"/>
            <w:bdr w:val="none" w:sz="0" w:space="0" w:color="auto" w:frame="1"/>
          </w:rPr>
          <w:t>25 de octubre de 2018 a las 16:07</w:t>
        </w:r>
      </w:hyperlink>
    </w:p>
    <w:p w14:paraId="5D0A0BC9" w14:textId="77777777" w:rsidR="00044CCA" w:rsidRDefault="00044CCA" w:rsidP="00044CCA">
      <w:pPr>
        <w:pStyle w:val="comment"/>
        <w:numPr>
          <w:ilvl w:val="0"/>
          <w:numId w:val="15"/>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Su respuesta no fue incorrecta, pero necesitaba urgentemente una actualización. </w:t>
      </w:r>
      <w:r>
        <w:rPr>
          <w:rFonts w:ascii="inherit" w:hAnsi="inherit" w:cs="Segoe UI"/>
          <w:color w:val="242729"/>
          <w:sz w:val="20"/>
          <w:szCs w:val="20"/>
        </w:rPr>
        <w:t>-  </w:t>
      </w:r>
      <w:hyperlink r:id="rId262" w:tooltip="2,487 reputación" w:history="1">
        <w:r>
          <w:rPr>
            <w:rStyle w:val="Ttulo2Car"/>
            <w:rFonts w:ascii="inherit" w:hAnsi="inherit" w:cs="Segoe UI"/>
            <w:sz w:val="20"/>
            <w:szCs w:val="20"/>
            <w:bdr w:val="none" w:sz="0" w:space="0" w:color="auto" w:frame="1"/>
          </w:rPr>
          <w:t>Paul Carlton </w:t>
        </w:r>
      </w:hyperlink>
      <w:hyperlink r:id="rId263" w:anchor="comment109941303_46992027" w:history="1">
        <w:r>
          <w:rPr>
            <w:rStyle w:val="relativetime-clean"/>
            <w:rFonts w:ascii="inherit" w:hAnsi="inherit" w:cs="Segoe UI"/>
            <w:color w:val="0000FF"/>
            <w:sz w:val="20"/>
            <w:szCs w:val="20"/>
            <w:bdr w:val="none" w:sz="0" w:space="0" w:color="auto" w:frame="1"/>
          </w:rPr>
          <w:t>2 de junio de 2020 a las 23:15</w:t>
        </w:r>
      </w:hyperlink>
    </w:p>
    <w:p w14:paraId="6572FCCD" w14:textId="77777777" w:rsidR="00044CCA" w:rsidRDefault="00044CCA" w:rsidP="00044CCA">
      <w:pPr>
        <w:pStyle w:val="comment"/>
        <w:numPr>
          <w:ilvl w:val="0"/>
          <w:numId w:val="15"/>
        </w:numPr>
        <w:shd w:val="clear" w:color="auto" w:fill="FFFFFF"/>
        <w:spacing w:before="0" w:beforeAutospacing="0" w:after="0" w:afterAutospacing="0"/>
        <w:textAlignment w:val="baseline"/>
        <w:rPr>
          <w:rFonts w:ascii="inherit" w:hAnsi="inherit" w:cs="Segoe UI"/>
          <w:color w:val="242729"/>
          <w:sz w:val="20"/>
          <w:szCs w:val="20"/>
        </w:rPr>
      </w:pPr>
      <w:r>
        <w:rPr>
          <w:rStyle w:val="comment-copy"/>
          <w:rFonts w:ascii="inherit" w:hAnsi="inherit" w:cs="Segoe UI"/>
          <w:color w:val="242729"/>
          <w:sz w:val="20"/>
          <w:szCs w:val="20"/>
          <w:bdr w:val="none" w:sz="0" w:space="0" w:color="auto" w:frame="1"/>
        </w:rPr>
        <w:t xml:space="preserve">No es una buena idea poner los scripts al final de su cuerpo o código </w:t>
      </w:r>
      <w:proofErr w:type="spellStart"/>
      <w:r>
        <w:rPr>
          <w:rStyle w:val="comment-copy"/>
          <w:rFonts w:ascii="inherit" w:hAnsi="inherit" w:cs="Segoe UI"/>
          <w:color w:val="242729"/>
          <w:sz w:val="20"/>
          <w:szCs w:val="20"/>
          <w:bdr w:val="none" w:sz="0" w:space="0" w:color="auto" w:frame="1"/>
        </w:rPr>
        <w:t>html</w:t>
      </w:r>
      <w:proofErr w:type="spellEnd"/>
      <w:r>
        <w:rPr>
          <w:rStyle w:val="comment-copy"/>
          <w:rFonts w:ascii="inherit" w:hAnsi="inherit" w:cs="Segoe UI"/>
          <w:color w:val="242729"/>
          <w:sz w:val="20"/>
          <w:szCs w:val="20"/>
          <w:bdr w:val="none" w:sz="0" w:space="0" w:color="auto" w:frame="1"/>
        </w:rPr>
        <w:t>. Es una práctica común colocar este tipo de metainformación justo donde pertenece: en la cabeza. </w:t>
      </w:r>
      <w:r>
        <w:rPr>
          <w:rFonts w:ascii="inherit" w:hAnsi="inherit" w:cs="Segoe UI"/>
          <w:color w:val="242729"/>
          <w:sz w:val="20"/>
          <w:szCs w:val="20"/>
        </w:rPr>
        <w:t>-  </w:t>
      </w:r>
      <w:hyperlink r:id="rId264" w:tooltip="1,020 reputación" w:history="1">
        <w:r>
          <w:rPr>
            <w:rStyle w:val="Ttulo2Car"/>
            <w:rFonts w:ascii="inherit" w:hAnsi="inherit" w:cs="Segoe UI"/>
            <w:sz w:val="20"/>
            <w:szCs w:val="20"/>
            <w:bdr w:val="none" w:sz="0" w:space="0" w:color="auto" w:frame="1"/>
          </w:rPr>
          <w:t>theking2 </w:t>
        </w:r>
      </w:hyperlink>
      <w:hyperlink r:id="rId265" w:anchor="comment118963294_46992027" w:history="1">
        <w:r>
          <w:rPr>
            <w:rStyle w:val="relativetime-clean"/>
            <w:rFonts w:ascii="inherit" w:hAnsi="inherit" w:cs="Segoe UI"/>
            <w:color w:val="0000FF"/>
            <w:sz w:val="20"/>
            <w:szCs w:val="20"/>
            <w:bdr w:val="none" w:sz="0" w:space="0" w:color="auto" w:frame="1"/>
          </w:rPr>
          <w:t>28 de abril a las 15:52</w:t>
        </w:r>
      </w:hyperlink>
    </w:p>
    <w:p w14:paraId="07593C10" w14:textId="77777777" w:rsidR="00044CCA" w:rsidRDefault="00031E93" w:rsidP="00044CCA">
      <w:pPr>
        <w:shd w:val="clear" w:color="auto" w:fill="FFFFFF"/>
        <w:textAlignment w:val="baseline"/>
        <w:rPr>
          <w:rFonts w:ascii="inherit" w:hAnsi="inherit" w:cs="Segoe UI"/>
          <w:color w:val="242729"/>
          <w:sz w:val="20"/>
          <w:szCs w:val="20"/>
        </w:rPr>
      </w:pPr>
      <w:hyperlink r:id="rId266"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0561E165" w14:textId="77777777" w:rsidR="00044CCA" w:rsidRDefault="00044CCA" w:rsidP="00044CCA">
      <w:pPr>
        <w:shd w:val="clear" w:color="auto" w:fill="FFFFFF"/>
        <w:textAlignment w:val="baseline"/>
        <w:rPr>
          <w:rFonts w:ascii="inherit" w:hAnsi="inherit" w:cs="Segoe UI"/>
          <w:color w:val="242729"/>
          <w:sz w:val="20"/>
          <w:szCs w:val="20"/>
        </w:rPr>
      </w:pPr>
      <w:bookmarkStart w:id="14" w:name="40904549"/>
      <w:bookmarkEnd w:id="14"/>
      <w:r>
        <w:rPr>
          <w:rFonts w:ascii="inherit" w:hAnsi="inherit" w:cs="Segoe UI"/>
          <w:color w:val="242729"/>
          <w:sz w:val="20"/>
          <w:szCs w:val="20"/>
        </w:rPr>
        <w:t>1</w:t>
      </w:r>
    </w:p>
    <w:p w14:paraId="1710A048"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Creo que depende de la ejecución de la página web. Si la página que desea mostrar no se puede mostrar correctamente sin cargar JavaScript primero, primero debe incluir el archivo JavaScript. Pero si puede mostrar / representar una página web sin descargar inicialmente el archivo JavaScript, entonces debe poner el código JavaScript en la parte inferior de la página. Porque emulará una carga de página rápida, y desde el punto de vista de un usuario, parece que esa página se carga más rápido.</w:t>
      </w:r>
    </w:p>
    <w:p w14:paraId="73E1B3A8" w14:textId="77777777" w:rsidR="00044CCA" w:rsidRDefault="00031E93" w:rsidP="00044CCA">
      <w:pPr>
        <w:shd w:val="clear" w:color="auto" w:fill="FFFFFF"/>
        <w:textAlignment w:val="baseline"/>
        <w:rPr>
          <w:rFonts w:ascii="inherit" w:hAnsi="inherit" w:cs="Segoe UI"/>
          <w:color w:val="242729"/>
          <w:sz w:val="20"/>
          <w:szCs w:val="20"/>
        </w:rPr>
      </w:pPr>
      <w:hyperlink r:id="rId267" w:tooltip="Enlace permanente corto a esta respuesta" w:history="1">
        <w:r w:rsidR="00044CCA">
          <w:rPr>
            <w:rStyle w:val="Ttulo2Car"/>
            <w:rFonts w:ascii="inherit" w:hAnsi="inherit" w:cs="Segoe UI"/>
            <w:sz w:val="20"/>
            <w:szCs w:val="20"/>
            <w:bdr w:val="none" w:sz="0" w:space="0" w:color="auto" w:frame="1"/>
          </w:rPr>
          <w:t>Cuota</w:t>
        </w:r>
      </w:hyperlink>
    </w:p>
    <w:p w14:paraId="34B63B81" w14:textId="77777777" w:rsidR="00044CCA" w:rsidRDefault="00031E93" w:rsidP="00044CCA">
      <w:pPr>
        <w:shd w:val="clear" w:color="auto" w:fill="FFFFFF"/>
        <w:textAlignment w:val="baseline"/>
        <w:rPr>
          <w:rFonts w:ascii="inherit" w:hAnsi="inherit" w:cs="Segoe UI"/>
          <w:color w:val="242729"/>
          <w:sz w:val="20"/>
          <w:szCs w:val="20"/>
        </w:rPr>
      </w:pPr>
      <w:hyperlink r:id="rId268" w:tooltip="Revisar y mejorar esta publicación" w:history="1">
        <w:r w:rsidR="00044CCA">
          <w:rPr>
            <w:rStyle w:val="Ttulo2Car"/>
            <w:rFonts w:ascii="inherit" w:hAnsi="inherit" w:cs="Segoe UI"/>
            <w:sz w:val="20"/>
            <w:szCs w:val="20"/>
            <w:bdr w:val="none" w:sz="0" w:space="0" w:color="auto" w:frame="1"/>
          </w:rPr>
          <w:t>Editar</w:t>
        </w:r>
      </w:hyperlink>
    </w:p>
    <w:p w14:paraId="4E1586EC"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2AE5FB61"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contestado </w:t>
      </w:r>
      <w:r>
        <w:rPr>
          <w:rStyle w:val="relativetime"/>
          <w:rFonts w:ascii="inherit" w:hAnsi="inherit" w:cs="Segoe UI"/>
          <w:color w:val="242729"/>
          <w:sz w:val="18"/>
          <w:szCs w:val="18"/>
          <w:bdr w:val="none" w:sz="0" w:space="0" w:color="auto" w:frame="1"/>
        </w:rPr>
        <w:t>1 Dic '16 a las 7:09</w:t>
      </w:r>
    </w:p>
    <w:p w14:paraId="53E98471"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"https://stackoverflow.com/users/5398535/amit-mhaske" </w:instrText>
      </w:r>
      <w:r>
        <w:rPr>
          <w:rFonts w:ascii="inherit" w:hAnsi="inherit" w:cs="Segoe UI"/>
          <w:color w:val="242729"/>
          <w:sz w:val="20"/>
          <w:szCs w:val="20"/>
        </w:rPr>
        <w:fldChar w:fldCharType="separate"/>
      </w:r>
    </w:p>
    <w:p w14:paraId="408AB27A" w14:textId="79711C86"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6DD5D3D" wp14:editId="67887804">
            <wp:extent cx="304800" cy="304800"/>
            <wp:effectExtent l="0" t="0" r="0" b="0"/>
            <wp:docPr id="3" name="Imagen 3">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EDBA7A"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7217B116"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71" w:history="1">
        <w:proofErr w:type="spellStart"/>
        <w:r w:rsidR="00044CCA">
          <w:rPr>
            <w:rStyle w:val="Ttulo2Car"/>
            <w:rFonts w:ascii="inherit" w:hAnsi="inherit" w:cs="Segoe UI"/>
            <w:sz w:val="20"/>
            <w:szCs w:val="20"/>
            <w:bdr w:val="none" w:sz="0" w:space="0" w:color="auto" w:frame="1"/>
          </w:rPr>
          <w:t>Amit</w:t>
        </w:r>
        <w:proofErr w:type="spellEnd"/>
        <w:r w:rsidR="00044CCA">
          <w:rPr>
            <w:rStyle w:val="Ttulo2Car"/>
            <w:rFonts w:ascii="inherit" w:hAnsi="inherit" w:cs="Segoe UI"/>
            <w:sz w:val="20"/>
            <w:szCs w:val="20"/>
            <w:bdr w:val="none" w:sz="0" w:space="0" w:color="auto" w:frame="1"/>
          </w:rPr>
          <w:t xml:space="preserve"> </w:t>
        </w:r>
        <w:proofErr w:type="spellStart"/>
        <w:r w:rsidR="00044CCA">
          <w:rPr>
            <w:rStyle w:val="Ttulo2Car"/>
            <w:rFonts w:ascii="inherit" w:hAnsi="inherit" w:cs="Segoe UI"/>
            <w:sz w:val="20"/>
            <w:szCs w:val="20"/>
            <w:bdr w:val="none" w:sz="0" w:space="0" w:color="auto" w:frame="1"/>
          </w:rPr>
          <w:t>Mhaske</w:t>
        </w:r>
        <w:proofErr w:type="spellEnd"/>
      </w:hyperlink>
    </w:p>
    <w:p w14:paraId="11F17FDF"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351</w:t>
      </w:r>
      <w:r>
        <w:rPr>
          <w:rStyle w:val="badgecount"/>
          <w:rFonts w:ascii="inherit" w:hAnsi="inherit" w:cs="Segoe UI"/>
          <w:color w:val="242729"/>
          <w:sz w:val="18"/>
          <w:szCs w:val="18"/>
          <w:bdr w:val="none" w:sz="0" w:space="0" w:color="auto" w:frame="1"/>
        </w:rPr>
        <w:t>1</w:t>
      </w:r>
      <w:r>
        <w:rPr>
          <w:rStyle w:val="v-visible-sr"/>
          <w:rFonts w:ascii="inherit" w:hAnsi="inherit" w:cs="Segoe UI"/>
          <w:color w:val="242729"/>
          <w:bdr w:val="none" w:sz="0" w:space="0" w:color="auto" w:frame="1"/>
        </w:rPr>
        <w:t>1 insignia de plata</w:t>
      </w:r>
      <w:r>
        <w:rPr>
          <w:rStyle w:val="badgecount"/>
          <w:rFonts w:ascii="inherit" w:hAnsi="inherit" w:cs="Segoe UI"/>
          <w:color w:val="242729"/>
          <w:sz w:val="18"/>
          <w:szCs w:val="18"/>
          <w:bdr w:val="none" w:sz="0" w:space="0" w:color="auto" w:frame="1"/>
        </w:rPr>
        <w:t>8</w:t>
      </w:r>
      <w:r>
        <w:rPr>
          <w:rStyle w:val="v-visible-sr"/>
          <w:rFonts w:ascii="inherit" w:hAnsi="inherit" w:cs="Segoe UI"/>
          <w:color w:val="242729"/>
          <w:bdr w:val="none" w:sz="0" w:space="0" w:color="auto" w:frame="1"/>
        </w:rPr>
        <w:t>8 insignias de bronce</w:t>
      </w:r>
    </w:p>
    <w:p w14:paraId="78C3509F"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72"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77F8CFF5" w14:textId="77777777" w:rsidR="00044CCA" w:rsidRDefault="00044CCA" w:rsidP="00044CCA">
      <w:pPr>
        <w:shd w:val="clear" w:color="auto" w:fill="FFFFFF"/>
        <w:textAlignment w:val="baseline"/>
        <w:rPr>
          <w:rFonts w:ascii="inherit" w:hAnsi="inherit" w:cs="Segoe UI"/>
          <w:color w:val="242729"/>
          <w:sz w:val="20"/>
          <w:szCs w:val="20"/>
        </w:rPr>
      </w:pPr>
      <w:bookmarkStart w:id="15" w:name="65848069"/>
      <w:bookmarkEnd w:id="15"/>
      <w:r>
        <w:rPr>
          <w:rFonts w:ascii="inherit" w:hAnsi="inherit" w:cs="Segoe UI"/>
          <w:color w:val="242729"/>
          <w:sz w:val="20"/>
          <w:szCs w:val="20"/>
        </w:rPr>
        <w:t>0</w:t>
      </w:r>
    </w:p>
    <w:p w14:paraId="1F4ECEEF"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Puede agregar código JavaScript en un documento HTML empleando la etiqueta HTML dedicada </w:t>
      </w:r>
      <w:r>
        <w:rPr>
          <w:rStyle w:val="fc-light"/>
          <w:rFonts w:ascii="Consolas" w:hAnsi="Consolas"/>
          <w:color w:val="242729"/>
          <w:bdr w:val="none" w:sz="0" w:space="0" w:color="auto" w:frame="1"/>
        </w:rPr>
        <w:t>&lt;script&gt;</w:t>
      </w:r>
      <w:r>
        <w:rPr>
          <w:rFonts w:ascii="inherit" w:hAnsi="inherit" w:cs="Segoe UI"/>
          <w:color w:val="242729"/>
          <w:sz w:val="23"/>
          <w:szCs w:val="23"/>
        </w:rPr>
        <w:t>que envuelve el código JavaScript.</w:t>
      </w:r>
    </w:p>
    <w:p w14:paraId="2D657414"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La </w:t>
      </w:r>
      <w:r>
        <w:rPr>
          <w:rStyle w:val="fc-light"/>
          <w:rFonts w:ascii="Consolas" w:hAnsi="Consolas"/>
          <w:color w:val="242729"/>
          <w:bdr w:val="none" w:sz="0" w:space="0" w:color="auto" w:frame="1"/>
        </w:rPr>
        <w:t>&lt;script&gt;</w:t>
      </w:r>
      <w:r>
        <w:rPr>
          <w:rFonts w:ascii="inherit" w:hAnsi="inherit" w:cs="Segoe UI"/>
          <w:color w:val="242729"/>
          <w:sz w:val="23"/>
          <w:szCs w:val="23"/>
        </w:rPr>
        <w:t>etiqueta se puede colocar en la </w:t>
      </w:r>
      <w:r>
        <w:rPr>
          <w:rStyle w:val="fc-light"/>
          <w:rFonts w:ascii="Consolas" w:hAnsi="Consolas"/>
          <w:color w:val="242729"/>
          <w:bdr w:val="none" w:sz="0" w:space="0" w:color="auto" w:frame="1"/>
        </w:rPr>
        <w:t>&lt;head&gt;</w:t>
      </w:r>
      <w:r>
        <w:rPr>
          <w:rFonts w:ascii="inherit" w:hAnsi="inherit" w:cs="Segoe UI"/>
          <w:color w:val="242729"/>
          <w:sz w:val="23"/>
          <w:szCs w:val="23"/>
        </w:rPr>
        <w:t>sección de su HTML, en la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inherit" w:hAnsi="inherit" w:cs="Segoe UI"/>
          <w:color w:val="242729"/>
          <w:sz w:val="23"/>
          <w:szCs w:val="23"/>
        </w:rPr>
        <w:t>sección o después de la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inherit" w:hAnsi="inherit" w:cs="Segoe UI"/>
          <w:color w:val="242729"/>
          <w:sz w:val="23"/>
          <w:szCs w:val="23"/>
        </w:rPr>
        <w:t>etiqueta de cierre, dependiendo de cuándo desee que se cargue JavaScript.</w:t>
      </w:r>
    </w:p>
    <w:p w14:paraId="2822E128"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Generalmente, el código JavaScript puede ir dentro de la </w:t>
      </w:r>
      <w:r>
        <w:rPr>
          <w:rStyle w:val="fc-light"/>
          <w:rFonts w:ascii="Consolas" w:hAnsi="Consolas"/>
          <w:color w:val="242729"/>
          <w:bdr w:val="none" w:sz="0" w:space="0" w:color="auto" w:frame="1"/>
        </w:rPr>
        <w:t>&lt;head&gt;</w:t>
      </w:r>
      <w:r>
        <w:rPr>
          <w:rFonts w:ascii="inherit" w:hAnsi="inherit" w:cs="Segoe UI"/>
          <w:color w:val="242729"/>
          <w:sz w:val="23"/>
          <w:szCs w:val="23"/>
        </w:rPr>
        <w:t>sección del documento para mantenerlos contenidos y fuera del contenido principal de su documento HTML.</w:t>
      </w:r>
    </w:p>
    <w:p w14:paraId="5D2496B8"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Sin embargo, si su secuencia de comandos debe ejecutarse en un punto determinado dentro del diseño de una página, como cuando se usa </w:t>
      </w:r>
      <w:proofErr w:type="spellStart"/>
      <w:r>
        <w:rPr>
          <w:rStyle w:val="fc-light"/>
          <w:rFonts w:ascii="Consolas" w:hAnsi="Consolas"/>
          <w:color w:val="242729"/>
          <w:bdr w:val="none" w:sz="0" w:space="0" w:color="auto" w:frame="1"/>
        </w:rPr>
        <w:t>document.write</w:t>
      </w:r>
      <w:r>
        <w:rPr>
          <w:rFonts w:ascii="inherit" w:hAnsi="inherit" w:cs="Segoe UI"/>
          <w:color w:val="242729"/>
          <w:sz w:val="23"/>
          <w:szCs w:val="23"/>
        </w:rPr>
        <w:t>para</w:t>
      </w:r>
      <w:proofErr w:type="spellEnd"/>
      <w:r>
        <w:rPr>
          <w:rFonts w:ascii="inherit" w:hAnsi="inherit" w:cs="Segoe UI"/>
          <w:color w:val="242729"/>
          <w:sz w:val="23"/>
          <w:szCs w:val="23"/>
        </w:rPr>
        <w:t xml:space="preserve"> generar contenido, debe colocarlo en el punto donde se debe llamar, generalmente dentro de la </w:t>
      </w:r>
      <w:r>
        <w:rPr>
          <w:rStyle w:val="fc-light"/>
          <w:rFonts w:ascii="Consolas" w:hAnsi="Consolas"/>
          <w:color w:val="242729"/>
          <w:bdr w:val="none" w:sz="0" w:space="0" w:color="auto" w:frame="1"/>
        </w:rPr>
        <w:t>&lt;</w:t>
      </w:r>
      <w:proofErr w:type="spellStart"/>
      <w:r>
        <w:rPr>
          <w:rStyle w:val="fc-light"/>
          <w:rFonts w:ascii="Consolas" w:hAnsi="Consolas"/>
          <w:color w:val="242729"/>
          <w:bdr w:val="none" w:sz="0" w:space="0" w:color="auto" w:frame="1"/>
        </w:rPr>
        <w:t>body</w:t>
      </w:r>
      <w:proofErr w:type="spellEnd"/>
      <w:r>
        <w:rPr>
          <w:rStyle w:val="fc-light"/>
          <w:rFonts w:ascii="Consolas" w:hAnsi="Consolas"/>
          <w:color w:val="242729"/>
          <w:bdr w:val="none" w:sz="0" w:space="0" w:color="auto" w:frame="1"/>
        </w:rPr>
        <w:t>&gt;</w:t>
      </w:r>
      <w:r>
        <w:rPr>
          <w:rFonts w:ascii="inherit" w:hAnsi="inherit" w:cs="Segoe UI"/>
          <w:color w:val="242729"/>
          <w:sz w:val="23"/>
          <w:szCs w:val="23"/>
        </w:rPr>
        <w:t>sección.</w:t>
      </w:r>
    </w:p>
    <w:p w14:paraId="5FB6ECDB" w14:textId="77777777" w:rsidR="00044CCA" w:rsidRDefault="00031E93" w:rsidP="00044CCA">
      <w:pPr>
        <w:shd w:val="clear" w:color="auto" w:fill="FFFFFF"/>
        <w:textAlignment w:val="baseline"/>
        <w:rPr>
          <w:rFonts w:ascii="inherit" w:hAnsi="inherit" w:cs="Segoe UI"/>
          <w:color w:val="242729"/>
          <w:sz w:val="20"/>
          <w:szCs w:val="20"/>
        </w:rPr>
      </w:pPr>
      <w:hyperlink r:id="rId273" w:tooltip="Enlace permanente corto a esta respuesta" w:history="1">
        <w:r w:rsidR="00044CCA">
          <w:rPr>
            <w:rStyle w:val="Ttulo2Car"/>
            <w:rFonts w:ascii="inherit" w:hAnsi="inherit" w:cs="Segoe UI"/>
            <w:sz w:val="20"/>
            <w:szCs w:val="20"/>
            <w:bdr w:val="none" w:sz="0" w:space="0" w:color="auto" w:frame="1"/>
          </w:rPr>
          <w:t>Cuota</w:t>
        </w:r>
      </w:hyperlink>
    </w:p>
    <w:p w14:paraId="07A96980" w14:textId="77777777" w:rsidR="00044CCA" w:rsidRDefault="00031E93" w:rsidP="00044CCA">
      <w:pPr>
        <w:shd w:val="clear" w:color="auto" w:fill="FFFFFF"/>
        <w:textAlignment w:val="baseline"/>
        <w:rPr>
          <w:rFonts w:ascii="inherit" w:hAnsi="inherit" w:cs="Segoe UI"/>
          <w:color w:val="242729"/>
          <w:sz w:val="20"/>
          <w:szCs w:val="20"/>
        </w:rPr>
      </w:pPr>
      <w:hyperlink r:id="rId274" w:tooltip="Revisar y mejorar esta publicación" w:history="1">
        <w:r w:rsidR="00044CCA">
          <w:rPr>
            <w:rStyle w:val="Ttulo2Car"/>
            <w:rFonts w:ascii="inherit" w:hAnsi="inherit" w:cs="Segoe UI"/>
            <w:sz w:val="20"/>
            <w:szCs w:val="20"/>
            <w:bdr w:val="none" w:sz="0" w:space="0" w:color="auto" w:frame="1"/>
          </w:rPr>
          <w:t>Editar</w:t>
        </w:r>
      </w:hyperlink>
    </w:p>
    <w:p w14:paraId="0941021C"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Seguir</w:t>
      </w:r>
    </w:p>
    <w:p w14:paraId="1DFA9EE7" w14:textId="77777777" w:rsidR="00044CCA" w:rsidRDefault="00044CCA" w:rsidP="00044CCA">
      <w:pPr>
        <w:shd w:val="clear" w:color="auto" w:fill="FFFFFF"/>
        <w:textAlignment w:val="baseline"/>
        <w:rPr>
          <w:rFonts w:ascii="inherit" w:hAnsi="inherit" w:cs="Segoe UI"/>
          <w:color w:val="242729"/>
          <w:sz w:val="18"/>
          <w:szCs w:val="18"/>
        </w:rPr>
      </w:pPr>
      <w:r>
        <w:rPr>
          <w:rFonts w:ascii="inherit" w:hAnsi="inherit" w:cs="Segoe UI"/>
          <w:color w:val="242729"/>
          <w:sz w:val="18"/>
          <w:szCs w:val="18"/>
        </w:rPr>
        <w:t>Fuente </w:t>
      </w:r>
      <w:proofErr w:type="spellStart"/>
      <w:r>
        <w:rPr>
          <w:rStyle w:val="relativetime"/>
          <w:rFonts w:ascii="inherit" w:hAnsi="inherit" w:cs="Segoe UI"/>
          <w:color w:val="242729"/>
          <w:sz w:val="18"/>
          <w:szCs w:val="18"/>
          <w:bdr w:val="none" w:sz="0" w:space="0" w:color="auto" w:frame="1"/>
        </w:rPr>
        <w:t>CompartirCrear</w:t>
      </w:r>
      <w:proofErr w:type="spellEnd"/>
      <w:r>
        <w:rPr>
          <w:rStyle w:val="relativetime"/>
          <w:rFonts w:ascii="inherit" w:hAnsi="inherit" w:cs="Segoe UI"/>
          <w:color w:val="242729"/>
          <w:sz w:val="18"/>
          <w:szCs w:val="18"/>
          <w:bdr w:val="none" w:sz="0" w:space="0" w:color="auto" w:frame="1"/>
        </w:rPr>
        <w:t xml:space="preserve"> 22 ene.</w:t>
      </w:r>
    </w:p>
    <w:p w14:paraId="32AEB645" w14:textId="77777777" w:rsidR="00044CCA" w:rsidRDefault="00044CCA" w:rsidP="00044CCA">
      <w:pPr>
        <w:shd w:val="clear" w:color="auto" w:fill="FFFFFF"/>
        <w:textAlignment w:val="baseline"/>
        <w:rPr>
          <w:rStyle w:val="Ttulo2Car"/>
          <w:sz w:val="20"/>
          <w:szCs w:val="20"/>
          <w:bdr w:val="none" w:sz="0" w:space="0" w:color="auto" w:frame="1"/>
        </w:rPr>
      </w:pPr>
      <w:r>
        <w:rPr>
          <w:rFonts w:ascii="inherit" w:hAnsi="inherit" w:cs="Segoe UI"/>
          <w:color w:val="242729"/>
          <w:sz w:val="20"/>
          <w:szCs w:val="20"/>
        </w:rPr>
        <w:fldChar w:fldCharType="begin"/>
      </w:r>
      <w:r>
        <w:rPr>
          <w:rFonts w:ascii="inherit" w:hAnsi="inherit" w:cs="Segoe UI"/>
          <w:color w:val="242729"/>
          <w:sz w:val="20"/>
          <w:szCs w:val="20"/>
        </w:rPr>
        <w:instrText xml:space="preserve"> HYPERLINK "https://stackoverflow.com/users/13841707/nitesh-singh" </w:instrText>
      </w:r>
      <w:r>
        <w:rPr>
          <w:rFonts w:ascii="inherit" w:hAnsi="inherit" w:cs="Segoe UI"/>
          <w:color w:val="242729"/>
          <w:sz w:val="20"/>
          <w:szCs w:val="20"/>
        </w:rPr>
        <w:fldChar w:fldCharType="separate"/>
      </w:r>
    </w:p>
    <w:p w14:paraId="7393514D" w14:textId="66D33827" w:rsidR="00044CCA" w:rsidRDefault="00044CCA" w:rsidP="00044CCA">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54ECF3F" wp14:editId="46AC9B6B">
            <wp:extent cx="304800" cy="304800"/>
            <wp:effectExtent l="0" t="0" r="0" b="0"/>
            <wp:docPr id="2" name="Imagen 2">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75"/>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A2E7D0" w14:textId="77777777" w:rsidR="00044CCA" w:rsidRDefault="00044CCA" w:rsidP="00044CCA">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fldChar w:fldCharType="end"/>
      </w:r>
    </w:p>
    <w:p w14:paraId="05A405AF" w14:textId="77777777" w:rsidR="00044CCA" w:rsidRDefault="00031E93" w:rsidP="00044CCA">
      <w:pPr>
        <w:shd w:val="clear" w:color="auto" w:fill="FFFFFF"/>
        <w:spacing w:line="255" w:lineRule="atLeast"/>
        <w:textAlignment w:val="baseline"/>
        <w:rPr>
          <w:rFonts w:ascii="inherit" w:hAnsi="inherit" w:cs="Segoe UI"/>
          <w:color w:val="242729"/>
          <w:sz w:val="20"/>
          <w:szCs w:val="20"/>
        </w:rPr>
      </w:pPr>
      <w:hyperlink r:id="rId277" w:history="1">
        <w:proofErr w:type="spellStart"/>
        <w:r w:rsidR="00044CCA">
          <w:rPr>
            <w:rStyle w:val="Ttulo2Car"/>
            <w:rFonts w:ascii="inherit" w:hAnsi="inherit" w:cs="Segoe UI"/>
            <w:sz w:val="20"/>
            <w:szCs w:val="20"/>
            <w:bdr w:val="none" w:sz="0" w:space="0" w:color="auto" w:frame="1"/>
          </w:rPr>
          <w:t>Nitesh</w:t>
        </w:r>
        <w:proofErr w:type="spellEnd"/>
        <w:r w:rsidR="00044CCA">
          <w:rPr>
            <w:rStyle w:val="Ttulo2Car"/>
            <w:rFonts w:ascii="inherit" w:hAnsi="inherit" w:cs="Segoe UI"/>
            <w:sz w:val="20"/>
            <w:szCs w:val="20"/>
            <w:bdr w:val="none" w:sz="0" w:space="0" w:color="auto" w:frame="1"/>
          </w:rPr>
          <w:t xml:space="preserve"> Singh</w:t>
        </w:r>
      </w:hyperlink>
    </w:p>
    <w:p w14:paraId="007ACC71" w14:textId="77777777" w:rsidR="00044CCA" w:rsidRDefault="00044CCA" w:rsidP="00044CCA">
      <w:pPr>
        <w:shd w:val="clear" w:color="auto" w:fill="FFFFFF"/>
        <w:spacing w:line="255" w:lineRule="atLeast"/>
        <w:textAlignment w:val="baseline"/>
        <w:rPr>
          <w:rFonts w:ascii="inherit" w:hAnsi="inherit" w:cs="Segoe UI"/>
          <w:color w:val="242729"/>
          <w:sz w:val="20"/>
          <w:szCs w:val="20"/>
        </w:rPr>
      </w:pPr>
      <w:r>
        <w:rPr>
          <w:rStyle w:val="reputation-score"/>
          <w:rFonts w:ascii="inherit" w:hAnsi="inherit" w:cs="Segoe UI"/>
          <w:b/>
          <w:bCs/>
          <w:color w:val="242729"/>
          <w:sz w:val="18"/>
          <w:szCs w:val="18"/>
          <w:bdr w:val="none" w:sz="0" w:space="0" w:color="auto" w:frame="1"/>
        </w:rPr>
        <w:t>225</w:t>
      </w:r>
      <w:r>
        <w:rPr>
          <w:rStyle w:val="badgecount"/>
          <w:rFonts w:ascii="inherit" w:hAnsi="inherit" w:cs="Segoe UI"/>
          <w:color w:val="242729"/>
          <w:sz w:val="18"/>
          <w:szCs w:val="18"/>
          <w:bdr w:val="none" w:sz="0" w:space="0" w:color="auto" w:frame="1"/>
        </w:rPr>
        <w:t>1</w:t>
      </w:r>
      <w:r>
        <w:rPr>
          <w:rStyle w:val="v-visible-sr"/>
          <w:rFonts w:ascii="inherit" w:hAnsi="inherit" w:cs="Segoe UI"/>
          <w:color w:val="242729"/>
          <w:bdr w:val="none" w:sz="0" w:space="0" w:color="auto" w:frame="1"/>
        </w:rPr>
        <w:t>1 insignia de oro</w:t>
      </w:r>
      <w:r>
        <w:rPr>
          <w:rStyle w:val="badgecount"/>
          <w:rFonts w:ascii="inherit" w:hAnsi="inherit" w:cs="Segoe UI"/>
          <w:color w:val="242729"/>
          <w:sz w:val="18"/>
          <w:szCs w:val="18"/>
          <w:bdr w:val="none" w:sz="0" w:space="0" w:color="auto" w:frame="1"/>
        </w:rPr>
        <w:t>1</w:t>
      </w:r>
      <w:r>
        <w:rPr>
          <w:rStyle w:val="v-visible-sr"/>
          <w:rFonts w:ascii="inherit" w:hAnsi="inherit" w:cs="Segoe UI"/>
          <w:color w:val="242729"/>
          <w:bdr w:val="none" w:sz="0" w:space="0" w:color="auto" w:frame="1"/>
        </w:rPr>
        <w:t>1 insignia de plata</w:t>
      </w:r>
      <w:r>
        <w:rPr>
          <w:rStyle w:val="badgecount"/>
          <w:rFonts w:ascii="inherit" w:hAnsi="inherit" w:cs="Segoe UI"/>
          <w:color w:val="242729"/>
          <w:sz w:val="18"/>
          <w:szCs w:val="18"/>
          <w:bdr w:val="none" w:sz="0" w:space="0" w:color="auto" w:frame="1"/>
        </w:rPr>
        <w:t>12</w:t>
      </w:r>
      <w:r>
        <w:rPr>
          <w:rStyle w:val="v-visible-sr"/>
          <w:rFonts w:ascii="inherit" w:hAnsi="inherit" w:cs="Segoe UI"/>
          <w:color w:val="242729"/>
          <w:bdr w:val="none" w:sz="0" w:space="0" w:color="auto" w:frame="1"/>
        </w:rPr>
        <w:t>12 insignias de bronce</w:t>
      </w:r>
    </w:p>
    <w:p w14:paraId="0201B191" w14:textId="77777777" w:rsidR="00044CCA" w:rsidRDefault="00031E93" w:rsidP="00044CCA">
      <w:pPr>
        <w:shd w:val="clear" w:color="auto" w:fill="FFFFFF"/>
        <w:spacing w:line="240" w:lineRule="auto"/>
        <w:textAlignment w:val="baseline"/>
        <w:rPr>
          <w:rFonts w:ascii="inherit" w:hAnsi="inherit" w:cs="Segoe UI"/>
          <w:color w:val="242729"/>
          <w:sz w:val="20"/>
          <w:szCs w:val="20"/>
        </w:rPr>
      </w:pPr>
      <w:hyperlink r:id="rId278" w:tooltip="Utilice comentarios para solicitar más información o sugerir mejoras.  Evite comentarios como &quot;+1&quot; o &quot;gracias&quot;." w:history="1">
        <w:r w:rsidR="00044CCA">
          <w:rPr>
            <w:rStyle w:val="Ttulo2Car"/>
            <w:rFonts w:ascii="inherit" w:hAnsi="inherit" w:cs="Segoe UI"/>
            <w:color w:val="848D95"/>
            <w:sz w:val="20"/>
            <w:szCs w:val="20"/>
            <w:bdr w:val="none" w:sz="0" w:space="0" w:color="auto" w:frame="1"/>
          </w:rPr>
          <w:t>Añadir un comentario</w:t>
        </w:r>
      </w:hyperlink>
    </w:p>
    <w:p w14:paraId="1605C918" w14:textId="77777777" w:rsidR="00044CCA" w:rsidRDefault="00044CCA" w:rsidP="00044CCA">
      <w:pPr>
        <w:shd w:val="clear" w:color="auto" w:fill="FFFFFF"/>
        <w:textAlignment w:val="baseline"/>
        <w:rPr>
          <w:rFonts w:ascii="inherit" w:hAnsi="inherit" w:cs="Segoe UI"/>
          <w:color w:val="242729"/>
          <w:sz w:val="20"/>
          <w:szCs w:val="20"/>
        </w:rPr>
      </w:pPr>
      <w:bookmarkStart w:id="16" w:name="14079171"/>
      <w:bookmarkEnd w:id="16"/>
      <w:r>
        <w:rPr>
          <w:rFonts w:ascii="inherit" w:hAnsi="inherit" w:cs="Segoe UI"/>
          <w:color w:val="242729"/>
          <w:sz w:val="20"/>
          <w:szCs w:val="20"/>
        </w:rPr>
        <w:t>-2</w:t>
      </w:r>
    </w:p>
    <w:p w14:paraId="77004C48"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 xml:space="preserve">Para mí tiene más sentido incluir el script después del HTML. Porque la mayoría de las veces necesito que </w:t>
      </w:r>
      <w:proofErr w:type="spellStart"/>
      <w:r>
        <w:rPr>
          <w:rFonts w:ascii="inherit" w:hAnsi="inherit" w:cs="Segoe UI"/>
          <w:color w:val="242729"/>
          <w:sz w:val="23"/>
          <w:szCs w:val="23"/>
        </w:rPr>
        <w:t>Dom</w:t>
      </w:r>
      <w:proofErr w:type="spellEnd"/>
      <w:r>
        <w:rPr>
          <w:rFonts w:ascii="inherit" w:hAnsi="inherit" w:cs="Segoe UI"/>
          <w:color w:val="242729"/>
          <w:sz w:val="23"/>
          <w:szCs w:val="23"/>
        </w:rPr>
        <w:t xml:space="preserve"> se cargue antes de ejecutar mi script. Podría ponerlo en la etiqueta de la cabeza, pero no me gusta toda la sobrecarga del oyente de carga de documentos. Quiero que mi código sea breve, sencillo y fácil de leer.</w:t>
      </w:r>
    </w:p>
    <w:p w14:paraId="617B5E4D" w14:textId="77777777" w:rsidR="00044CCA" w:rsidRDefault="00044CCA" w:rsidP="00044CCA">
      <w:pPr>
        <w:shd w:val="clear" w:color="auto" w:fill="FFFFFF"/>
        <w:textAlignment w:val="baseline"/>
        <w:rPr>
          <w:rFonts w:ascii="inherit" w:hAnsi="inherit" w:cs="Segoe UI"/>
          <w:color w:val="242729"/>
          <w:sz w:val="23"/>
          <w:szCs w:val="23"/>
        </w:rPr>
      </w:pPr>
      <w:r>
        <w:rPr>
          <w:rFonts w:ascii="inherit" w:hAnsi="inherit" w:cs="Segoe UI"/>
          <w:color w:val="242729"/>
          <w:sz w:val="23"/>
          <w:szCs w:val="23"/>
        </w:rPr>
        <w:t>Escuché que las versiones antiguas de safari eran inestables al agregar su script fuera de la etiqueta principal, pero digo que a quién le importa. No conozco a nadie que use esa vieja mierda, ¿verdad?</w:t>
      </w:r>
    </w:p>
    <w:p w14:paraId="54DDA708" w14:textId="77777777" w:rsidR="00044CCA" w:rsidRDefault="00044CCA" w:rsidP="00044CCA">
      <w:pPr>
        <w:shd w:val="clear" w:color="auto" w:fill="FFFFFF"/>
        <w:spacing w:after="0"/>
        <w:textAlignment w:val="baseline"/>
        <w:rPr>
          <w:rFonts w:ascii="inherit" w:hAnsi="inherit" w:cs="Segoe UI"/>
          <w:color w:val="242729"/>
          <w:sz w:val="23"/>
          <w:szCs w:val="23"/>
        </w:rPr>
      </w:pPr>
      <w:r>
        <w:rPr>
          <w:rFonts w:ascii="inherit" w:hAnsi="inherit" w:cs="Segoe UI"/>
          <w:color w:val="242729"/>
          <w:sz w:val="23"/>
          <w:szCs w:val="23"/>
        </w:rPr>
        <w:t>Buena pregunta por cierto.</w:t>
      </w:r>
    </w:p>
    <w:p w14:paraId="75BACEE9" w14:textId="54A301C6" w:rsidR="00044CCA" w:rsidRDefault="00044CCA"/>
    <w:p w14:paraId="0C87D97B" w14:textId="52AF0146" w:rsidR="00757D9E" w:rsidRDefault="00757D9E"/>
    <w:p w14:paraId="53CFD237" w14:textId="77777777" w:rsidR="00757D9E" w:rsidRDefault="00757D9E" w:rsidP="00757D9E">
      <w:pPr>
        <w:pStyle w:val="Ttulo1"/>
        <w:spacing w:before="0" w:beforeAutospacing="0"/>
        <w:rPr>
          <w:color w:val="202124"/>
        </w:rPr>
      </w:pPr>
      <w:r>
        <w:rPr>
          <w:color w:val="202124"/>
        </w:rPr>
        <w:t xml:space="preserve">Quitar el JavaScript que bloquea el renderizado de </w:t>
      </w:r>
      <w:proofErr w:type="spellStart"/>
      <w:r>
        <w:rPr>
          <w:color w:val="202124"/>
        </w:rPr>
        <w:t>contenido</w:t>
      </w:r>
      <w:r>
        <w:rPr>
          <w:rStyle w:val="material-icons"/>
          <w:rFonts w:ascii="Material Icons" w:eastAsiaTheme="majorEastAsia" w:hAnsi="Material Icons"/>
          <w:b w:val="0"/>
          <w:bCs w:val="0"/>
          <w:color w:val="202124"/>
          <w:sz w:val="36"/>
          <w:szCs w:val="36"/>
        </w:rPr>
        <w:t>bookmark_border</w:t>
      </w:r>
      <w:proofErr w:type="spellEnd"/>
    </w:p>
    <w:p w14:paraId="66C06198" w14:textId="77777777" w:rsidR="00757D9E" w:rsidRDefault="00757D9E" w:rsidP="00757D9E">
      <w:pPr>
        <w:rPr>
          <w:rFonts w:ascii="Roboto" w:hAnsi="Roboto"/>
          <w:color w:val="202124"/>
        </w:rPr>
      </w:pPr>
      <w:r>
        <w:rPr>
          <w:rFonts w:ascii="Roboto" w:hAnsi="Roboto"/>
          <w:color w:val="202124"/>
        </w:rPr>
        <w:t xml:space="preserve">Esta regla se activa cuando </w:t>
      </w:r>
      <w:proofErr w:type="spellStart"/>
      <w:r>
        <w:rPr>
          <w:rFonts w:ascii="Roboto" w:hAnsi="Roboto"/>
          <w:color w:val="202124"/>
        </w:rPr>
        <w:t>PageSpeed</w:t>
      </w:r>
      <w:proofErr w:type="spellEnd"/>
      <w:r>
        <w:rPr>
          <w:rFonts w:ascii="Roboto" w:hAnsi="Roboto"/>
          <w:color w:val="202124"/>
        </w:rPr>
        <w:t xml:space="preserve"> </w:t>
      </w:r>
      <w:proofErr w:type="spellStart"/>
      <w:r>
        <w:rPr>
          <w:rFonts w:ascii="Roboto" w:hAnsi="Roboto"/>
          <w:color w:val="202124"/>
        </w:rPr>
        <w:t>Insights</w:t>
      </w:r>
      <w:proofErr w:type="spellEnd"/>
      <w:r>
        <w:rPr>
          <w:rFonts w:ascii="Roboto" w:hAnsi="Roboto"/>
          <w:color w:val="202124"/>
        </w:rPr>
        <w:t xml:space="preserve"> detecta que en tu código HTML se hace referencia a un archivo JavaScript externo que bloquea el renderizado del contenido de la mitad superior de tu página.</w:t>
      </w:r>
    </w:p>
    <w:p w14:paraId="7D6CE758" w14:textId="77777777" w:rsidR="00757D9E" w:rsidRDefault="00757D9E" w:rsidP="00757D9E">
      <w:pPr>
        <w:pStyle w:val="Ttulo3"/>
        <w:ind w:right="-600"/>
        <w:rPr>
          <w:rFonts w:ascii="Roboto" w:hAnsi="Roboto"/>
          <w:color w:val="202124"/>
        </w:rPr>
      </w:pPr>
      <w:r>
        <w:rPr>
          <w:rStyle w:val="devsite-heading"/>
          <w:rFonts w:ascii="Roboto" w:hAnsi="Roboto"/>
          <w:color w:val="202124"/>
        </w:rPr>
        <w:t>Descripción</w:t>
      </w:r>
    </w:p>
    <w:p w14:paraId="55F42715" w14:textId="77777777" w:rsidR="00757D9E" w:rsidRDefault="00757D9E" w:rsidP="00757D9E">
      <w:pPr>
        <w:rPr>
          <w:rFonts w:ascii="Roboto" w:hAnsi="Roboto"/>
          <w:color w:val="202124"/>
        </w:rPr>
      </w:pPr>
      <w:r>
        <w:rPr>
          <w:rFonts w:ascii="Roboto" w:hAnsi="Roboto"/>
          <w:color w:val="202124"/>
        </w:rPr>
        <w:t>Para que los navegadores puedan renderizar páginas, antes de nada tienen que analizar las etiquetas HTML con el objetivo de generar el árbol DOM. Durante este proceso, siempre que el analizador se encuentra con una secuencia de comandos, debe detenerse y ejecutarla para poder continuar analizando el código HTML. En el caso de que detecte una secuencia de comandos externa, se ve obligado a esperar a que se descargue el recurso correspondiente, lo que puede generar ciclos de ida y vuelta de red y retrasar el primer renderizado de la página en cuestión. Para obtener más información sobre el modo en que JavaScript afecta a la ruta de renderizado crítica, consulta el artículo </w:t>
      </w:r>
      <w:hyperlink r:id="rId279" w:history="1">
        <w:r>
          <w:rPr>
            <w:rStyle w:val="Hipervnculo"/>
            <w:rFonts w:ascii="Roboto" w:hAnsi="Roboto"/>
          </w:rPr>
          <w:t>Agregar interactividad con JavaScript</w:t>
        </w:r>
      </w:hyperlink>
      <w:r>
        <w:rPr>
          <w:rFonts w:ascii="Roboto" w:hAnsi="Roboto"/>
          <w:color w:val="202124"/>
        </w:rPr>
        <w:t>.</w:t>
      </w:r>
    </w:p>
    <w:p w14:paraId="128C443F" w14:textId="77777777" w:rsidR="00757D9E" w:rsidRDefault="00757D9E" w:rsidP="00757D9E">
      <w:pPr>
        <w:pStyle w:val="Ttulo3"/>
        <w:ind w:right="-600"/>
        <w:rPr>
          <w:rFonts w:ascii="Roboto" w:hAnsi="Roboto"/>
          <w:color w:val="202124"/>
        </w:rPr>
      </w:pPr>
      <w:r>
        <w:rPr>
          <w:rStyle w:val="devsite-heading"/>
          <w:rFonts w:ascii="Roboto" w:hAnsi="Roboto"/>
          <w:color w:val="202124"/>
        </w:rPr>
        <w:t>Recomendaciones</w:t>
      </w:r>
    </w:p>
    <w:p w14:paraId="2A22E2C7" w14:textId="77777777" w:rsidR="00757D9E" w:rsidRDefault="00757D9E" w:rsidP="00757D9E">
      <w:pPr>
        <w:rPr>
          <w:rFonts w:ascii="Roboto" w:hAnsi="Roboto"/>
          <w:color w:val="202124"/>
        </w:rPr>
      </w:pPr>
      <w:r>
        <w:rPr>
          <w:rFonts w:ascii="Roboto" w:hAnsi="Roboto"/>
          <w:color w:val="202124"/>
        </w:rPr>
        <w:t>Evita o minimiza el uso de JavaScript que bloquee el renderizado de contenido, sobre todo el de secuencias de comandos externas que tienen que obtenerse para ejecutarse. Para evitar que se produzcan solicitudes de red adicionales, puedes insertar las secuencias de comandos necesarias para renderizar el contenido en el código HTML de las páginas. No obstante, para tener un buen rendimiento, asegúrate de que el contenido que insertes sea pequeño y pueda ejecutarse rápidamente. En el caso de las secuencias de comandos que no sean necesarias para hacer el renderizado inicial, haz que se procesen de manera asíncrona o que se ejecuten después del primer renderizado. Para que estos cambios mejoren los tiempos de carga, también debes </w:t>
      </w:r>
      <w:hyperlink r:id="rId280" w:history="1">
        <w:r>
          <w:rPr>
            <w:rStyle w:val="Hipervnculo"/>
            <w:rFonts w:ascii="Roboto" w:hAnsi="Roboto"/>
          </w:rPr>
          <w:t>optimizar la entrega de CSS</w:t>
        </w:r>
      </w:hyperlink>
      <w:r>
        <w:rPr>
          <w:rFonts w:ascii="Roboto" w:hAnsi="Roboto"/>
          <w:color w:val="202124"/>
        </w:rPr>
        <w:t>.</w:t>
      </w:r>
    </w:p>
    <w:p w14:paraId="1762C77C" w14:textId="77777777" w:rsidR="00757D9E" w:rsidRDefault="00757D9E" w:rsidP="00757D9E">
      <w:pPr>
        <w:pStyle w:val="Ttulo2"/>
        <w:ind w:right="-600"/>
        <w:rPr>
          <w:rFonts w:ascii="Roboto" w:hAnsi="Roboto"/>
          <w:color w:val="202124"/>
        </w:rPr>
      </w:pPr>
      <w:r>
        <w:rPr>
          <w:rStyle w:val="devsite-heading"/>
          <w:rFonts w:ascii="Roboto" w:hAnsi="Roboto"/>
          <w:color w:val="202124"/>
        </w:rPr>
        <w:t>JavaScript insertado</w:t>
      </w:r>
    </w:p>
    <w:p w14:paraId="438B95B2" w14:textId="77777777" w:rsidR="00757D9E" w:rsidRPr="00757D9E" w:rsidRDefault="00757D9E" w:rsidP="00757D9E">
      <w:pPr>
        <w:rPr>
          <w:rFonts w:ascii="Roboto" w:hAnsi="Roboto"/>
          <w:color w:val="202124"/>
          <w:lang w:val="en-US"/>
        </w:rPr>
      </w:pPr>
      <w:r>
        <w:rPr>
          <w:rFonts w:ascii="Roboto" w:hAnsi="Roboto"/>
          <w:color w:val="202124"/>
        </w:rPr>
        <w:t xml:space="preserve">Las secuencias de comando externas que bloquean el renderizado de contenido obligan a los navegadores a esperar a que se obtenga el código JavaScript correspondiente, lo que puede añadir ciclos de ida y vuelta de red antes de que puedan renderizarse las páginas. Si son secuencias pequeñas, pueden insertarse directamente en los documentos HTML para evitar la latencia de las solicitudes de red. </w:t>
      </w:r>
      <w:r w:rsidRPr="00757D9E">
        <w:rPr>
          <w:rFonts w:ascii="Roboto" w:hAnsi="Roboto"/>
          <w:color w:val="202124"/>
          <w:lang w:val="en-US"/>
        </w:rPr>
        <w:t>Por ejemplo, si tienes este documento HTML:</w:t>
      </w:r>
    </w:p>
    <w:p w14:paraId="5CFAA99A" w14:textId="77777777" w:rsidR="00757D9E" w:rsidRDefault="00757D9E" w:rsidP="00757D9E">
      <w:pPr>
        <w:pStyle w:val="HTMLconformatoprevio"/>
        <w:spacing w:line="300" w:lineRule="atLeast"/>
        <w:rPr>
          <w:color w:val="37474F"/>
          <w:sz w:val="21"/>
          <w:szCs w:val="21"/>
        </w:rPr>
      </w:pPr>
      <w:r w:rsidRPr="00757D9E">
        <w:rPr>
          <w:rStyle w:val="tag"/>
          <w:color w:val="3B78E7"/>
          <w:sz w:val="21"/>
          <w:szCs w:val="21"/>
          <w:lang w:val="en-US"/>
        </w:rPr>
        <w:t>&lt;html&gt;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&lt;head&gt;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&lt;script</w:t>
      </w:r>
      <w:r w:rsidRPr="00757D9E">
        <w:rPr>
          <w:rStyle w:val="pln"/>
          <w:color w:val="37474F"/>
          <w:sz w:val="21"/>
          <w:szCs w:val="21"/>
          <w:lang w:val="en-US"/>
        </w:rPr>
        <w:t xml:space="preserve"> </w:t>
      </w:r>
      <w:r w:rsidRPr="00757D9E">
        <w:rPr>
          <w:rStyle w:val="atn"/>
          <w:color w:val="9C27B0"/>
          <w:sz w:val="21"/>
          <w:szCs w:val="21"/>
          <w:lang w:val="en-US"/>
        </w:rPr>
        <w:t>type</w:t>
      </w:r>
      <w:r w:rsidRPr="00757D9E">
        <w:rPr>
          <w:rStyle w:val="pun"/>
          <w:color w:val="37474F"/>
          <w:sz w:val="21"/>
          <w:szCs w:val="21"/>
          <w:lang w:val="en-US"/>
        </w:rPr>
        <w:t>=</w:t>
      </w:r>
      <w:r w:rsidRPr="00757D9E">
        <w:rPr>
          <w:rStyle w:val="atv"/>
          <w:color w:val="0D904F"/>
          <w:sz w:val="21"/>
          <w:szCs w:val="21"/>
          <w:lang w:val="en-US"/>
        </w:rPr>
        <w:t>"text/javascript"</w:t>
      </w:r>
      <w:r w:rsidRPr="00757D9E">
        <w:rPr>
          <w:rStyle w:val="pln"/>
          <w:color w:val="37474F"/>
          <w:sz w:val="21"/>
          <w:szCs w:val="21"/>
          <w:lang w:val="en-US"/>
        </w:rPr>
        <w:t xml:space="preserve"> </w:t>
      </w:r>
      <w:r w:rsidRPr="00757D9E">
        <w:rPr>
          <w:rStyle w:val="atn"/>
          <w:color w:val="9C27B0"/>
          <w:sz w:val="21"/>
          <w:szCs w:val="21"/>
          <w:lang w:val="en-US"/>
        </w:rPr>
        <w:t>src</w:t>
      </w:r>
      <w:r w:rsidRPr="00757D9E">
        <w:rPr>
          <w:rStyle w:val="pun"/>
          <w:color w:val="37474F"/>
          <w:sz w:val="21"/>
          <w:szCs w:val="21"/>
          <w:lang w:val="en-US"/>
        </w:rPr>
        <w:t>=</w:t>
      </w:r>
      <w:r w:rsidRPr="00757D9E">
        <w:rPr>
          <w:rStyle w:val="atv"/>
          <w:color w:val="0D904F"/>
          <w:sz w:val="21"/>
          <w:szCs w:val="21"/>
          <w:lang w:val="en-US"/>
        </w:rPr>
        <w:t>"small.js"</w:t>
      </w:r>
      <w:r w:rsidRPr="00757D9E">
        <w:rPr>
          <w:rStyle w:val="tag"/>
          <w:color w:val="3B78E7"/>
          <w:sz w:val="21"/>
          <w:szCs w:val="21"/>
          <w:lang w:val="en-US"/>
        </w:rPr>
        <w:t>&gt;&lt;/script&gt;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&lt;/head&gt;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&lt;body&gt;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&lt;div&gt;</w:t>
      </w:r>
      <w:r w:rsidRPr="00757D9E">
        <w:rPr>
          <w:color w:val="37474F"/>
          <w:sz w:val="21"/>
          <w:szCs w:val="21"/>
          <w:lang w:val="en-US"/>
        </w:rPr>
        <w:br/>
      </w:r>
      <w:r w:rsidRPr="00757D9E">
        <w:rPr>
          <w:rStyle w:val="pln"/>
          <w:color w:val="37474F"/>
          <w:sz w:val="21"/>
          <w:szCs w:val="21"/>
          <w:lang w:val="en-US"/>
        </w:rPr>
        <w:t>      Hello, world!</w:t>
      </w:r>
      <w:r w:rsidRPr="00757D9E">
        <w:rPr>
          <w:color w:val="37474F"/>
          <w:sz w:val="21"/>
          <w:szCs w:val="21"/>
          <w:lang w:val="en-US"/>
        </w:rPr>
        <w:br/>
      </w:r>
      <w:r w:rsidRPr="00757D9E">
        <w:rPr>
          <w:rStyle w:val="pln"/>
          <w:color w:val="37474F"/>
          <w:sz w:val="21"/>
          <w:szCs w:val="21"/>
          <w:lang w:val="en-US"/>
        </w:rPr>
        <w:t xml:space="preserve">    </w:t>
      </w:r>
      <w:r>
        <w:rPr>
          <w:rStyle w:val="tag"/>
          <w:color w:val="3B78E7"/>
          <w:sz w:val="21"/>
          <w:szCs w:val="21"/>
        </w:rPr>
        <w:t>&lt;/</w:t>
      </w:r>
      <w:proofErr w:type="spellStart"/>
      <w:r>
        <w:rPr>
          <w:rStyle w:val="tag"/>
          <w:color w:val="3B78E7"/>
          <w:sz w:val="21"/>
          <w:szCs w:val="21"/>
        </w:rPr>
        <w:t>div</w:t>
      </w:r>
      <w:proofErr w:type="spellEnd"/>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w:t>
      </w:r>
      <w:proofErr w:type="spellStart"/>
      <w:r>
        <w:rPr>
          <w:rStyle w:val="tag"/>
          <w:color w:val="3B78E7"/>
          <w:sz w:val="21"/>
          <w:szCs w:val="21"/>
        </w:rPr>
        <w:t>body</w:t>
      </w:r>
      <w:proofErr w:type="spellEnd"/>
      <w:r>
        <w:rPr>
          <w:rStyle w:val="tag"/>
          <w:color w:val="3B78E7"/>
          <w:sz w:val="21"/>
          <w:szCs w:val="21"/>
        </w:rPr>
        <w:t>&gt;</w:t>
      </w:r>
      <w:r>
        <w:rPr>
          <w:color w:val="37474F"/>
          <w:sz w:val="21"/>
          <w:szCs w:val="21"/>
        </w:rPr>
        <w:br/>
      </w:r>
      <w:r>
        <w:rPr>
          <w:rStyle w:val="tag"/>
          <w:color w:val="3B78E7"/>
          <w:sz w:val="21"/>
          <w:szCs w:val="21"/>
        </w:rPr>
        <w:t>&lt;/</w:t>
      </w:r>
      <w:proofErr w:type="spellStart"/>
      <w:r>
        <w:rPr>
          <w:rStyle w:val="tag"/>
          <w:color w:val="3B78E7"/>
          <w:sz w:val="21"/>
          <w:szCs w:val="21"/>
        </w:rPr>
        <w:t>html</w:t>
      </w:r>
      <w:proofErr w:type="spellEnd"/>
      <w:r>
        <w:rPr>
          <w:rStyle w:val="tag"/>
          <w:color w:val="3B78E7"/>
          <w:sz w:val="21"/>
          <w:szCs w:val="21"/>
        </w:rPr>
        <w:t>&gt;</w:t>
      </w:r>
      <w:r>
        <w:rPr>
          <w:color w:val="37474F"/>
          <w:sz w:val="21"/>
          <w:szCs w:val="21"/>
        </w:rPr>
        <w:br/>
      </w:r>
    </w:p>
    <w:p w14:paraId="17494DEB" w14:textId="77777777" w:rsidR="00757D9E" w:rsidRDefault="00757D9E" w:rsidP="00757D9E">
      <w:pPr>
        <w:rPr>
          <w:rFonts w:ascii="Roboto" w:hAnsi="Roboto"/>
          <w:color w:val="202124"/>
          <w:sz w:val="24"/>
          <w:szCs w:val="24"/>
        </w:rPr>
      </w:pPr>
      <w:r>
        <w:rPr>
          <w:rFonts w:ascii="Roboto" w:hAnsi="Roboto"/>
          <w:color w:val="202124"/>
        </w:rPr>
        <w:t>Y el recurso </w:t>
      </w:r>
      <w:r>
        <w:rPr>
          <w:rStyle w:val="CdigoHTML"/>
          <w:rFonts w:eastAsiaTheme="minorHAnsi"/>
          <w:color w:val="37474F"/>
          <w:bdr w:val="none" w:sz="0" w:space="0" w:color="auto" w:frame="1"/>
        </w:rPr>
        <w:t>small.js</w:t>
      </w:r>
      <w:r>
        <w:rPr>
          <w:rFonts w:ascii="Roboto" w:hAnsi="Roboto"/>
          <w:color w:val="202124"/>
        </w:rPr>
        <w:t> es así:</w:t>
      </w:r>
    </w:p>
    <w:p w14:paraId="723EE318" w14:textId="77777777" w:rsidR="00757D9E" w:rsidRPr="00757D9E" w:rsidRDefault="00757D9E" w:rsidP="00757D9E">
      <w:pPr>
        <w:pStyle w:val="HTMLconformatoprevio"/>
        <w:spacing w:line="300" w:lineRule="atLeast"/>
        <w:rPr>
          <w:color w:val="37474F"/>
          <w:sz w:val="21"/>
          <w:szCs w:val="21"/>
          <w:lang w:val="en-US"/>
        </w:rPr>
      </w:pPr>
      <w:r>
        <w:rPr>
          <w:rStyle w:val="pln"/>
          <w:color w:val="37474F"/>
          <w:sz w:val="21"/>
          <w:szCs w:val="21"/>
        </w:rPr>
        <w:t xml:space="preserve">  </w:t>
      </w:r>
      <w:r w:rsidRPr="00757D9E">
        <w:rPr>
          <w:rStyle w:val="com"/>
          <w:color w:val="D81B60"/>
          <w:sz w:val="21"/>
          <w:szCs w:val="21"/>
          <w:lang w:val="en-US"/>
        </w:rPr>
        <w:t>/* contents of a small JavaScript file */</w:t>
      </w:r>
      <w:r w:rsidRPr="00757D9E">
        <w:rPr>
          <w:color w:val="37474F"/>
          <w:sz w:val="21"/>
          <w:szCs w:val="21"/>
          <w:lang w:val="en-US"/>
        </w:rPr>
        <w:br/>
      </w:r>
    </w:p>
    <w:p w14:paraId="719B0ECB" w14:textId="77777777" w:rsidR="00757D9E" w:rsidRDefault="00757D9E" w:rsidP="00757D9E">
      <w:pPr>
        <w:rPr>
          <w:rFonts w:ascii="Roboto" w:hAnsi="Roboto"/>
          <w:color w:val="202124"/>
          <w:sz w:val="24"/>
          <w:szCs w:val="24"/>
        </w:rPr>
      </w:pPr>
      <w:r>
        <w:rPr>
          <w:rFonts w:ascii="Roboto" w:hAnsi="Roboto"/>
          <w:color w:val="202124"/>
        </w:rPr>
        <w:t>Puedes insertar la secuencia de comandos de la siguiente manera:</w:t>
      </w:r>
    </w:p>
    <w:p w14:paraId="64938458" w14:textId="77777777" w:rsidR="00757D9E" w:rsidRDefault="00757D9E" w:rsidP="00757D9E">
      <w:pPr>
        <w:pStyle w:val="HTMLconformatoprevio"/>
        <w:spacing w:line="300" w:lineRule="atLeast"/>
        <w:rPr>
          <w:color w:val="37474F"/>
          <w:sz w:val="21"/>
          <w:szCs w:val="21"/>
        </w:rPr>
      </w:pPr>
      <w:r w:rsidRPr="00757D9E">
        <w:rPr>
          <w:rStyle w:val="tag"/>
          <w:color w:val="3B78E7"/>
          <w:sz w:val="21"/>
          <w:szCs w:val="21"/>
          <w:lang w:val="en-US"/>
        </w:rPr>
        <w:t>&lt;html&gt;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&lt;head&gt;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&lt;script</w:t>
      </w:r>
      <w:r w:rsidRPr="00757D9E">
        <w:rPr>
          <w:rStyle w:val="pln"/>
          <w:color w:val="37474F"/>
          <w:sz w:val="21"/>
          <w:szCs w:val="21"/>
          <w:lang w:val="en-US"/>
        </w:rPr>
        <w:t xml:space="preserve"> </w:t>
      </w:r>
      <w:r w:rsidRPr="00757D9E">
        <w:rPr>
          <w:rStyle w:val="atn"/>
          <w:color w:val="9C27B0"/>
          <w:sz w:val="21"/>
          <w:szCs w:val="21"/>
          <w:lang w:val="en-US"/>
        </w:rPr>
        <w:t>type</w:t>
      </w:r>
      <w:r w:rsidRPr="00757D9E">
        <w:rPr>
          <w:rStyle w:val="pun"/>
          <w:color w:val="37474F"/>
          <w:sz w:val="21"/>
          <w:szCs w:val="21"/>
          <w:lang w:val="en-US"/>
        </w:rPr>
        <w:t>=</w:t>
      </w:r>
      <w:r w:rsidRPr="00757D9E">
        <w:rPr>
          <w:rStyle w:val="atv"/>
          <w:color w:val="0D904F"/>
          <w:sz w:val="21"/>
          <w:szCs w:val="21"/>
          <w:lang w:val="en-US"/>
        </w:rPr>
        <w:t>"text/javascript"</w:t>
      </w:r>
      <w:r w:rsidRPr="00757D9E">
        <w:rPr>
          <w:rStyle w:val="tag"/>
          <w:color w:val="3B78E7"/>
          <w:sz w:val="21"/>
          <w:szCs w:val="21"/>
          <w:lang w:val="en-US"/>
        </w:rPr>
        <w:t>&gt;</w:t>
      </w:r>
      <w:r w:rsidRPr="00757D9E">
        <w:rPr>
          <w:color w:val="37474F"/>
          <w:sz w:val="21"/>
          <w:szCs w:val="21"/>
          <w:lang w:val="en-US"/>
        </w:rPr>
        <w:br/>
      </w:r>
      <w:r w:rsidRPr="00757D9E">
        <w:rPr>
          <w:rStyle w:val="pln"/>
          <w:color w:val="37474F"/>
          <w:sz w:val="21"/>
          <w:szCs w:val="21"/>
          <w:lang w:val="en-US"/>
        </w:rPr>
        <w:t xml:space="preserve">      </w:t>
      </w:r>
      <w:r w:rsidRPr="00757D9E">
        <w:rPr>
          <w:rStyle w:val="com"/>
          <w:color w:val="D81B60"/>
          <w:sz w:val="21"/>
          <w:szCs w:val="21"/>
          <w:lang w:val="en-US"/>
        </w:rPr>
        <w:t>/* contents of a small JavaScript file */</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&lt;/script&gt;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&lt;/head&gt;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&lt;body&gt;</w:t>
      </w:r>
      <w:r w:rsidRPr="00757D9E">
        <w:rPr>
          <w:color w:val="37474F"/>
          <w:sz w:val="21"/>
          <w:szCs w:val="21"/>
          <w:lang w:val="en-US"/>
        </w:rPr>
        <w:br/>
      </w:r>
      <w:r w:rsidRPr="00757D9E">
        <w:rPr>
          <w:rStyle w:val="pln"/>
          <w:color w:val="37474F"/>
          <w:sz w:val="21"/>
          <w:szCs w:val="21"/>
          <w:lang w:val="en-US"/>
        </w:rPr>
        <w:t xml:space="preserve">    </w:t>
      </w:r>
      <w:r w:rsidRPr="00757D9E">
        <w:rPr>
          <w:rStyle w:val="tag"/>
          <w:color w:val="3B78E7"/>
          <w:sz w:val="21"/>
          <w:szCs w:val="21"/>
          <w:lang w:val="en-US"/>
        </w:rPr>
        <w:t>&lt;div&gt;</w:t>
      </w:r>
      <w:r w:rsidRPr="00757D9E">
        <w:rPr>
          <w:color w:val="37474F"/>
          <w:sz w:val="21"/>
          <w:szCs w:val="21"/>
          <w:lang w:val="en-US"/>
        </w:rPr>
        <w:br/>
      </w:r>
      <w:r w:rsidRPr="00757D9E">
        <w:rPr>
          <w:rStyle w:val="pln"/>
          <w:color w:val="37474F"/>
          <w:sz w:val="21"/>
          <w:szCs w:val="21"/>
          <w:lang w:val="en-US"/>
        </w:rPr>
        <w:t>      Hello, world!</w:t>
      </w:r>
      <w:r w:rsidRPr="00757D9E">
        <w:rPr>
          <w:color w:val="37474F"/>
          <w:sz w:val="21"/>
          <w:szCs w:val="21"/>
          <w:lang w:val="en-US"/>
        </w:rPr>
        <w:br/>
      </w:r>
      <w:r w:rsidRPr="00757D9E">
        <w:rPr>
          <w:rStyle w:val="pln"/>
          <w:color w:val="37474F"/>
          <w:sz w:val="21"/>
          <w:szCs w:val="21"/>
          <w:lang w:val="en-US"/>
        </w:rPr>
        <w:t xml:space="preserve">    </w:t>
      </w:r>
      <w:r>
        <w:rPr>
          <w:rStyle w:val="tag"/>
          <w:color w:val="3B78E7"/>
          <w:sz w:val="21"/>
          <w:szCs w:val="21"/>
        </w:rPr>
        <w:t>&lt;/</w:t>
      </w:r>
      <w:proofErr w:type="spellStart"/>
      <w:r>
        <w:rPr>
          <w:rStyle w:val="tag"/>
          <w:color w:val="3B78E7"/>
          <w:sz w:val="21"/>
          <w:szCs w:val="21"/>
        </w:rPr>
        <w:t>div</w:t>
      </w:r>
      <w:proofErr w:type="spellEnd"/>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w:t>
      </w:r>
      <w:proofErr w:type="spellStart"/>
      <w:r>
        <w:rPr>
          <w:rStyle w:val="tag"/>
          <w:color w:val="3B78E7"/>
          <w:sz w:val="21"/>
          <w:szCs w:val="21"/>
        </w:rPr>
        <w:t>body</w:t>
      </w:r>
      <w:proofErr w:type="spellEnd"/>
      <w:r>
        <w:rPr>
          <w:rStyle w:val="tag"/>
          <w:color w:val="3B78E7"/>
          <w:sz w:val="21"/>
          <w:szCs w:val="21"/>
        </w:rPr>
        <w:t>&gt;</w:t>
      </w:r>
      <w:r>
        <w:rPr>
          <w:color w:val="37474F"/>
          <w:sz w:val="21"/>
          <w:szCs w:val="21"/>
        </w:rPr>
        <w:br/>
      </w:r>
      <w:r>
        <w:rPr>
          <w:rStyle w:val="tag"/>
          <w:color w:val="3B78E7"/>
          <w:sz w:val="21"/>
          <w:szCs w:val="21"/>
        </w:rPr>
        <w:t>&lt;/</w:t>
      </w:r>
      <w:proofErr w:type="spellStart"/>
      <w:r>
        <w:rPr>
          <w:rStyle w:val="tag"/>
          <w:color w:val="3B78E7"/>
          <w:sz w:val="21"/>
          <w:szCs w:val="21"/>
        </w:rPr>
        <w:t>html</w:t>
      </w:r>
      <w:proofErr w:type="spellEnd"/>
      <w:r>
        <w:rPr>
          <w:rStyle w:val="tag"/>
          <w:color w:val="3B78E7"/>
          <w:sz w:val="21"/>
          <w:szCs w:val="21"/>
        </w:rPr>
        <w:t>&gt;</w:t>
      </w:r>
      <w:r>
        <w:rPr>
          <w:color w:val="37474F"/>
          <w:sz w:val="21"/>
          <w:szCs w:val="21"/>
        </w:rPr>
        <w:br/>
      </w:r>
    </w:p>
    <w:p w14:paraId="0A4914E4" w14:textId="77777777" w:rsidR="00757D9E" w:rsidRDefault="00757D9E" w:rsidP="00757D9E">
      <w:pPr>
        <w:rPr>
          <w:rFonts w:ascii="Roboto" w:hAnsi="Roboto"/>
          <w:color w:val="202124"/>
          <w:sz w:val="24"/>
          <w:szCs w:val="24"/>
        </w:rPr>
      </w:pPr>
      <w:r>
        <w:rPr>
          <w:rFonts w:ascii="Roboto" w:hAnsi="Roboto"/>
          <w:color w:val="202124"/>
        </w:rPr>
        <w:t>Al insertar esta secuencia en el código, se elimina la solicitud externa de </w:t>
      </w:r>
      <w:r>
        <w:rPr>
          <w:rStyle w:val="CdigoHTML"/>
          <w:rFonts w:eastAsiaTheme="minorHAnsi"/>
          <w:color w:val="37474F"/>
          <w:bdr w:val="none" w:sz="0" w:space="0" w:color="auto" w:frame="1"/>
        </w:rPr>
        <w:t>small.js</w:t>
      </w:r>
      <w:r>
        <w:rPr>
          <w:rFonts w:ascii="Roboto" w:hAnsi="Roboto"/>
          <w:color w:val="202124"/>
        </w:rPr>
        <w:t>, por lo que los navegadores renderizarán esta página por primera vez más rápido. No obstante, ten en cuenta que, al insertar secuencias de comandos, aumenta el tamaño de los documentos HTML, y también es posible que tengas que insertarlas en varias páginas. Por estos motivos, te recomendamos que, para obtener el mejor rendimiento, solo insertes secuencias de comandos pequeñas.</w:t>
      </w:r>
    </w:p>
    <w:p w14:paraId="30B3180A" w14:textId="77777777" w:rsidR="00757D9E" w:rsidRDefault="00757D9E" w:rsidP="00757D9E">
      <w:pPr>
        <w:pStyle w:val="Ttulo2"/>
        <w:ind w:right="-600"/>
        <w:rPr>
          <w:rFonts w:ascii="Roboto" w:hAnsi="Roboto"/>
          <w:color w:val="202124"/>
        </w:rPr>
      </w:pPr>
      <w:r>
        <w:rPr>
          <w:rStyle w:val="devsite-heading"/>
          <w:rFonts w:ascii="Roboto" w:hAnsi="Roboto"/>
          <w:color w:val="202124"/>
        </w:rPr>
        <w:t>Procesar el código JavaScript de manera asíncrona</w:t>
      </w:r>
    </w:p>
    <w:p w14:paraId="61AE0DB9" w14:textId="77777777" w:rsidR="00757D9E" w:rsidRDefault="00757D9E" w:rsidP="00757D9E">
      <w:pPr>
        <w:rPr>
          <w:rFonts w:ascii="Roboto" w:hAnsi="Roboto"/>
          <w:color w:val="202124"/>
        </w:rPr>
      </w:pPr>
      <w:r>
        <w:rPr>
          <w:rFonts w:ascii="Roboto" w:hAnsi="Roboto"/>
          <w:color w:val="202124"/>
        </w:rPr>
        <w:t>De forma predeterminada, el código JavaScript bloquea la generación de DOM, lo que retrasa el primer renderizado. Por tanto, para que el código JavaScript no bloquee los analizadores, te recomendamos que introduzcas secuencias de comandos externas con el atributo HTML </w:t>
      </w:r>
      <w:proofErr w:type="spellStart"/>
      <w:r>
        <w:rPr>
          <w:rStyle w:val="CdigoHTML"/>
          <w:rFonts w:eastAsiaTheme="minorHAnsi"/>
          <w:color w:val="37474F"/>
          <w:bdr w:val="none" w:sz="0" w:space="0" w:color="auto" w:frame="1"/>
        </w:rPr>
        <w:t>async</w:t>
      </w:r>
      <w:proofErr w:type="spellEnd"/>
      <w:r>
        <w:rPr>
          <w:rFonts w:ascii="Roboto" w:hAnsi="Roboto"/>
          <w:color w:val="202124"/>
        </w:rPr>
        <w:t>. Por ejemplo:</w:t>
      </w:r>
    </w:p>
    <w:p w14:paraId="6D516718" w14:textId="77777777" w:rsidR="00757D9E" w:rsidRDefault="00757D9E" w:rsidP="00757D9E">
      <w:pPr>
        <w:pStyle w:val="HTMLconformatoprevio"/>
        <w:spacing w:line="300" w:lineRule="atLeast"/>
        <w:rPr>
          <w:color w:val="37474F"/>
          <w:sz w:val="21"/>
          <w:szCs w:val="21"/>
        </w:rPr>
      </w:pPr>
      <w:r>
        <w:rPr>
          <w:color w:val="37474F"/>
          <w:sz w:val="21"/>
          <w:szCs w:val="21"/>
        </w:rPr>
        <w:t xml:space="preserve">&lt;script </w:t>
      </w:r>
      <w:proofErr w:type="spellStart"/>
      <w:r>
        <w:rPr>
          <w:color w:val="37474F"/>
          <w:sz w:val="21"/>
          <w:szCs w:val="21"/>
        </w:rPr>
        <w:t>async</w:t>
      </w:r>
      <w:proofErr w:type="spellEnd"/>
      <w:r>
        <w:rPr>
          <w:color w:val="37474F"/>
          <w:sz w:val="21"/>
          <w:szCs w:val="21"/>
        </w:rPr>
        <w:t xml:space="preserve"> </w:t>
      </w:r>
      <w:proofErr w:type="spellStart"/>
      <w:r>
        <w:rPr>
          <w:color w:val="37474F"/>
          <w:sz w:val="21"/>
          <w:szCs w:val="21"/>
        </w:rPr>
        <w:t>src</w:t>
      </w:r>
      <w:proofErr w:type="spellEnd"/>
      <w:r>
        <w:rPr>
          <w:color w:val="37474F"/>
          <w:sz w:val="21"/>
          <w:szCs w:val="21"/>
        </w:rPr>
        <w:t>="my.js"&gt;</w:t>
      </w:r>
    </w:p>
    <w:p w14:paraId="66ECEB58" w14:textId="77777777" w:rsidR="00757D9E" w:rsidRDefault="00757D9E" w:rsidP="00757D9E">
      <w:pPr>
        <w:rPr>
          <w:rFonts w:ascii="Roboto" w:hAnsi="Roboto"/>
          <w:color w:val="202124"/>
        </w:rPr>
      </w:pPr>
      <w:r>
        <w:rPr>
          <w:rFonts w:ascii="Roboto" w:hAnsi="Roboto"/>
          <w:color w:val="202124"/>
        </w:rPr>
        <w:t>Para obtener más información sobre las secuencias de comandos asíncronas, consulta la sección </w:t>
      </w:r>
      <w:hyperlink r:id="rId281" w:anchor="parser_blocking_versus_asynchronous_javascript" w:history="1">
        <w:r>
          <w:rPr>
            <w:rStyle w:val="Hipervnculo"/>
            <w:rFonts w:ascii="Roboto" w:hAnsi="Roboto"/>
          </w:rPr>
          <w:t>Diferencias entre bloquear analizadores y usar código JavaScript asíncrono</w:t>
        </w:r>
      </w:hyperlink>
      <w:r>
        <w:rPr>
          <w:rFonts w:ascii="Roboto" w:hAnsi="Roboto"/>
          <w:color w:val="202124"/>
        </w:rPr>
        <w:t>. No se garantiza que las secuencias de comandos asíncronas se ejecuten en el orden especificado; además, no se debería usar </w:t>
      </w:r>
      <w:proofErr w:type="spellStart"/>
      <w:r>
        <w:rPr>
          <w:rStyle w:val="CdigoHTML"/>
          <w:rFonts w:eastAsiaTheme="minorHAnsi"/>
          <w:color w:val="37474F"/>
          <w:bdr w:val="none" w:sz="0" w:space="0" w:color="auto" w:frame="1"/>
        </w:rPr>
        <w:t>document.write</w:t>
      </w:r>
      <w:proofErr w:type="spellEnd"/>
      <w:r>
        <w:rPr>
          <w:rFonts w:ascii="Roboto" w:hAnsi="Roboto"/>
          <w:color w:val="202124"/>
        </w:rPr>
        <w:t> en ellas. Por tanto, es posible que se tengan que volver a programar aquellas que dependen del orden de ejecución o que necesitan modificar o acceder al DOM o el CSSOM de las páginas.</w:t>
      </w:r>
    </w:p>
    <w:p w14:paraId="2A0D70E7" w14:textId="77777777" w:rsidR="00757D9E" w:rsidRDefault="00757D9E" w:rsidP="00757D9E">
      <w:pPr>
        <w:pStyle w:val="Ttulo2"/>
        <w:ind w:right="-600"/>
        <w:rPr>
          <w:rFonts w:ascii="Roboto" w:hAnsi="Roboto"/>
          <w:color w:val="202124"/>
        </w:rPr>
      </w:pPr>
      <w:r>
        <w:rPr>
          <w:rStyle w:val="devsite-heading"/>
          <w:rFonts w:ascii="Roboto" w:hAnsi="Roboto"/>
          <w:color w:val="202124"/>
        </w:rPr>
        <w:t>Retrasar la carga de JavaScript</w:t>
      </w:r>
    </w:p>
    <w:p w14:paraId="60B110E7" w14:textId="77777777" w:rsidR="00757D9E" w:rsidRDefault="00757D9E" w:rsidP="00757D9E">
      <w:pPr>
        <w:rPr>
          <w:rFonts w:ascii="Roboto" w:hAnsi="Roboto"/>
          <w:color w:val="202124"/>
        </w:rPr>
      </w:pPr>
      <w:r>
        <w:rPr>
          <w:rFonts w:ascii="Roboto" w:hAnsi="Roboto"/>
          <w:color w:val="202124"/>
        </w:rPr>
        <w:t>Las secuencias de comandos que no sean necesarias para renderizar páginas por primera vez pueden cargarse y ejecutarse una vez que se haya completado el primer renderizado o se hayan cargado otras partes más importantes. De este modo, se pueden reducir conflictos de recursos y mejorar el rendimiento.</w:t>
      </w:r>
    </w:p>
    <w:p w14:paraId="03E25699" w14:textId="77777777" w:rsidR="00757D9E" w:rsidRDefault="00757D9E" w:rsidP="00757D9E">
      <w:pPr>
        <w:pStyle w:val="Ttulo2"/>
        <w:spacing w:before="0"/>
        <w:ind w:right="-600"/>
        <w:rPr>
          <w:rFonts w:ascii="Roboto" w:hAnsi="Roboto"/>
          <w:color w:val="202124"/>
        </w:rPr>
      </w:pPr>
      <w:r>
        <w:rPr>
          <w:rStyle w:val="devsite-heading"/>
          <w:rFonts w:ascii="Roboto" w:hAnsi="Roboto"/>
          <w:color w:val="202124"/>
        </w:rPr>
        <w:t>Preguntas frecuentes</w:t>
      </w:r>
    </w:p>
    <w:p w14:paraId="1D20D58B" w14:textId="77777777" w:rsidR="00757D9E" w:rsidRDefault="00757D9E" w:rsidP="00757D9E">
      <w:pPr>
        <w:spacing w:after="240" w:line="360" w:lineRule="atLeast"/>
        <w:rPr>
          <w:rFonts w:ascii="Roboto" w:hAnsi="Roboto"/>
          <w:b/>
          <w:bCs/>
          <w:color w:val="202124"/>
        </w:rPr>
      </w:pPr>
      <w:r>
        <w:rPr>
          <w:rFonts w:ascii="Roboto" w:hAnsi="Roboto"/>
          <w:b/>
          <w:bCs/>
          <w:color w:val="202124"/>
        </w:rPr>
        <w:t>¿Qué pasa si uso una biblioteca JavaScript como jQuery?</w:t>
      </w:r>
    </w:p>
    <w:p w14:paraId="0FAD048C" w14:textId="77777777" w:rsidR="00757D9E" w:rsidRDefault="00757D9E" w:rsidP="00757D9E">
      <w:pPr>
        <w:spacing w:before="240" w:after="240" w:line="240" w:lineRule="auto"/>
        <w:ind w:left="720"/>
        <w:rPr>
          <w:rFonts w:ascii="Roboto" w:hAnsi="Roboto"/>
          <w:color w:val="202124"/>
        </w:rPr>
      </w:pPr>
      <w:r>
        <w:rPr>
          <w:rFonts w:ascii="Roboto" w:hAnsi="Roboto"/>
          <w:color w:val="202124"/>
        </w:rPr>
        <w:t>Muchas bibliotecas JavaScript, como jQuery, se utilizan para mejorar las páginas y, así, hacerlas más interactivas y añadirles animaciones y otros efectos. Sin embargo, muchos de estos comportamientos pueden añadirse sin problemas una vez que se haya renderizado el contenido de la mitad superior de las páginas. Prueba a renderizar este código JavaScript de manera asíncrona o a retrasar su carga.</w:t>
      </w:r>
    </w:p>
    <w:p w14:paraId="7B943A89" w14:textId="77777777" w:rsidR="00757D9E" w:rsidRDefault="00757D9E" w:rsidP="00757D9E">
      <w:pPr>
        <w:spacing w:before="240" w:after="240" w:line="360" w:lineRule="atLeast"/>
        <w:rPr>
          <w:rFonts w:ascii="Roboto" w:hAnsi="Roboto"/>
          <w:b/>
          <w:bCs/>
          <w:color w:val="202124"/>
        </w:rPr>
      </w:pPr>
      <w:r>
        <w:rPr>
          <w:rFonts w:ascii="Roboto" w:hAnsi="Roboto"/>
          <w:b/>
          <w:bCs/>
          <w:color w:val="202124"/>
        </w:rPr>
        <w:t xml:space="preserve">¿Qué pasa si creo páginas con </w:t>
      </w:r>
      <w:proofErr w:type="spellStart"/>
      <w:r>
        <w:rPr>
          <w:rFonts w:ascii="Roboto" w:hAnsi="Roboto"/>
          <w:b/>
          <w:bCs/>
          <w:color w:val="202124"/>
        </w:rPr>
        <w:t>frameworks</w:t>
      </w:r>
      <w:proofErr w:type="spellEnd"/>
      <w:r>
        <w:rPr>
          <w:rFonts w:ascii="Roboto" w:hAnsi="Roboto"/>
          <w:b/>
          <w:bCs/>
          <w:color w:val="202124"/>
        </w:rPr>
        <w:t xml:space="preserve"> JavaScript?</w:t>
      </w:r>
    </w:p>
    <w:p w14:paraId="00968525" w14:textId="77777777" w:rsidR="00757D9E" w:rsidRDefault="00757D9E" w:rsidP="00757D9E">
      <w:pPr>
        <w:spacing w:after="0" w:line="240" w:lineRule="auto"/>
        <w:ind w:left="720"/>
        <w:rPr>
          <w:rFonts w:ascii="Roboto" w:hAnsi="Roboto"/>
          <w:color w:val="202124"/>
        </w:rPr>
      </w:pPr>
      <w:r>
        <w:rPr>
          <w:rFonts w:ascii="Roboto" w:hAnsi="Roboto"/>
          <w:color w:val="202124"/>
        </w:rPr>
        <w:t>Si generas el contenido de páginas mediante JavaScript de cliente, prueba a insertar los módulos de JavaScript correspondientes en el código HTML para evitar que se produzcan ciclos de ida y vuelta de red adicionales. Del mismo modo, si aprovechas el renderizado por parte de servidores, es posible que se mejore significativamente el rendimiento de la primera carga de página. Para hacerlo, procesa las plantillas de JavaScript en el servidor con el objetivo de renderizar rápidamente tu página por primera vez y, cuando se haya cargado, usa las plantillas de cliente. Para obtener más información sobre el renderizado de servidores, echa un vistazo a este vídeo: </w:t>
      </w:r>
      <w:hyperlink r:id="rId282" w:history="1">
        <w:r>
          <w:rPr>
            <w:rStyle w:val="Hipervnculo"/>
            <w:rFonts w:ascii="Roboto" w:hAnsi="Roboto"/>
          </w:rPr>
          <w:t>http://youtu.be/VKTWdaupft0?t=14m28s</w:t>
        </w:r>
      </w:hyperlink>
      <w:r>
        <w:rPr>
          <w:rFonts w:ascii="Roboto" w:hAnsi="Roboto"/>
          <w:color w:val="202124"/>
        </w:rPr>
        <w:t>.</w:t>
      </w:r>
    </w:p>
    <w:p w14:paraId="1ED0C01C" w14:textId="77777777" w:rsidR="00757D9E" w:rsidRDefault="00757D9E"/>
    <w:sectPr w:rsidR="00757D9E" w:rsidSect="009462D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2E2"/>
    <w:multiLevelType w:val="multilevel"/>
    <w:tmpl w:val="D6C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4D87"/>
    <w:multiLevelType w:val="multilevel"/>
    <w:tmpl w:val="0DC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136AF"/>
    <w:multiLevelType w:val="multilevel"/>
    <w:tmpl w:val="4CFC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44F8B"/>
    <w:multiLevelType w:val="multilevel"/>
    <w:tmpl w:val="BE5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706C7"/>
    <w:multiLevelType w:val="multilevel"/>
    <w:tmpl w:val="4616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10C78"/>
    <w:multiLevelType w:val="multilevel"/>
    <w:tmpl w:val="165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C7608"/>
    <w:multiLevelType w:val="multilevel"/>
    <w:tmpl w:val="B84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B6A19"/>
    <w:multiLevelType w:val="multilevel"/>
    <w:tmpl w:val="2C4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EA0E41"/>
    <w:multiLevelType w:val="multilevel"/>
    <w:tmpl w:val="21F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47B2E"/>
    <w:multiLevelType w:val="multilevel"/>
    <w:tmpl w:val="C9E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040D4"/>
    <w:multiLevelType w:val="multilevel"/>
    <w:tmpl w:val="AD5A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50A6D"/>
    <w:multiLevelType w:val="multilevel"/>
    <w:tmpl w:val="2BA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B06F2"/>
    <w:multiLevelType w:val="multilevel"/>
    <w:tmpl w:val="5E1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36A02"/>
    <w:multiLevelType w:val="multilevel"/>
    <w:tmpl w:val="4A92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52B14"/>
    <w:multiLevelType w:val="multilevel"/>
    <w:tmpl w:val="B9F8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1"/>
  </w:num>
  <w:num w:numId="4">
    <w:abstractNumId w:val="6"/>
  </w:num>
  <w:num w:numId="5">
    <w:abstractNumId w:val="7"/>
  </w:num>
  <w:num w:numId="6">
    <w:abstractNumId w:val="1"/>
  </w:num>
  <w:num w:numId="7">
    <w:abstractNumId w:val="9"/>
  </w:num>
  <w:num w:numId="8">
    <w:abstractNumId w:val="2"/>
  </w:num>
  <w:num w:numId="9">
    <w:abstractNumId w:val="13"/>
  </w:num>
  <w:num w:numId="10">
    <w:abstractNumId w:val="5"/>
  </w:num>
  <w:num w:numId="11">
    <w:abstractNumId w:val="0"/>
  </w:num>
  <w:num w:numId="12">
    <w:abstractNumId w:val="4"/>
  </w:num>
  <w:num w:numId="13">
    <w:abstractNumId w:val="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CA"/>
    <w:rsid w:val="00031E93"/>
    <w:rsid w:val="00044CCA"/>
    <w:rsid w:val="00407561"/>
    <w:rsid w:val="0071034B"/>
    <w:rsid w:val="00757CF2"/>
    <w:rsid w:val="00757D9E"/>
    <w:rsid w:val="009462D8"/>
    <w:rsid w:val="00D560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36E1"/>
  <w15:chartTrackingRefBased/>
  <w15:docId w15:val="{45DC1E55-CAF6-4ECE-9F81-688C558D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44C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044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44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4CC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44C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44CC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044CCA"/>
    <w:rPr>
      <w:color w:val="0000FF"/>
      <w:u w:val="single"/>
    </w:rPr>
  </w:style>
  <w:style w:type="character" w:customStyle="1" w:styleId="fc-light">
    <w:name w:val="fc-light"/>
    <w:basedOn w:val="Fuentedeprrafopredeter"/>
    <w:rsid w:val="00044CCA"/>
  </w:style>
  <w:style w:type="paragraph" w:styleId="NormalWeb">
    <w:name w:val="Normal (Web)"/>
    <w:basedOn w:val="Normal"/>
    <w:uiPriority w:val="99"/>
    <w:semiHidden/>
    <w:unhideWhenUsed/>
    <w:rsid w:val="00044C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044CCA"/>
    <w:rPr>
      <w:rFonts w:ascii="Courier New" w:eastAsia="Times New Roman" w:hAnsi="Courier New" w:cs="Courier New"/>
      <w:sz w:val="20"/>
      <w:szCs w:val="20"/>
    </w:rPr>
  </w:style>
  <w:style w:type="character" w:styleId="nfasis">
    <w:name w:val="Emphasis"/>
    <w:basedOn w:val="Fuentedeprrafopredeter"/>
    <w:uiPriority w:val="20"/>
    <w:qFormat/>
    <w:rsid w:val="00044CCA"/>
    <w:rPr>
      <w:i/>
      <w:iCs/>
    </w:rPr>
  </w:style>
  <w:style w:type="paragraph" w:styleId="HTMLconformatoprevio">
    <w:name w:val="HTML Preformatted"/>
    <w:basedOn w:val="Normal"/>
    <w:link w:val="HTMLconformatoprevioCar"/>
    <w:uiPriority w:val="99"/>
    <w:semiHidden/>
    <w:unhideWhenUsed/>
    <w:rsid w:val="0004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44CCA"/>
    <w:rPr>
      <w:rFonts w:ascii="Courier New" w:eastAsia="Times New Roman" w:hAnsi="Courier New" w:cs="Courier New"/>
      <w:sz w:val="20"/>
      <w:szCs w:val="20"/>
      <w:lang w:eastAsia="es-AR"/>
    </w:rPr>
  </w:style>
  <w:style w:type="character" w:customStyle="1" w:styleId="hljs-comment">
    <w:name w:val="hljs-comment"/>
    <w:basedOn w:val="Fuentedeprrafopredeter"/>
    <w:rsid w:val="00044CCA"/>
  </w:style>
  <w:style w:type="character" w:customStyle="1" w:styleId="hljs-tag">
    <w:name w:val="hljs-tag"/>
    <w:basedOn w:val="Fuentedeprrafopredeter"/>
    <w:rsid w:val="00044CCA"/>
  </w:style>
  <w:style w:type="character" w:customStyle="1" w:styleId="hljs-name">
    <w:name w:val="hljs-name"/>
    <w:basedOn w:val="Fuentedeprrafopredeter"/>
    <w:rsid w:val="00044CCA"/>
  </w:style>
  <w:style w:type="character" w:customStyle="1" w:styleId="hljs-attr">
    <w:name w:val="hljs-attr"/>
    <w:basedOn w:val="Fuentedeprrafopredeter"/>
    <w:rsid w:val="00044CCA"/>
  </w:style>
  <w:style w:type="character" w:customStyle="1" w:styleId="hljs-string">
    <w:name w:val="hljs-string"/>
    <w:basedOn w:val="Fuentedeprrafopredeter"/>
    <w:rsid w:val="00044CCA"/>
  </w:style>
  <w:style w:type="character" w:customStyle="1" w:styleId="hljs-builtin">
    <w:name w:val="hljs-built_in"/>
    <w:basedOn w:val="Fuentedeprrafopredeter"/>
    <w:rsid w:val="00044CCA"/>
  </w:style>
  <w:style w:type="character" w:customStyle="1" w:styleId="hljs-function">
    <w:name w:val="hljs-function"/>
    <w:basedOn w:val="Fuentedeprrafopredeter"/>
    <w:rsid w:val="00044CCA"/>
  </w:style>
  <w:style w:type="character" w:customStyle="1" w:styleId="hljs-keyword">
    <w:name w:val="hljs-keyword"/>
    <w:basedOn w:val="Fuentedeprrafopredeter"/>
    <w:rsid w:val="00044CCA"/>
  </w:style>
  <w:style w:type="character" w:customStyle="1" w:styleId="comment-copy">
    <w:name w:val="comment-copy"/>
    <w:basedOn w:val="Fuentedeprrafopredeter"/>
    <w:rsid w:val="00044CCA"/>
  </w:style>
  <w:style w:type="character" w:customStyle="1" w:styleId="comment-date">
    <w:name w:val="comment-date"/>
    <w:basedOn w:val="Fuentedeprrafopredeter"/>
    <w:rsid w:val="00044CCA"/>
  </w:style>
  <w:style w:type="character" w:customStyle="1" w:styleId="relativetime-clean">
    <w:name w:val="relativetime-clean"/>
    <w:basedOn w:val="Fuentedeprrafopredeter"/>
    <w:rsid w:val="00044CCA"/>
  </w:style>
  <w:style w:type="paragraph" w:customStyle="1" w:styleId="comment">
    <w:name w:val="comment"/>
    <w:basedOn w:val="Normal"/>
    <w:rsid w:val="00044C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ol">
    <w:name w:val="cool"/>
    <w:basedOn w:val="Fuentedeprrafopredeter"/>
    <w:rsid w:val="00044CCA"/>
  </w:style>
  <w:style w:type="character" w:customStyle="1" w:styleId="supernova">
    <w:name w:val="supernova"/>
    <w:basedOn w:val="Fuentedeprrafopredeter"/>
    <w:rsid w:val="00044CCA"/>
  </w:style>
  <w:style w:type="character" w:customStyle="1" w:styleId="warm">
    <w:name w:val="warm"/>
    <w:basedOn w:val="Fuentedeprrafopredeter"/>
    <w:rsid w:val="00044CCA"/>
  </w:style>
  <w:style w:type="character" w:customStyle="1" w:styleId="hot">
    <w:name w:val="hot"/>
    <w:basedOn w:val="Fuentedeprrafopredeter"/>
    <w:rsid w:val="00044CCA"/>
  </w:style>
  <w:style w:type="character" w:customStyle="1" w:styleId="comment-user">
    <w:name w:val="comment-user"/>
    <w:basedOn w:val="Fuentedeprrafopredeter"/>
    <w:rsid w:val="00044CCA"/>
  </w:style>
  <w:style w:type="character" w:styleId="Textoennegrita">
    <w:name w:val="Strong"/>
    <w:basedOn w:val="Fuentedeprrafopredeter"/>
    <w:uiPriority w:val="22"/>
    <w:qFormat/>
    <w:rsid w:val="00044CCA"/>
    <w:rPr>
      <w:b/>
      <w:bCs/>
    </w:rPr>
  </w:style>
  <w:style w:type="character" w:customStyle="1" w:styleId="relativetime">
    <w:name w:val="relativetime"/>
    <w:basedOn w:val="Fuentedeprrafopredeter"/>
    <w:rsid w:val="00044CCA"/>
  </w:style>
  <w:style w:type="character" w:customStyle="1" w:styleId="reputation-score">
    <w:name w:val="reputation-score"/>
    <w:basedOn w:val="Fuentedeprrafopredeter"/>
    <w:rsid w:val="00044CCA"/>
  </w:style>
  <w:style w:type="character" w:customStyle="1" w:styleId="badgecount">
    <w:name w:val="badgecount"/>
    <w:basedOn w:val="Fuentedeprrafopredeter"/>
    <w:rsid w:val="00044CCA"/>
  </w:style>
  <w:style w:type="character" w:customStyle="1" w:styleId="v-visible-sr">
    <w:name w:val="v-visible-sr"/>
    <w:basedOn w:val="Fuentedeprrafopredeter"/>
    <w:rsid w:val="00044CCA"/>
  </w:style>
  <w:style w:type="paragraph" w:customStyle="1" w:styleId="msonormal0">
    <w:name w:val="msonormal"/>
    <w:basedOn w:val="Normal"/>
    <w:rsid w:val="00044C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adge1">
    <w:name w:val="badge1"/>
    <w:basedOn w:val="Fuentedeprrafopredeter"/>
    <w:rsid w:val="00044CCA"/>
  </w:style>
  <w:style w:type="character" w:customStyle="1" w:styleId="badge2">
    <w:name w:val="badge2"/>
    <w:basedOn w:val="Fuentedeprrafopredeter"/>
    <w:rsid w:val="00044CCA"/>
  </w:style>
  <w:style w:type="character" w:customStyle="1" w:styleId="badge3">
    <w:name w:val="badge3"/>
    <w:basedOn w:val="Fuentedeprrafopredeter"/>
    <w:rsid w:val="00044CCA"/>
  </w:style>
  <w:style w:type="character" w:customStyle="1" w:styleId="anonymous-gravatar">
    <w:name w:val="anonymous-gravatar"/>
    <w:basedOn w:val="Fuentedeprrafopredeter"/>
    <w:rsid w:val="00044CCA"/>
  </w:style>
  <w:style w:type="character" w:customStyle="1" w:styleId="javascript">
    <w:name w:val="javascript"/>
    <w:basedOn w:val="Fuentedeprrafopredeter"/>
    <w:rsid w:val="00044CCA"/>
  </w:style>
  <w:style w:type="character" w:customStyle="1" w:styleId="hljs-params">
    <w:name w:val="hljs-params"/>
    <w:basedOn w:val="Fuentedeprrafopredeter"/>
    <w:rsid w:val="00044CCA"/>
  </w:style>
  <w:style w:type="character" w:customStyle="1" w:styleId="material-icons">
    <w:name w:val="material-icons"/>
    <w:basedOn w:val="Fuentedeprrafopredeter"/>
    <w:rsid w:val="00757D9E"/>
  </w:style>
  <w:style w:type="character" w:customStyle="1" w:styleId="devsite-heading">
    <w:name w:val="devsite-heading"/>
    <w:basedOn w:val="Fuentedeprrafopredeter"/>
    <w:rsid w:val="00757D9E"/>
  </w:style>
  <w:style w:type="character" w:customStyle="1" w:styleId="tag">
    <w:name w:val="tag"/>
    <w:basedOn w:val="Fuentedeprrafopredeter"/>
    <w:rsid w:val="00757D9E"/>
  </w:style>
  <w:style w:type="character" w:customStyle="1" w:styleId="pln">
    <w:name w:val="pln"/>
    <w:basedOn w:val="Fuentedeprrafopredeter"/>
    <w:rsid w:val="00757D9E"/>
  </w:style>
  <w:style w:type="character" w:customStyle="1" w:styleId="atn">
    <w:name w:val="atn"/>
    <w:basedOn w:val="Fuentedeprrafopredeter"/>
    <w:rsid w:val="00757D9E"/>
  </w:style>
  <w:style w:type="character" w:customStyle="1" w:styleId="pun">
    <w:name w:val="pun"/>
    <w:basedOn w:val="Fuentedeprrafopredeter"/>
    <w:rsid w:val="00757D9E"/>
  </w:style>
  <w:style w:type="character" w:customStyle="1" w:styleId="atv">
    <w:name w:val="atv"/>
    <w:basedOn w:val="Fuentedeprrafopredeter"/>
    <w:rsid w:val="00757D9E"/>
  </w:style>
  <w:style w:type="character" w:customStyle="1" w:styleId="com">
    <w:name w:val="com"/>
    <w:basedOn w:val="Fuentedeprrafopredeter"/>
    <w:rsid w:val="00757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7149">
      <w:bodyDiv w:val="1"/>
      <w:marLeft w:val="0"/>
      <w:marRight w:val="0"/>
      <w:marTop w:val="0"/>
      <w:marBottom w:val="0"/>
      <w:divBdr>
        <w:top w:val="none" w:sz="0" w:space="0" w:color="auto"/>
        <w:left w:val="none" w:sz="0" w:space="0" w:color="auto"/>
        <w:bottom w:val="none" w:sz="0" w:space="0" w:color="auto"/>
        <w:right w:val="none" w:sz="0" w:space="0" w:color="auto"/>
      </w:divBdr>
      <w:divsChild>
        <w:div w:id="1434591763">
          <w:marLeft w:val="-30"/>
          <w:marRight w:val="-30"/>
          <w:marTop w:val="0"/>
          <w:marBottom w:val="0"/>
          <w:divBdr>
            <w:top w:val="none" w:sz="0" w:space="0" w:color="auto"/>
            <w:left w:val="none" w:sz="0" w:space="0" w:color="auto"/>
            <w:bottom w:val="none" w:sz="0" w:space="0" w:color="auto"/>
            <w:right w:val="none" w:sz="0" w:space="0" w:color="auto"/>
          </w:divBdr>
          <w:divsChild>
            <w:div w:id="1909195244">
              <w:marLeft w:val="30"/>
              <w:marRight w:val="30"/>
              <w:marTop w:val="30"/>
              <w:marBottom w:val="30"/>
              <w:divBdr>
                <w:top w:val="none" w:sz="0" w:space="0" w:color="auto"/>
                <w:left w:val="none" w:sz="0" w:space="0" w:color="auto"/>
                <w:bottom w:val="none" w:sz="0" w:space="0" w:color="auto"/>
                <w:right w:val="none" w:sz="0" w:space="0" w:color="auto"/>
              </w:divBdr>
            </w:div>
          </w:divsChild>
        </w:div>
        <w:div w:id="461966789">
          <w:marLeft w:val="0"/>
          <w:marRight w:val="0"/>
          <w:marTop w:val="0"/>
          <w:marBottom w:val="0"/>
          <w:divBdr>
            <w:top w:val="none" w:sz="0" w:space="0" w:color="auto"/>
            <w:left w:val="none" w:sz="0" w:space="0" w:color="auto"/>
            <w:bottom w:val="none" w:sz="0" w:space="0" w:color="auto"/>
            <w:right w:val="none" w:sz="0" w:space="0" w:color="auto"/>
          </w:divBdr>
          <w:divsChild>
            <w:div w:id="975178373">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029263197">
      <w:bodyDiv w:val="1"/>
      <w:marLeft w:val="0"/>
      <w:marRight w:val="0"/>
      <w:marTop w:val="0"/>
      <w:marBottom w:val="0"/>
      <w:divBdr>
        <w:top w:val="none" w:sz="0" w:space="0" w:color="auto"/>
        <w:left w:val="none" w:sz="0" w:space="0" w:color="auto"/>
        <w:bottom w:val="none" w:sz="0" w:space="0" w:color="auto"/>
        <w:right w:val="none" w:sz="0" w:space="0" w:color="auto"/>
      </w:divBdr>
      <w:divsChild>
        <w:div w:id="11347930">
          <w:marLeft w:val="0"/>
          <w:marRight w:val="0"/>
          <w:marTop w:val="0"/>
          <w:marBottom w:val="0"/>
          <w:divBdr>
            <w:top w:val="none" w:sz="0" w:space="0" w:color="auto"/>
            <w:left w:val="none" w:sz="0" w:space="0" w:color="auto"/>
            <w:bottom w:val="none" w:sz="0" w:space="0" w:color="auto"/>
            <w:right w:val="none" w:sz="0" w:space="0" w:color="auto"/>
          </w:divBdr>
          <w:divsChild>
            <w:div w:id="800150577">
              <w:marLeft w:val="0"/>
              <w:marRight w:val="0"/>
              <w:marTop w:val="0"/>
              <w:marBottom w:val="0"/>
              <w:divBdr>
                <w:top w:val="none" w:sz="0" w:space="0" w:color="auto"/>
                <w:left w:val="none" w:sz="0" w:space="0" w:color="auto"/>
                <w:bottom w:val="none" w:sz="0" w:space="0" w:color="auto"/>
                <w:right w:val="none" w:sz="0" w:space="0" w:color="auto"/>
              </w:divBdr>
            </w:div>
          </w:divsChild>
        </w:div>
        <w:div w:id="1135372757">
          <w:marLeft w:val="0"/>
          <w:marRight w:val="0"/>
          <w:marTop w:val="0"/>
          <w:marBottom w:val="0"/>
          <w:divBdr>
            <w:top w:val="none" w:sz="0" w:space="0" w:color="auto"/>
            <w:left w:val="none" w:sz="0" w:space="0" w:color="auto"/>
            <w:bottom w:val="none" w:sz="0" w:space="0" w:color="auto"/>
            <w:right w:val="none" w:sz="0" w:space="0" w:color="auto"/>
          </w:divBdr>
          <w:divsChild>
            <w:div w:id="2010599011">
              <w:marLeft w:val="0"/>
              <w:marRight w:val="0"/>
              <w:marTop w:val="0"/>
              <w:marBottom w:val="0"/>
              <w:divBdr>
                <w:top w:val="none" w:sz="0" w:space="0" w:color="auto"/>
                <w:left w:val="none" w:sz="0" w:space="0" w:color="auto"/>
                <w:bottom w:val="none" w:sz="0" w:space="0" w:color="auto"/>
                <w:right w:val="none" w:sz="0" w:space="0" w:color="auto"/>
              </w:divBdr>
            </w:div>
          </w:divsChild>
        </w:div>
        <w:div w:id="331958353">
          <w:marLeft w:val="0"/>
          <w:marRight w:val="0"/>
          <w:marTop w:val="0"/>
          <w:marBottom w:val="0"/>
          <w:divBdr>
            <w:top w:val="none" w:sz="0" w:space="0" w:color="auto"/>
            <w:left w:val="none" w:sz="0" w:space="0" w:color="auto"/>
            <w:bottom w:val="none" w:sz="0" w:space="0" w:color="auto"/>
            <w:right w:val="none" w:sz="0" w:space="0" w:color="auto"/>
          </w:divBdr>
          <w:divsChild>
            <w:div w:id="1112745884">
              <w:marLeft w:val="0"/>
              <w:marRight w:val="0"/>
              <w:marTop w:val="0"/>
              <w:marBottom w:val="0"/>
              <w:divBdr>
                <w:top w:val="none" w:sz="0" w:space="0" w:color="auto"/>
                <w:left w:val="none" w:sz="0" w:space="0" w:color="auto"/>
                <w:bottom w:val="none" w:sz="0" w:space="0" w:color="auto"/>
                <w:right w:val="none" w:sz="0" w:space="0" w:color="auto"/>
              </w:divBdr>
            </w:div>
          </w:divsChild>
        </w:div>
        <w:div w:id="393435272">
          <w:marLeft w:val="0"/>
          <w:marRight w:val="0"/>
          <w:marTop w:val="0"/>
          <w:marBottom w:val="0"/>
          <w:divBdr>
            <w:top w:val="none" w:sz="0" w:space="0" w:color="auto"/>
            <w:left w:val="none" w:sz="0" w:space="0" w:color="auto"/>
            <w:bottom w:val="none" w:sz="0" w:space="0" w:color="auto"/>
            <w:right w:val="none" w:sz="0" w:space="0" w:color="auto"/>
          </w:divBdr>
          <w:divsChild>
            <w:div w:id="1540624713">
              <w:marLeft w:val="0"/>
              <w:marRight w:val="0"/>
              <w:marTop w:val="0"/>
              <w:marBottom w:val="0"/>
              <w:divBdr>
                <w:top w:val="none" w:sz="0" w:space="0" w:color="auto"/>
                <w:left w:val="none" w:sz="0" w:space="0" w:color="auto"/>
                <w:bottom w:val="none" w:sz="0" w:space="0" w:color="auto"/>
                <w:right w:val="none" w:sz="0" w:space="0" w:color="auto"/>
              </w:divBdr>
            </w:div>
          </w:divsChild>
        </w:div>
        <w:div w:id="646784929">
          <w:marLeft w:val="0"/>
          <w:marRight w:val="0"/>
          <w:marTop w:val="0"/>
          <w:marBottom w:val="0"/>
          <w:divBdr>
            <w:top w:val="none" w:sz="0" w:space="0" w:color="auto"/>
            <w:left w:val="none" w:sz="0" w:space="0" w:color="auto"/>
            <w:bottom w:val="none" w:sz="0" w:space="0" w:color="auto"/>
            <w:right w:val="none" w:sz="0" w:space="0" w:color="auto"/>
          </w:divBdr>
          <w:divsChild>
            <w:div w:id="22481695">
              <w:marLeft w:val="0"/>
              <w:marRight w:val="0"/>
              <w:marTop w:val="0"/>
              <w:marBottom w:val="0"/>
              <w:divBdr>
                <w:top w:val="none" w:sz="0" w:space="0" w:color="auto"/>
                <w:left w:val="none" w:sz="0" w:space="0" w:color="auto"/>
                <w:bottom w:val="none" w:sz="0" w:space="0" w:color="auto"/>
                <w:right w:val="none" w:sz="0" w:space="0" w:color="auto"/>
              </w:divBdr>
            </w:div>
          </w:divsChild>
        </w:div>
        <w:div w:id="1666516064">
          <w:marLeft w:val="0"/>
          <w:marRight w:val="0"/>
          <w:marTop w:val="0"/>
          <w:marBottom w:val="0"/>
          <w:divBdr>
            <w:top w:val="none" w:sz="0" w:space="0" w:color="auto"/>
            <w:left w:val="none" w:sz="0" w:space="0" w:color="auto"/>
            <w:bottom w:val="none" w:sz="0" w:space="0" w:color="auto"/>
            <w:right w:val="none" w:sz="0" w:space="0" w:color="auto"/>
          </w:divBdr>
          <w:divsChild>
            <w:div w:id="1508791434">
              <w:marLeft w:val="0"/>
              <w:marRight w:val="0"/>
              <w:marTop w:val="0"/>
              <w:marBottom w:val="0"/>
              <w:divBdr>
                <w:top w:val="none" w:sz="0" w:space="0" w:color="auto"/>
                <w:left w:val="none" w:sz="0" w:space="0" w:color="auto"/>
                <w:bottom w:val="none" w:sz="0" w:space="0" w:color="auto"/>
                <w:right w:val="none" w:sz="0" w:space="0" w:color="auto"/>
              </w:divBdr>
            </w:div>
          </w:divsChild>
        </w:div>
        <w:div w:id="1200707447">
          <w:marLeft w:val="0"/>
          <w:marRight w:val="0"/>
          <w:marTop w:val="0"/>
          <w:marBottom w:val="0"/>
          <w:divBdr>
            <w:top w:val="none" w:sz="0" w:space="0" w:color="auto"/>
            <w:left w:val="none" w:sz="0" w:space="0" w:color="auto"/>
            <w:bottom w:val="none" w:sz="0" w:space="0" w:color="auto"/>
            <w:right w:val="none" w:sz="0" w:space="0" w:color="auto"/>
          </w:divBdr>
          <w:divsChild>
            <w:div w:id="1711759112">
              <w:marLeft w:val="0"/>
              <w:marRight w:val="0"/>
              <w:marTop w:val="0"/>
              <w:marBottom w:val="0"/>
              <w:divBdr>
                <w:top w:val="none" w:sz="0" w:space="0" w:color="auto"/>
                <w:left w:val="none" w:sz="0" w:space="0" w:color="auto"/>
                <w:bottom w:val="none" w:sz="0" w:space="0" w:color="auto"/>
                <w:right w:val="none" w:sz="0" w:space="0" w:color="auto"/>
              </w:divBdr>
            </w:div>
          </w:divsChild>
        </w:div>
        <w:div w:id="1833065311">
          <w:marLeft w:val="0"/>
          <w:marRight w:val="0"/>
          <w:marTop w:val="0"/>
          <w:marBottom w:val="0"/>
          <w:divBdr>
            <w:top w:val="none" w:sz="0" w:space="0" w:color="auto"/>
            <w:left w:val="none" w:sz="0" w:space="0" w:color="auto"/>
            <w:bottom w:val="none" w:sz="0" w:space="0" w:color="auto"/>
            <w:right w:val="none" w:sz="0" w:space="0" w:color="auto"/>
          </w:divBdr>
          <w:divsChild>
            <w:div w:id="72119490">
              <w:marLeft w:val="0"/>
              <w:marRight w:val="0"/>
              <w:marTop w:val="0"/>
              <w:marBottom w:val="0"/>
              <w:divBdr>
                <w:top w:val="none" w:sz="0" w:space="0" w:color="auto"/>
                <w:left w:val="none" w:sz="0" w:space="0" w:color="auto"/>
                <w:bottom w:val="none" w:sz="0" w:space="0" w:color="auto"/>
                <w:right w:val="none" w:sz="0" w:space="0" w:color="auto"/>
              </w:divBdr>
            </w:div>
          </w:divsChild>
        </w:div>
        <w:div w:id="191069023">
          <w:marLeft w:val="0"/>
          <w:marRight w:val="0"/>
          <w:marTop w:val="0"/>
          <w:marBottom w:val="0"/>
          <w:divBdr>
            <w:top w:val="none" w:sz="0" w:space="0" w:color="auto"/>
            <w:left w:val="none" w:sz="0" w:space="0" w:color="auto"/>
            <w:bottom w:val="none" w:sz="0" w:space="0" w:color="auto"/>
            <w:right w:val="none" w:sz="0" w:space="0" w:color="auto"/>
          </w:divBdr>
          <w:divsChild>
            <w:div w:id="2117866528">
              <w:marLeft w:val="0"/>
              <w:marRight w:val="0"/>
              <w:marTop w:val="0"/>
              <w:marBottom w:val="0"/>
              <w:divBdr>
                <w:top w:val="none" w:sz="0" w:space="0" w:color="auto"/>
                <w:left w:val="none" w:sz="0" w:space="0" w:color="auto"/>
                <w:bottom w:val="none" w:sz="0" w:space="0" w:color="auto"/>
                <w:right w:val="none" w:sz="0" w:space="0" w:color="auto"/>
              </w:divBdr>
            </w:div>
          </w:divsChild>
        </w:div>
        <w:div w:id="708380259">
          <w:marLeft w:val="0"/>
          <w:marRight w:val="0"/>
          <w:marTop w:val="0"/>
          <w:marBottom w:val="0"/>
          <w:divBdr>
            <w:top w:val="none" w:sz="0" w:space="0" w:color="auto"/>
            <w:left w:val="none" w:sz="0" w:space="0" w:color="auto"/>
            <w:bottom w:val="none" w:sz="0" w:space="0" w:color="auto"/>
            <w:right w:val="none" w:sz="0" w:space="0" w:color="auto"/>
          </w:divBdr>
          <w:divsChild>
            <w:div w:id="318920401">
              <w:marLeft w:val="0"/>
              <w:marRight w:val="0"/>
              <w:marTop w:val="0"/>
              <w:marBottom w:val="0"/>
              <w:divBdr>
                <w:top w:val="none" w:sz="0" w:space="0" w:color="auto"/>
                <w:left w:val="none" w:sz="0" w:space="0" w:color="auto"/>
                <w:bottom w:val="none" w:sz="0" w:space="0" w:color="auto"/>
                <w:right w:val="none" w:sz="0" w:space="0" w:color="auto"/>
              </w:divBdr>
            </w:div>
          </w:divsChild>
        </w:div>
        <w:div w:id="1016885849">
          <w:marLeft w:val="0"/>
          <w:marRight w:val="0"/>
          <w:marTop w:val="0"/>
          <w:marBottom w:val="0"/>
          <w:divBdr>
            <w:top w:val="none" w:sz="0" w:space="0" w:color="auto"/>
            <w:left w:val="none" w:sz="0" w:space="0" w:color="auto"/>
            <w:bottom w:val="none" w:sz="0" w:space="0" w:color="auto"/>
            <w:right w:val="none" w:sz="0" w:space="0" w:color="auto"/>
          </w:divBdr>
          <w:divsChild>
            <w:div w:id="22902747">
              <w:marLeft w:val="0"/>
              <w:marRight w:val="0"/>
              <w:marTop w:val="0"/>
              <w:marBottom w:val="0"/>
              <w:divBdr>
                <w:top w:val="none" w:sz="0" w:space="0" w:color="auto"/>
                <w:left w:val="none" w:sz="0" w:space="0" w:color="auto"/>
                <w:bottom w:val="none" w:sz="0" w:space="0" w:color="auto"/>
                <w:right w:val="none" w:sz="0" w:space="0" w:color="auto"/>
              </w:divBdr>
            </w:div>
          </w:divsChild>
        </w:div>
        <w:div w:id="1053693458">
          <w:marLeft w:val="0"/>
          <w:marRight w:val="0"/>
          <w:marTop w:val="0"/>
          <w:marBottom w:val="0"/>
          <w:divBdr>
            <w:top w:val="none" w:sz="0" w:space="0" w:color="auto"/>
            <w:left w:val="none" w:sz="0" w:space="0" w:color="auto"/>
            <w:bottom w:val="none" w:sz="0" w:space="0" w:color="auto"/>
            <w:right w:val="none" w:sz="0" w:space="0" w:color="auto"/>
          </w:divBdr>
          <w:divsChild>
            <w:div w:id="1638878175">
              <w:marLeft w:val="0"/>
              <w:marRight w:val="0"/>
              <w:marTop w:val="0"/>
              <w:marBottom w:val="0"/>
              <w:divBdr>
                <w:top w:val="none" w:sz="0" w:space="0" w:color="auto"/>
                <w:left w:val="none" w:sz="0" w:space="0" w:color="auto"/>
                <w:bottom w:val="none" w:sz="0" w:space="0" w:color="auto"/>
                <w:right w:val="none" w:sz="0" w:space="0" w:color="auto"/>
              </w:divBdr>
            </w:div>
          </w:divsChild>
        </w:div>
        <w:div w:id="1380398983">
          <w:marLeft w:val="0"/>
          <w:marRight w:val="0"/>
          <w:marTop w:val="0"/>
          <w:marBottom w:val="0"/>
          <w:divBdr>
            <w:top w:val="none" w:sz="0" w:space="0" w:color="auto"/>
            <w:left w:val="none" w:sz="0" w:space="0" w:color="auto"/>
            <w:bottom w:val="none" w:sz="0" w:space="0" w:color="auto"/>
            <w:right w:val="none" w:sz="0" w:space="0" w:color="auto"/>
          </w:divBdr>
          <w:divsChild>
            <w:div w:id="8076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626">
      <w:bodyDiv w:val="1"/>
      <w:marLeft w:val="0"/>
      <w:marRight w:val="0"/>
      <w:marTop w:val="0"/>
      <w:marBottom w:val="0"/>
      <w:divBdr>
        <w:top w:val="none" w:sz="0" w:space="0" w:color="auto"/>
        <w:left w:val="none" w:sz="0" w:space="0" w:color="auto"/>
        <w:bottom w:val="none" w:sz="0" w:space="0" w:color="auto"/>
        <w:right w:val="none" w:sz="0" w:space="0" w:color="auto"/>
      </w:divBdr>
      <w:divsChild>
        <w:div w:id="854342474">
          <w:marLeft w:val="0"/>
          <w:marRight w:val="0"/>
          <w:marTop w:val="0"/>
          <w:marBottom w:val="0"/>
          <w:divBdr>
            <w:top w:val="none" w:sz="0" w:space="0" w:color="auto"/>
            <w:left w:val="none" w:sz="0" w:space="0" w:color="auto"/>
            <w:bottom w:val="none" w:sz="0" w:space="0" w:color="auto"/>
            <w:right w:val="none" w:sz="0" w:space="0" w:color="auto"/>
          </w:divBdr>
          <w:divsChild>
            <w:div w:id="400828884">
              <w:marLeft w:val="0"/>
              <w:marRight w:val="0"/>
              <w:marTop w:val="0"/>
              <w:marBottom w:val="0"/>
              <w:divBdr>
                <w:top w:val="none" w:sz="0" w:space="0" w:color="auto"/>
                <w:left w:val="none" w:sz="0" w:space="0" w:color="auto"/>
                <w:bottom w:val="none" w:sz="0" w:space="0" w:color="auto"/>
                <w:right w:val="none" w:sz="0" w:space="0" w:color="auto"/>
              </w:divBdr>
            </w:div>
          </w:divsChild>
        </w:div>
        <w:div w:id="48039906">
          <w:marLeft w:val="0"/>
          <w:marRight w:val="0"/>
          <w:marTop w:val="0"/>
          <w:marBottom w:val="0"/>
          <w:divBdr>
            <w:top w:val="none" w:sz="0" w:space="0" w:color="auto"/>
            <w:left w:val="none" w:sz="0" w:space="0" w:color="auto"/>
            <w:bottom w:val="none" w:sz="0" w:space="0" w:color="auto"/>
            <w:right w:val="none" w:sz="0" w:space="0" w:color="auto"/>
          </w:divBdr>
          <w:divsChild>
            <w:div w:id="477652218">
              <w:marLeft w:val="0"/>
              <w:marRight w:val="0"/>
              <w:marTop w:val="0"/>
              <w:marBottom w:val="0"/>
              <w:divBdr>
                <w:top w:val="none" w:sz="0" w:space="0" w:color="auto"/>
                <w:left w:val="none" w:sz="0" w:space="0" w:color="auto"/>
                <w:bottom w:val="none" w:sz="0" w:space="0" w:color="auto"/>
                <w:right w:val="none" w:sz="0" w:space="0" w:color="auto"/>
              </w:divBdr>
            </w:div>
          </w:divsChild>
        </w:div>
        <w:div w:id="1586374748">
          <w:marLeft w:val="0"/>
          <w:marRight w:val="0"/>
          <w:marTop w:val="0"/>
          <w:marBottom w:val="0"/>
          <w:divBdr>
            <w:top w:val="none" w:sz="0" w:space="0" w:color="auto"/>
            <w:left w:val="none" w:sz="0" w:space="0" w:color="auto"/>
            <w:bottom w:val="none" w:sz="0" w:space="0" w:color="auto"/>
            <w:right w:val="none" w:sz="0" w:space="0" w:color="auto"/>
          </w:divBdr>
          <w:divsChild>
            <w:div w:id="54357979">
              <w:marLeft w:val="0"/>
              <w:marRight w:val="0"/>
              <w:marTop w:val="0"/>
              <w:marBottom w:val="0"/>
              <w:divBdr>
                <w:top w:val="none" w:sz="0" w:space="0" w:color="auto"/>
                <w:left w:val="none" w:sz="0" w:space="0" w:color="auto"/>
                <w:bottom w:val="none" w:sz="0" w:space="0" w:color="auto"/>
                <w:right w:val="none" w:sz="0" w:space="0" w:color="auto"/>
              </w:divBdr>
            </w:div>
          </w:divsChild>
        </w:div>
        <w:div w:id="884215150">
          <w:marLeft w:val="0"/>
          <w:marRight w:val="0"/>
          <w:marTop w:val="0"/>
          <w:marBottom w:val="0"/>
          <w:divBdr>
            <w:top w:val="none" w:sz="0" w:space="0" w:color="auto"/>
            <w:left w:val="none" w:sz="0" w:space="0" w:color="auto"/>
            <w:bottom w:val="none" w:sz="0" w:space="0" w:color="auto"/>
            <w:right w:val="none" w:sz="0" w:space="0" w:color="auto"/>
          </w:divBdr>
          <w:divsChild>
            <w:div w:id="1671181330">
              <w:marLeft w:val="0"/>
              <w:marRight w:val="0"/>
              <w:marTop w:val="0"/>
              <w:marBottom w:val="0"/>
              <w:divBdr>
                <w:top w:val="none" w:sz="0" w:space="0" w:color="auto"/>
                <w:left w:val="none" w:sz="0" w:space="0" w:color="auto"/>
                <w:bottom w:val="none" w:sz="0" w:space="0" w:color="auto"/>
                <w:right w:val="none" w:sz="0" w:space="0" w:color="auto"/>
              </w:divBdr>
            </w:div>
          </w:divsChild>
        </w:div>
        <w:div w:id="865021100">
          <w:marLeft w:val="0"/>
          <w:marRight w:val="0"/>
          <w:marTop w:val="0"/>
          <w:marBottom w:val="0"/>
          <w:divBdr>
            <w:top w:val="none" w:sz="0" w:space="0" w:color="auto"/>
            <w:left w:val="none" w:sz="0" w:space="0" w:color="auto"/>
            <w:bottom w:val="none" w:sz="0" w:space="0" w:color="auto"/>
            <w:right w:val="none" w:sz="0" w:space="0" w:color="auto"/>
          </w:divBdr>
          <w:divsChild>
            <w:div w:id="1294288041">
              <w:marLeft w:val="0"/>
              <w:marRight w:val="0"/>
              <w:marTop w:val="0"/>
              <w:marBottom w:val="0"/>
              <w:divBdr>
                <w:top w:val="none" w:sz="0" w:space="0" w:color="auto"/>
                <w:left w:val="none" w:sz="0" w:space="0" w:color="auto"/>
                <w:bottom w:val="none" w:sz="0" w:space="0" w:color="auto"/>
                <w:right w:val="none" w:sz="0" w:space="0" w:color="auto"/>
              </w:divBdr>
            </w:div>
          </w:divsChild>
        </w:div>
        <w:div w:id="181091134">
          <w:marLeft w:val="0"/>
          <w:marRight w:val="0"/>
          <w:marTop w:val="0"/>
          <w:marBottom w:val="0"/>
          <w:divBdr>
            <w:top w:val="none" w:sz="0" w:space="0" w:color="auto"/>
            <w:left w:val="none" w:sz="0" w:space="0" w:color="auto"/>
            <w:bottom w:val="none" w:sz="0" w:space="0" w:color="auto"/>
            <w:right w:val="none" w:sz="0" w:space="0" w:color="auto"/>
          </w:divBdr>
          <w:divsChild>
            <w:div w:id="1641570618">
              <w:marLeft w:val="0"/>
              <w:marRight w:val="0"/>
              <w:marTop w:val="0"/>
              <w:marBottom w:val="0"/>
              <w:divBdr>
                <w:top w:val="none" w:sz="0" w:space="0" w:color="auto"/>
                <w:left w:val="none" w:sz="0" w:space="0" w:color="auto"/>
                <w:bottom w:val="none" w:sz="0" w:space="0" w:color="auto"/>
                <w:right w:val="none" w:sz="0" w:space="0" w:color="auto"/>
              </w:divBdr>
            </w:div>
          </w:divsChild>
        </w:div>
        <w:div w:id="583222194">
          <w:marLeft w:val="0"/>
          <w:marRight w:val="0"/>
          <w:marTop w:val="0"/>
          <w:marBottom w:val="0"/>
          <w:divBdr>
            <w:top w:val="none" w:sz="0" w:space="0" w:color="auto"/>
            <w:left w:val="none" w:sz="0" w:space="0" w:color="auto"/>
            <w:bottom w:val="none" w:sz="0" w:space="0" w:color="auto"/>
            <w:right w:val="none" w:sz="0" w:space="0" w:color="auto"/>
          </w:divBdr>
          <w:divsChild>
            <w:div w:id="1375085067">
              <w:marLeft w:val="0"/>
              <w:marRight w:val="0"/>
              <w:marTop w:val="0"/>
              <w:marBottom w:val="0"/>
              <w:divBdr>
                <w:top w:val="none" w:sz="0" w:space="0" w:color="auto"/>
                <w:left w:val="none" w:sz="0" w:space="0" w:color="auto"/>
                <w:bottom w:val="none" w:sz="0" w:space="0" w:color="auto"/>
                <w:right w:val="none" w:sz="0" w:space="0" w:color="auto"/>
              </w:divBdr>
            </w:div>
          </w:divsChild>
        </w:div>
        <w:div w:id="792748387">
          <w:marLeft w:val="0"/>
          <w:marRight w:val="0"/>
          <w:marTop w:val="0"/>
          <w:marBottom w:val="0"/>
          <w:divBdr>
            <w:top w:val="none" w:sz="0" w:space="0" w:color="auto"/>
            <w:left w:val="none" w:sz="0" w:space="0" w:color="auto"/>
            <w:bottom w:val="none" w:sz="0" w:space="0" w:color="auto"/>
            <w:right w:val="none" w:sz="0" w:space="0" w:color="auto"/>
          </w:divBdr>
          <w:divsChild>
            <w:div w:id="622224469">
              <w:marLeft w:val="0"/>
              <w:marRight w:val="0"/>
              <w:marTop w:val="0"/>
              <w:marBottom w:val="0"/>
              <w:divBdr>
                <w:top w:val="none" w:sz="0" w:space="0" w:color="auto"/>
                <w:left w:val="none" w:sz="0" w:space="0" w:color="auto"/>
                <w:bottom w:val="none" w:sz="0" w:space="0" w:color="auto"/>
                <w:right w:val="none" w:sz="0" w:space="0" w:color="auto"/>
              </w:divBdr>
            </w:div>
          </w:divsChild>
        </w:div>
        <w:div w:id="1824349594">
          <w:marLeft w:val="0"/>
          <w:marRight w:val="0"/>
          <w:marTop w:val="0"/>
          <w:marBottom w:val="0"/>
          <w:divBdr>
            <w:top w:val="none" w:sz="0" w:space="0" w:color="auto"/>
            <w:left w:val="none" w:sz="0" w:space="0" w:color="auto"/>
            <w:bottom w:val="none" w:sz="0" w:space="0" w:color="auto"/>
            <w:right w:val="none" w:sz="0" w:space="0" w:color="auto"/>
          </w:divBdr>
          <w:divsChild>
            <w:div w:id="854534270">
              <w:marLeft w:val="0"/>
              <w:marRight w:val="0"/>
              <w:marTop w:val="0"/>
              <w:marBottom w:val="0"/>
              <w:divBdr>
                <w:top w:val="none" w:sz="0" w:space="0" w:color="auto"/>
                <w:left w:val="none" w:sz="0" w:space="0" w:color="auto"/>
                <w:bottom w:val="none" w:sz="0" w:space="0" w:color="auto"/>
                <w:right w:val="none" w:sz="0" w:space="0" w:color="auto"/>
              </w:divBdr>
            </w:div>
          </w:divsChild>
        </w:div>
        <w:div w:id="1706099439">
          <w:marLeft w:val="0"/>
          <w:marRight w:val="0"/>
          <w:marTop w:val="0"/>
          <w:marBottom w:val="0"/>
          <w:divBdr>
            <w:top w:val="none" w:sz="0" w:space="0" w:color="auto"/>
            <w:left w:val="none" w:sz="0" w:space="0" w:color="auto"/>
            <w:bottom w:val="none" w:sz="0" w:space="0" w:color="auto"/>
            <w:right w:val="none" w:sz="0" w:space="0" w:color="auto"/>
          </w:divBdr>
          <w:divsChild>
            <w:div w:id="2103454215">
              <w:marLeft w:val="0"/>
              <w:marRight w:val="0"/>
              <w:marTop w:val="0"/>
              <w:marBottom w:val="0"/>
              <w:divBdr>
                <w:top w:val="none" w:sz="0" w:space="0" w:color="auto"/>
                <w:left w:val="none" w:sz="0" w:space="0" w:color="auto"/>
                <w:bottom w:val="none" w:sz="0" w:space="0" w:color="auto"/>
                <w:right w:val="none" w:sz="0" w:space="0" w:color="auto"/>
              </w:divBdr>
            </w:div>
          </w:divsChild>
        </w:div>
        <w:div w:id="705763384">
          <w:marLeft w:val="0"/>
          <w:marRight w:val="0"/>
          <w:marTop w:val="0"/>
          <w:marBottom w:val="0"/>
          <w:divBdr>
            <w:top w:val="none" w:sz="0" w:space="0" w:color="auto"/>
            <w:left w:val="none" w:sz="0" w:space="0" w:color="auto"/>
            <w:bottom w:val="none" w:sz="0" w:space="0" w:color="auto"/>
            <w:right w:val="none" w:sz="0" w:space="0" w:color="auto"/>
          </w:divBdr>
          <w:divsChild>
            <w:div w:id="118307865">
              <w:marLeft w:val="0"/>
              <w:marRight w:val="0"/>
              <w:marTop w:val="0"/>
              <w:marBottom w:val="0"/>
              <w:divBdr>
                <w:top w:val="none" w:sz="0" w:space="0" w:color="auto"/>
                <w:left w:val="none" w:sz="0" w:space="0" w:color="auto"/>
                <w:bottom w:val="none" w:sz="0" w:space="0" w:color="auto"/>
                <w:right w:val="none" w:sz="0" w:space="0" w:color="auto"/>
              </w:divBdr>
            </w:div>
          </w:divsChild>
        </w:div>
        <w:div w:id="1638880456">
          <w:marLeft w:val="0"/>
          <w:marRight w:val="0"/>
          <w:marTop w:val="0"/>
          <w:marBottom w:val="0"/>
          <w:divBdr>
            <w:top w:val="none" w:sz="0" w:space="0" w:color="auto"/>
            <w:left w:val="none" w:sz="0" w:space="0" w:color="auto"/>
            <w:bottom w:val="none" w:sz="0" w:space="0" w:color="auto"/>
            <w:right w:val="none" w:sz="0" w:space="0" w:color="auto"/>
          </w:divBdr>
          <w:divsChild>
            <w:div w:id="727843769">
              <w:marLeft w:val="0"/>
              <w:marRight w:val="0"/>
              <w:marTop w:val="0"/>
              <w:marBottom w:val="0"/>
              <w:divBdr>
                <w:top w:val="none" w:sz="0" w:space="0" w:color="auto"/>
                <w:left w:val="none" w:sz="0" w:space="0" w:color="auto"/>
                <w:bottom w:val="none" w:sz="0" w:space="0" w:color="auto"/>
                <w:right w:val="none" w:sz="0" w:space="0" w:color="auto"/>
              </w:divBdr>
            </w:div>
          </w:divsChild>
        </w:div>
        <w:div w:id="1372412269">
          <w:marLeft w:val="0"/>
          <w:marRight w:val="0"/>
          <w:marTop w:val="0"/>
          <w:marBottom w:val="0"/>
          <w:divBdr>
            <w:top w:val="none" w:sz="0" w:space="0" w:color="auto"/>
            <w:left w:val="none" w:sz="0" w:space="0" w:color="auto"/>
            <w:bottom w:val="none" w:sz="0" w:space="0" w:color="auto"/>
            <w:right w:val="none" w:sz="0" w:space="0" w:color="auto"/>
          </w:divBdr>
          <w:divsChild>
            <w:div w:id="803739458">
              <w:marLeft w:val="0"/>
              <w:marRight w:val="0"/>
              <w:marTop w:val="0"/>
              <w:marBottom w:val="0"/>
              <w:divBdr>
                <w:top w:val="none" w:sz="0" w:space="0" w:color="auto"/>
                <w:left w:val="none" w:sz="0" w:space="0" w:color="auto"/>
                <w:bottom w:val="none" w:sz="0" w:space="0" w:color="auto"/>
                <w:right w:val="none" w:sz="0" w:space="0" w:color="auto"/>
              </w:divBdr>
            </w:div>
          </w:divsChild>
        </w:div>
        <w:div w:id="1633752848">
          <w:marLeft w:val="0"/>
          <w:marRight w:val="0"/>
          <w:marTop w:val="0"/>
          <w:marBottom w:val="0"/>
          <w:divBdr>
            <w:top w:val="none" w:sz="0" w:space="0" w:color="auto"/>
            <w:left w:val="none" w:sz="0" w:space="0" w:color="auto"/>
            <w:bottom w:val="none" w:sz="0" w:space="0" w:color="auto"/>
            <w:right w:val="none" w:sz="0" w:space="0" w:color="auto"/>
          </w:divBdr>
          <w:divsChild>
            <w:div w:id="1531147381">
              <w:marLeft w:val="0"/>
              <w:marRight w:val="0"/>
              <w:marTop w:val="0"/>
              <w:marBottom w:val="0"/>
              <w:divBdr>
                <w:top w:val="none" w:sz="0" w:space="0" w:color="auto"/>
                <w:left w:val="none" w:sz="0" w:space="0" w:color="auto"/>
                <w:bottom w:val="none" w:sz="0" w:space="0" w:color="auto"/>
                <w:right w:val="none" w:sz="0" w:space="0" w:color="auto"/>
              </w:divBdr>
            </w:div>
          </w:divsChild>
        </w:div>
        <w:div w:id="780106095">
          <w:marLeft w:val="0"/>
          <w:marRight w:val="0"/>
          <w:marTop w:val="0"/>
          <w:marBottom w:val="0"/>
          <w:divBdr>
            <w:top w:val="none" w:sz="0" w:space="0" w:color="auto"/>
            <w:left w:val="none" w:sz="0" w:space="0" w:color="auto"/>
            <w:bottom w:val="none" w:sz="0" w:space="0" w:color="auto"/>
            <w:right w:val="none" w:sz="0" w:space="0" w:color="auto"/>
          </w:divBdr>
          <w:divsChild>
            <w:div w:id="1067612153">
              <w:marLeft w:val="0"/>
              <w:marRight w:val="0"/>
              <w:marTop w:val="0"/>
              <w:marBottom w:val="0"/>
              <w:divBdr>
                <w:top w:val="none" w:sz="0" w:space="0" w:color="auto"/>
                <w:left w:val="none" w:sz="0" w:space="0" w:color="auto"/>
                <w:bottom w:val="none" w:sz="0" w:space="0" w:color="auto"/>
                <w:right w:val="none" w:sz="0" w:space="0" w:color="auto"/>
              </w:divBdr>
            </w:div>
          </w:divsChild>
        </w:div>
        <w:div w:id="1797063923">
          <w:marLeft w:val="0"/>
          <w:marRight w:val="0"/>
          <w:marTop w:val="0"/>
          <w:marBottom w:val="0"/>
          <w:divBdr>
            <w:top w:val="none" w:sz="0" w:space="0" w:color="auto"/>
            <w:left w:val="none" w:sz="0" w:space="0" w:color="auto"/>
            <w:bottom w:val="none" w:sz="0" w:space="0" w:color="auto"/>
            <w:right w:val="none" w:sz="0" w:space="0" w:color="auto"/>
          </w:divBdr>
          <w:divsChild>
            <w:div w:id="1087534278">
              <w:marLeft w:val="0"/>
              <w:marRight w:val="0"/>
              <w:marTop w:val="0"/>
              <w:marBottom w:val="0"/>
              <w:divBdr>
                <w:top w:val="none" w:sz="0" w:space="0" w:color="auto"/>
                <w:left w:val="none" w:sz="0" w:space="0" w:color="auto"/>
                <w:bottom w:val="none" w:sz="0" w:space="0" w:color="auto"/>
                <w:right w:val="none" w:sz="0" w:space="0" w:color="auto"/>
              </w:divBdr>
            </w:div>
          </w:divsChild>
        </w:div>
        <w:div w:id="747461954">
          <w:marLeft w:val="0"/>
          <w:marRight w:val="0"/>
          <w:marTop w:val="0"/>
          <w:marBottom w:val="0"/>
          <w:divBdr>
            <w:top w:val="none" w:sz="0" w:space="0" w:color="auto"/>
            <w:left w:val="none" w:sz="0" w:space="0" w:color="auto"/>
            <w:bottom w:val="none" w:sz="0" w:space="0" w:color="auto"/>
            <w:right w:val="none" w:sz="0" w:space="0" w:color="auto"/>
          </w:divBdr>
          <w:divsChild>
            <w:div w:id="1899515490">
              <w:marLeft w:val="0"/>
              <w:marRight w:val="0"/>
              <w:marTop w:val="0"/>
              <w:marBottom w:val="0"/>
              <w:divBdr>
                <w:top w:val="none" w:sz="0" w:space="0" w:color="auto"/>
                <w:left w:val="none" w:sz="0" w:space="0" w:color="auto"/>
                <w:bottom w:val="none" w:sz="0" w:space="0" w:color="auto"/>
                <w:right w:val="none" w:sz="0" w:space="0" w:color="auto"/>
              </w:divBdr>
            </w:div>
          </w:divsChild>
        </w:div>
        <w:div w:id="657003464">
          <w:marLeft w:val="0"/>
          <w:marRight w:val="0"/>
          <w:marTop w:val="0"/>
          <w:marBottom w:val="0"/>
          <w:divBdr>
            <w:top w:val="none" w:sz="0" w:space="0" w:color="auto"/>
            <w:left w:val="none" w:sz="0" w:space="0" w:color="auto"/>
            <w:bottom w:val="none" w:sz="0" w:space="0" w:color="auto"/>
            <w:right w:val="none" w:sz="0" w:space="0" w:color="auto"/>
          </w:divBdr>
          <w:divsChild>
            <w:div w:id="1573351743">
              <w:marLeft w:val="0"/>
              <w:marRight w:val="0"/>
              <w:marTop w:val="0"/>
              <w:marBottom w:val="0"/>
              <w:divBdr>
                <w:top w:val="none" w:sz="0" w:space="0" w:color="auto"/>
                <w:left w:val="none" w:sz="0" w:space="0" w:color="auto"/>
                <w:bottom w:val="none" w:sz="0" w:space="0" w:color="auto"/>
                <w:right w:val="none" w:sz="0" w:space="0" w:color="auto"/>
              </w:divBdr>
            </w:div>
          </w:divsChild>
        </w:div>
        <w:div w:id="1497648341">
          <w:marLeft w:val="0"/>
          <w:marRight w:val="0"/>
          <w:marTop w:val="0"/>
          <w:marBottom w:val="0"/>
          <w:divBdr>
            <w:top w:val="none" w:sz="0" w:space="0" w:color="auto"/>
            <w:left w:val="none" w:sz="0" w:space="0" w:color="auto"/>
            <w:bottom w:val="none" w:sz="0" w:space="0" w:color="auto"/>
            <w:right w:val="none" w:sz="0" w:space="0" w:color="auto"/>
          </w:divBdr>
          <w:divsChild>
            <w:div w:id="2011636067">
              <w:marLeft w:val="0"/>
              <w:marRight w:val="0"/>
              <w:marTop w:val="0"/>
              <w:marBottom w:val="0"/>
              <w:divBdr>
                <w:top w:val="none" w:sz="0" w:space="0" w:color="auto"/>
                <w:left w:val="none" w:sz="0" w:space="0" w:color="auto"/>
                <w:bottom w:val="none" w:sz="0" w:space="0" w:color="auto"/>
                <w:right w:val="none" w:sz="0" w:space="0" w:color="auto"/>
              </w:divBdr>
            </w:div>
          </w:divsChild>
        </w:div>
        <w:div w:id="1599941252">
          <w:marLeft w:val="0"/>
          <w:marRight w:val="0"/>
          <w:marTop w:val="0"/>
          <w:marBottom w:val="0"/>
          <w:divBdr>
            <w:top w:val="none" w:sz="0" w:space="0" w:color="auto"/>
            <w:left w:val="none" w:sz="0" w:space="0" w:color="auto"/>
            <w:bottom w:val="none" w:sz="0" w:space="0" w:color="auto"/>
            <w:right w:val="none" w:sz="0" w:space="0" w:color="auto"/>
          </w:divBdr>
          <w:divsChild>
            <w:div w:id="813716815">
              <w:marLeft w:val="0"/>
              <w:marRight w:val="0"/>
              <w:marTop w:val="0"/>
              <w:marBottom w:val="0"/>
              <w:divBdr>
                <w:top w:val="none" w:sz="0" w:space="0" w:color="auto"/>
                <w:left w:val="none" w:sz="0" w:space="0" w:color="auto"/>
                <w:bottom w:val="none" w:sz="0" w:space="0" w:color="auto"/>
                <w:right w:val="none" w:sz="0" w:space="0" w:color="auto"/>
              </w:divBdr>
            </w:div>
          </w:divsChild>
        </w:div>
        <w:div w:id="1947686375">
          <w:marLeft w:val="0"/>
          <w:marRight w:val="0"/>
          <w:marTop w:val="0"/>
          <w:marBottom w:val="0"/>
          <w:divBdr>
            <w:top w:val="none" w:sz="0" w:space="0" w:color="auto"/>
            <w:left w:val="none" w:sz="0" w:space="0" w:color="auto"/>
            <w:bottom w:val="none" w:sz="0" w:space="0" w:color="auto"/>
            <w:right w:val="none" w:sz="0" w:space="0" w:color="auto"/>
          </w:divBdr>
          <w:divsChild>
            <w:div w:id="513768406">
              <w:marLeft w:val="0"/>
              <w:marRight w:val="0"/>
              <w:marTop w:val="0"/>
              <w:marBottom w:val="0"/>
              <w:divBdr>
                <w:top w:val="none" w:sz="0" w:space="0" w:color="auto"/>
                <w:left w:val="none" w:sz="0" w:space="0" w:color="auto"/>
                <w:bottom w:val="none" w:sz="0" w:space="0" w:color="auto"/>
                <w:right w:val="none" w:sz="0" w:space="0" w:color="auto"/>
              </w:divBdr>
            </w:div>
          </w:divsChild>
        </w:div>
        <w:div w:id="1275014993">
          <w:marLeft w:val="0"/>
          <w:marRight w:val="0"/>
          <w:marTop w:val="0"/>
          <w:marBottom w:val="0"/>
          <w:divBdr>
            <w:top w:val="none" w:sz="0" w:space="0" w:color="auto"/>
            <w:left w:val="none" w:sz="0" w:space="0" w:color="auto"/>
            <w:bottom w:val="none" w:sz="0" w:space="0" w:color="auto"/>
            <w:right w:val="none" w:sz="0" w:space="0" w:color="auto"/>
          </w:divBdr>
          <w:divsChild>
            <w:div w:id="776944109">
              <w:marLeft w:val="0"/>
              <w:marRight w:val="0"/>
              <w:marTop w:val="0"/>
              <w:marBottom w:val="0"/>
              <w:divBdr>
                <w:top w:val="none" w:sz="0" w:space="0" w:color="auto"/>
                <w:left w:val="none" w:sz="0" w:space="0" w:color="auto"/>
                <w:bottom w:val="none" w:sz="0" w:space="0" w:color="auto"/>
                <w:right w:val="none" w:sz="0" w:space="0" w:color="auto"/>
              </w:divBdr>
            </w:div>
          </w:divsChild>
        </w:div>
        <w:div w:id="89278547">
          <w:marLeft w:val="0"/>
          <w:marRight w:val="0"/>
          <w:marTop w:val="0"/>
          <w:marBottom w:val="0"/>
          <w:divBdr>
            <w:top w:val="none" w:sz="0" w:space="0" w:color="auto"/>
            <w:left w:val="none" w:sz="0" w:space="0" w:color="auto"/>
            <w:bottom w:val="none" w:sz="0" w:space="0" w:color="auto"/>
            <w:right w:val="none" w:sz="0" w:space="0" w:color="auto"/>
          </w:divBdr>
          <w:divsChild>
            <w:div w:id="972517677">
              <w:marLeft w:val="0"/>
              <w:marRight w:val="0"/>
              <w:marTop w:val="0"/>
              <w:marBottom w:val="0"/>
              <w:divBdr>
                <w:top w:val="none" w:sz="0" w:space="0" w:color="auto"/>
                <w:left w:val="none" w:sz="0" w:space="0" w:color="auto"/>
                <w:bottom w:val="none" w:sz="0" w:space="0" w:color="auto"/>
                <w:right w:val="none" w:sz="0" w:space="0" w:color="auto"/>
              </w:divBdr>
            </w:div>
          </w:divsChild>
        </w:div>
        <w:div w:id="1983265822">
          <w:marLeft w:val="0"/>
          <w:marRight w:val="0"/>
          <w:marTop w:val="0"/>
          <w:marBottom w:val="0"/>
          <w:divBdr>
            <w:top w:val="none" w:sz="0" w:space="0" w:color="auto"/>
            <w:left w:val="none" w:sz="0" w:space="0" w:color="auto"/>
            <w:bottom w:val="none" w:sz="0" w:space="0" w:color="auto"/>
            <w:right w:val="none" w:sz="0" w:space="0" w:color="auto"/>
          </w:divBdr>
          <w:divsChild>
            <w:div w:id="1053769822">
              <w:marLeft w:val="0"/>
              <w:marRight w:val="0"/>
              <w:marTop w:val="0"/>
              <w:marBottom w:val="0"/>
              <w:divBdr>
                <w:top w:val="none" w:sz="0" w:space="0" w:color="auto"/>
                <w:left w:val="none" w:sz="0" w:space="0" w:color="auto"/>
                <w:bottom w:val="none" w:sz="0" w:space="0" w:color="auto"/>
                <w:right w:val="none" w:sz="0" w:space="0" w:color="auto"/>
              </w:divBdr>
            </w:div>
          </w:divsChild>
        </w:div>
        <w:div w:id="100883000">
          <w:marLeft w:val="0"/>
          <w:marRight w:val="0"/>
          <w:marTop w:val="0"/>
          <w:marBottom w:val="0"/>
          <w:divBdr>
            <w:top w:val="none" w:sz="0" w:space="0" w:color="auto"/>
            <w:left w:val="none" w:sz="0" w:space="0" w:color="auto"/>
            <w:bottom w:val="none" w:sz="0" w:space="0" w:color="auto"/>
            <w:right w:val="none" w:sz="0" w:space="0" w:color="auto"/>
          </w:divBdr>
          <w:divsChild>
            <w:div w:id="1440762478">
              <w:marLeft w:val="0"/>
              <w:marRight w:val="0"/>
              <w:marTop w:val="0"/>
              <w:marBottom w:val="0"/>
              <w:divBdr>
                <w:top w:val="none" w:sz="0" w:space="0" w:color="auto"/>
                <w:left w:val="none" w:sz="0" w:space="0" w:color="auto"/>
                <w:bottom w:val="none" w:sz="0" w:space="0" w:color="auto"/>
                <w:right w:val="none" w:sz="0" w:space="0" w:color="auto"/>
              </w:divBdr>
            </w:div>
          </w:divsChild>
        </w:div>
        <w:div w:id="365064672">
          <w:marLeft w:val="0"/>
          <w:marRight w:val="0"/>
          <w:marTop w:val="0"/>
          <w:marBottom w:val="0"/>
          <w:divBdr>
            <w:top w:val="none" w:sz="0" w:space="0" w:color="auto"/>
            <w:left w:val="none" w:sz="0" w:space="0" w:color="auto"/>
            <w:bottom w:val="none" w:sz="0" w:space="0" w:color="auto"/>
            <w:right w:val="none" w:sz="0" w:space="0" w:color="auto"/>
          </w:divBdr>
          <w:divsChild>
            <w:div w:id="762533437">
              <w:marLeft w:val="0"/>
              <w:marRight w:val="0"/>
              <w:marTop w:val="0"/>
              <w:marBottom w:val="0"/>
              <w:divBdr>
                <w:top w:val="none" w:sz="0" w:space="0" w:color="auto"/>
                <w:left w:val="none" w:sz="0" w:space="0" w:color="auto"/>
                <w:bottom w:val="none" w:sz="0" w:space="0" w:color="auto"/>
                <w:right w:val="none" w:sz="0" w:space="0" w:color="auto"/>
              </w:divBdr>
            </w:div>
          </w:divsChild>
        </w:div>
        <w:div w:id="369762650">
          <w:marLeft w:val="0"/>
          <w:marRight w:val="0"/>
          <w:marTop w:val="0"/>
          <w:marBottom w:val="0"/>
          <w:divBdr>
            <w:top w:val="none" w:sz="0" w:space="0" w:color="auto"/>
            <w:left w:val="none" w:sz="0" w:space="0" w:color="auto"/>
            <w:bottom w:val="none" w:sz="0" w:space="0" w:color="auto"/>
            <w:right w:val="none" w:sz="0" w:space="0" w:color="auto"/>
          </w:divBdr>
          <w:divsChild>
            <w:div w:id="1039354676">
              <w:marLeft w:val="0"/>
              <w:marRight w:val="0"/>
              <w:marTop w:val="0"/>
              <w:marBottom w:val="0"/>
              <w:divBdr>
                <w:top w:val="none" w:sz="0" w:space="0" w:color="auto"/>
                <w:left w:val="none" w:sz="0" w:space="0" w:color="auto"/>
                <w:bottom w:val="none" w:sz="0" w:space="0" w:color="auto"/>
                <w:right w:val="none" w:sz="0" w:space="0" w:color="auto"/>
              </w:divBdr>
            </w:div>
          </w:divsChild>
        </w:div>
        <w:div w:id="591167077">
          <w:marLeft w:val="0"/>
          <w:marRight w:val="0"/>
          <w:marTop w:val="0"/>
          <w:marBottom w:val="0"/>
          <w:divBdr>
            <w:top w:val="none" w:sz="0" w:space="0" w:color="auto"/>
            <w:left w:val="none" w:sz="0" w:space="0" w:color="auto"/>
            <w:bottom w:val="none" w:sz="0" w:space="0" w:color="auto"/>
            <w:right w:val="none" w:sz="0" w:space="0" w:color="auto"/>
          </w:divBdr>
          <w:divsChild>
            <w:div w:id="360939019">
              <w:marLeft w:val="0"/>
              <w:marRight w:val="0"/>
              <w:marTop w:val="0"/>
              <w:marBottom w:val="0"/>
              <w:divBdr>
                <w:top w:val="none" w:sz="0" w:space="0" w:color="auto"/>
                <w:left w:val="none" w:sz="0" w:space="0" w:color="auto"/>
                <w:bottom w:val="none" w:sz="0" w:space="0" w:color="auto"/>
                <w:right w:val="none" w:sz="0" w:space="0" w:color="auto"/>
              </w:divBdr>
            </w:div>
          </w:divsChild>
        </w:div>
        <w:div w:id="1763837567">
          <w:marLeft w:val="0"/>
          <w:marRight w:val="0"/>
          <w:marTop w:val="0"/>
          <w:marBottom w:val="0"/>
          <w:divBdr>
            <w:top w:val="none" w:sz="0" w:space="0" w:color="auto"/>
            <w:left w:val="none" w:sz="0" w:space="0" w:color="auto"/>
            <w:bottom w:val="none" w:sz="0" w:space="0" w:color="auto"/>
            <w:right w:val="none" w:sz="0" w:space="0" w:color="auto"/>
          </w:divBdr>
          <w:divsChild>
            <w:div w:id="295795913">
              <w:marLeft w:val="0"/>
              <w:marRight w:val="0"/>
              <w:marTop w:val="0"/>
              <w:marBottom w:val="0"/>
              <w:divBdr>
                <w:top w:val="none" w:sz="0" w:space="0" w:color="auto"/>
                <w:left w:val="none" w:sz="0" w:space="0" w:color="auto"/>
                <w:bottom w:val="none" w:sz="0" w:space="0" w:color="auto"/>
                <w:right w:val="none" w:sz="0" w:space="0" w:color="auto"/>
              </w:divBdr>
            </w:div>
          </w:divsChild>
        </w:div>
        <w:div w:id="1659766844">
          <w:marLeft w:val="0"/>
          <w:marRight w:val="0"/>
          <w:marTop w:val="0"/>
          <w:marBottom w:val="0"/>
          <w:divBdr>
            <w:top w:val="none" w:sz="0" w:space="0" w:color="auto"/>
            <w:left w:val="none" w:sz="0" w:space="0" w:color="auto"/>
            <w:bottom w:val="none" w:sz="0" w:space="0" w:color="auto"/>
            <w:right w:val="none" w:sz="0" w:space="0" w:color="auto"/>
          </w:divBdr>
          <w:divsChild>
            <w:div w:id="1124423792">
              <w:marLeft w:val="0"/>
              <w:marRight w:val="0"/>
              <w:marTop w:val="0"/>
              <w:marBottom w:val="0"/>
              <w:divBdr>
                <w:top w:val="none" w:sz="0" w:space="0" w:color="auto"/>
                <w:left w:val="none" w:sz="0" w:space="0" w:color="auto"/>
                <w:bottom w:val="none" w:sz="0" w:space="0" w:color="auto"/>
                <w:right w:val="none" w:sz="0" w:space="0" w:color="auto"/>
              </w:divBdr>
            </w:div>
          </w:divsChild>
        </w:div>
        <w:div w:id="1950425163">
          <w:marLeft w:val="0"/>
          <w:marRight w:val="0"/>
          <w:marTop w:val="0"/>
          <w:marBottom w:val="0"/>
          <w:divBdr>
            <w:top w:val="none" w:sz="0" w:space="0" w:color="auto"/>
            <w:left w:val="none" w:sz="0" w:space="0" w:color="auto"/>
            <w:bottom w:val="none" w:sz="0" w:space="0" w:color="auto"/>
            <w:right w:val="none" w:sz="0" w:space="0" w:color="auto"/>
          </w:divBdr>
          <w:divsChild>
            <w:div w:id="1581409537">
              <w:marLeft w:val="0"/>
              <w:marRight w:val="0"/>
              <w:marTop w:val="0"/>
              <w:marBottom w:val="0"/>
              <w:divBdr>
                <w:top w:val="none" w:sz="0" w:space="0" w:color="auto"/>
                <w:left w:val="none" w:sz="0" w:space="0" w:color="auto"/>
                <w:bottom w:val="none" w:sz="0" w:space="0" w:color="auto"/>
                <w:right w:val="none" w:sz="0" w:space="0" w:color="auto"/>
              </w:divBdr>
            </w:div>
          </w:divsChild>
        </w:div>
        <w:div w:id="764958370">
          <w:marLeft w:val="0"/>
          <w:marRight w:val="0"/>
          <w:marTop w:val="0"/>
          <w:marBottom w:val="0"/>
          <w:divBdr>
            <w:top w:val="none" w:sz="0" w:space="0" w:color="auto"/>
            <w:left w:val="none" w:sz="0" w:space="0" w:color="auto"/>
            <w:bottom w:val="none" w:sz="0" w:space="0" w:color="auto"/>
            <w:right w:val="none" w:sz="0" w:space="0" w:color="auto"/>
          </w:divBdr>
          <w:divsChild>
            <w:div w:id="1658533759">
              <w:marLeft w:val="0"/>
              <w:marRight w:val="0"/>
              <w:marTop w:val="0"/>
              <w:marBottom w:val="0"/>
              <w:divBdr>
                <w:top w:val="none" w:sz="0" w:space="0" w:color="auto"/>
                <w:left w:val="none" w:sz="0" w:space="0" w:color="auto"/>
                <w:bottom w:val="none" w:sz="0" w:space="0" w:color="auto"/>
                <w:right w:val="none" w:sz="0" w:space="0" w:color="auto"/>
              </w:divBdr>
            </w:div>
          </w:divsChild>
        </w:div>
        <w:div w:id="907153005">
          <w:marLeft w:val="0"/>
          <w:marRight w:val="0"/>
          <w:marTop w:val="0"/>
          <w:marBottom w:val="0"/>
          <w:divBdr>
            <w:top w:val="none" w:sz="0" w:space="0" w:color="auto"/>
            <w:left w:val="none" w:sz="0" w:space="0" w:color="auto"/>
            <w:bottom w:val="none" w:sz="0" w:space="0" w:color="auto"/>
            <w:right w:val="none" w:sz="0" w:space="0" w:color="auto"/>
          </w:divBdr>
          <w:divsChild>
            <w:div w:id="410544757">
              <w:marLeft w:val="0"/>
              <w:marRight w:val="0"/>
              <w:marTop w:val="0"/>
              <w:marBottom w:val="0"/>
              <w:divBdr>
                <w:top w:val="none" w:sz="0" w:space="0" w:color="auto"/>
                <w:left w:val="none" w:sz="0" w:space="0" w:color="auto"/>
                <w:bottom w:val="none" w:sz="0" w:space="0" w:color="auto"/>
                <w:right w:val="none" w:sz="0" w:space="0" w:color="auto"/>
              </w:divBdr>
            </w:div>
          </w:divsChild>
        </w:div>
        <w:div w:id="1765221018">
          <w:marLeft w:val="0"/>
          <w:marRight w:val="0"/>
          <w:marTop w:val="0"/>
          <w:marBottom w:val="0"/>
          <w:divBdr>
            <w:top w:val="none" w:sz="0" w:space="0" w:color="auto"/>
            <w:left w:val="none" w:sz="0" w:space="0" w:color="auto"/>
            <w:bottom w:val="none" w:sz="0" w:space="0" w:color="auto"/>
            <w:right w:val="none" w:sz="0" w:space="0" w:color="auto"/>
          </w:divBdr>
          <w:divsChild>
            <w:div w:id="2122142532">
              <w:marLeft w:val="0"/>
              <w:marRight w:val="0"/>
              <w:marTop w:val="0"/>
              <w:marBottom w:val="0"/>
              <w:divBdr>
                <w:top w:val="none" w:sz="0" w:space="0" w:color="auto"/>
                <w:left w:val="none" w:sz="0" w:space="0" w:color="auto"/>
                <w:bottom w:val="none" w:sz="0" w:space="0" w:color="auto"/>
                <w:right w:val="none" w:sz="0" w:space="0" w:color="auto"/>
              </w:divBdr>
            </w:div>
          </w:divsChild>
        </w:div>
        <w:div w:id="657805523">
          <w:marLeft w:val="0"/>
          <w:marRight w:val="0"/>
          <w:marTop w:val="0"/>
          <w:marBottom w:val="0"/>
          <w:divBdr>
            <w:top w:val="none" w:sz="0" w:space="0" w:color="auto"/>
            <w:left w:val="none" w:sz="0" w:space="0" w:color="auto"/>
            <w:bottom w:val="none" w:sz="0" w:space="0" w:color="auto"/>
            <w:right w:val="none" w:sz="0" w:space="0" w:color="auto"/>
          </w:divBdr>
          <w:divsChild>
            <w:div w:id="1878852085">
              <w:marLeft w:val="0"/>
              <w:marRight w:val="0"/>
              <w:marTop w:val="0"/>
              <w:marBottom w:val="0"/>
              <w:divBdr>
                <w:top w:val="none" w:sz="0" w:space="0" w:color="auto"/>
                <w:left w:val="none" w:sz="0" w:space="0" w:color="auto"/>
                <w:bottom w:val="none" w:sz="0" w:space="0" w:color="auto"/>
                <w:right w:val="none" w:sz="0" w:space="0" w:color="auto"/>
              </w:divBdr>
            </w:div>
          </w:divsChild>
        </w:div>
        <w:div w:id="275916170">
          <w:marLeft w:val="0"/>
          <w:marRight w:val="0"/>
          <w:marTop w:val="0"/>
          <w:marBottom w:val="0"/>
          <w:divBdr>
            <w:top w:val="none" w:sz="0" w:space="0" w:color="auto"/>
            <w:left w:val="none" w:sz="0" w:space="0" w:color="auto"/>
            <w:bottom w:val="none" w:sz="0" w:space="0" w:color="auto"/>
            <w:right w:val="none" w:sz="0" w:space="0" w:color="auto"/>
          </w:divBdr>
          <w:divsChild>
            <w:div w:id="1229614428">
              <w:marLeft w:val="0"/>
              <w:marRight w:val="0"/>
              <w:marTop w:val="0"/>
              <w:marBottom w:val="0"/>
              <w:divBdr>
                <w:top w:val="none" w:sz="0" w:space="0" w:color="auto"/>
                <w:left w:val="none" w:sz="0" w:space="0" w:color="auto"/>
                <w:bottom w:val="none" w:sz="0" w:space="0" w:color="auto"/>
                <w:right w:val="none" w:sz="0" w:space="0" w:color="auto"/>
              </w:divBdr>
            </w:div>
          </w:divsChild>
        </w:div>
        <w:div w:id="1548178633">
          <w:marLeft w:val="0"/>
          <w:marRight w:val="0"/>
          <w:marTop w:val="0"/>
          <w:marBottom w:val="0"/>
          <w:divBdr>
            <w:top w:val="none" w:sz="0" w:space="0" w:color="auto"/>
            <w:left w:val="none" w:sz="0" w:space="0" w:color="auto"/>
            <w:bottom w:val="none" w:sz="0" w:space="0" w:color="auto"/>
            <w:right w:val="none" w:sz="0" w:space="0" w:color="auto"/>
          </w:divBdr>
          <w:divsChild>
            <w:div w:id="918952080">
              <w:marLeft w:val="0"/>
              <w:marRight w:val="0"/>
              <w:marTop w:val="0"/>
              <w:marBottom w:val="0"/>
              <w:divBdr>
                <w:top w:val="none" w:sz="0" w:space="0" w:color="auto"/>
                <w:left w:val="none" w:sz="0" w:space="0" w:color="auto"/>
                <w:bottom w:val="none" w:sz="0" w:space="0" w:color="auto"/>
                <w:right w:val="none" w:sz="0" w:space="0" w:color="auto"/>
              </w:divBdr>
            </w:div>
          </w:divsChild>
        </w:div>
        <w:div w:id="713503678">
          <w:marLeft w:val="0"/>
          <w:marRight w:val="0"/>
          <w:marTop w:val="0"/>
          <w:marBottom w:val="0"/>
          <w:divBdr>
            <w:top w:val="none" w:sz="0" w:space="0" w:color="auto"/>
            <w:left w:val="none" w:sz="0" w:space="0" w:color="auto"/>
            <w:bottom w:val="none" w:sz="0" w:space="0" w:color="auto"/>
            <w:right w:val="none" w:sz="0" w:space="0" w:color="auto"/>
          </w:divBdr>
          <w:divsChild>
            <w:div w:id="1347367647">
              <w:marLeft w:val="0"/>
              <w:marRight w:val="0"/>
              <w:marTop w:val="0"/>
              <w:marBottom w:val="0"/>
              <w:divBdr>
                <w:top w:val="none" w:sz="0" w:space="0" w:color="auto"/>
                <w:left w:val="none" w:sz="0" w:space="0" w:color="auto"/>
                <w:bottom w:val="none" w:sz="0" w:space="0" w:color="auto"/>
                <w:right w:val="none" w:sz="0" w:space="0" w:color="auto"/>
              </w:divBdr>
            </w:div>
          </w:divsChild>
        </w:div>
        <w:div w:id="885604132">
          <w:marLeft w:val="0"/>
          <w:marRight w:val="0"/>
          <w:marTop w:val="0"/>
          <w:marBottom w:val="0"/>
          <w:divBdr>
            <w:top w:val="none" w:sz="0" w:space="0" w:color="auto"/>
            <w:left w:val="none" w:sz="0" w:space="0" w:color="auto"/>
            <w:bottom w:val="none" w:sz="0" w:space="0" w:color="auto"/>
            <w:right w:val="none" w:sz="0" w:space="0" w:color="auto"/>
          </w:divBdr>
          <w:divsChild>
            <w:div w:id="440883524">
              <w:marLeft w:val="0"/>
              <w:marRight w:val="0"/>
              <w:marTop w:val="0"/>
              <w:marBottom w:val="0"/>
              <w:divBdr>
                <w:top w:val="none" w:sz="0" w:space="0" w:color="auto"/>
                <w:left w:val="none" w:sz="0" w:space="0" w:color="auto"/>
                <w:bottom w:val="none" w:sz="0" w:space="0" w:color="auto"/>
                <w:right w:val="none" w:sz="0" w:space="0" w:color="auto"/>
              </w:divBdr>
            </w:div>
          </w:divsChild>
        </w:div>
        <w:div w:id="13382841">
          <w:marLeft w:val="0"/>
          <w:marRight w:val="0"/>
          <w:marTop w:val="0"/>
          <w:marBottom w:val="0"/>
          <w:divBdr>
            <w:top w:val="none" w:sz="0" w:space="0" w:color="auto"/>
            <w:left w:val="none" w:sz="0" w:space="0" w:color="auto"/>
            <w:bottom w:val="none" w:sz="0" w:space="0" w:color="auto"/>
            <w:right w:val="none" w:sz="0" w:space="0" w:color="auto"/>
          </w:divBdr>
          <w:divsChild>
            <w:div w:id="14030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646">
      <w:bodyDiv w:val="1"/>
      <w:marLeft w:val="0"/>
      <w:marRight w:val="0"/>
      <w:marTop w:val="0"/>
      <w:marBottom w:val="0"/>
      <w:divBdr>
        <w:top w:val="none" w:sz="0" w:space="0" w:color="auto"/>
        <w:left w:val="none" w:sz="0" w:space="0" w:color="auto"/>
        <w:bottom w:val="none" w:sz="0" w:space="0" w:color="auto"/>
        <w:right w:val="none" w:sz="0" w:space="0" w:color="auto"/>
      </w:divBdr>
      <w:divsChild>
        <w:div w:id="1980647646">
          <w:marLeft w:val="0"/>
          <w:marRight w:val="0"/>
          <w:marTop w:val="0"/>
          <w:marBottom w:val="0"/>
          <w:divBdr>
            <w:top w:val="none" w:sz="0" w:space="0" w:color="auto"/>
            <w:left w:val="none" w:sz="0" w:space="0" w:color="auto"/>
            <w:bottom w:val="none" w:sz="0" w:space="0" w:color="auto"/>
            <w:right w:val="none" w:sz="0" w:space="0" w:color="auto"/>
          </w:divBdr>
        </w:div>
        <w:div w:id="333189822">
          <w:marLeft w:val="0"/>
          <w:marRight w:val="0"/>
          <w:marTop w:val="0"/>
          <w:marBottom w:val="0"/>
          <w:divBdr>
            <w:top w:val="none" w:sz="0" w:space="0" w:color="auto"/>
            <w:left w:val="none" w:sz="0" w:space="0" w:color="auto"/>
            <w:bottom w:val="none" w:sz="0" w:space="0" w:color="auto"/>
            <w:right w:val="none" w:sz="0" w:space="0" w:color="auto"/>
          </w:divBdr>
        </w:div>
        <w:div w:id="166751882">
          <w:marLeft w:val="0"/>
          <w:marRight w:val="0"/>
          <w:marTop w:val="0"/>
          <w:marBottom w:val="0"/>
          <w:divBdr>
            <w:top w:val="none" w:sz="0" w:space="0" w:color="auto"/>
            <w:left w:val="none" w:sz="0" w:space="0" w:color="auto"/>
            <w:bottom w:val="none" w:sz="0" w:space="0" w:color="auto"/>
            <w:right w:val="none" w:sz="0" w:space="0" w:color="auto"/>
          </w:divBdr>
        </w:div>
        <w:div w:id="1587955738">
          <w:marLeft w:val="0"/>
          <w:marRight w:val="0"/>
          <w:marTop w:val="0"/>
          <w:marBottom w:val="0"/>
          <w:divBdr>
            <w:top w:val="none" w:sz="0" w:space="0" w:color="auto"/>
            <w:left w:val="none" w:sz="0" w:space="0" w:color="auto"/>
            <w:bottom w:val="none" w:sz="0" w:space="0" w:color="auto"/>
            <w:right w:val="none" w:sz="0" w:space="0" w:color="auto"/>
          </w:divBdr>
        </w:div>
        <w:div w:id="1901014368">
          <w:marLeft w:val="0"/>
          <w:marRight w:val="0"/>
          <w:marTop w:val="0"/>
          <w:marBottom w:val="0"/>
          <w:divBdr>
            <w:top w:val="none" w:sz="0" w:space="0" w:color="auto"/>
            <w:left w:val="none" w:sz="0" w:space="0" w:color="auto"/>
            <w:bottom w:val="none" w:sz="0" w:space="0" w:color="auto"/>
            <w:right w:val="none" w:sz="0" w:space="0" w:color="auto"/>
          </w:divBdr>
          <w:divsChild>
            <w:div w:id="44915201">
              <w:marLeft w:val="0"/>
              <w:marRight w:val="0"/>
              <w:marTop w:val="0"/>
              <w:marBottom w:val="0"/>
              <w:divBdr>
                <w:top w:val="none" w:sz="0" w:space="0" w:color="auto"/>
                <w:left w:val="none" w:sz="0" w:space="0" w:color="auto"/>
                <w:bottom w:val="none" w:sz="0" w:space="0" w:color="auto"/>
                <w:right w:val="none" w:sz="0" w:space="0" w:color="auto"/>
              </w:divBdr>
              <w:divsChild>
                <w:div w:id="68506792">
                  <w:marLeft w:val="0"/>
                  <w:marRight w:val="0"/>
                  <w:marTop w:val="0"/>
                  <w:marBottom w:val="0"/>
                  <w:divBdr>
                    <w:top w:val="none" w:sz="0" w:space="0" w:color="auto"/>
                    <w:left w:val="none" w:sz="0" w:space="0" w:color="auto"/>
                    <w:bottom w:val="none" w:sz="0" w:space="0" w:color="auto"/>
                    <w:right w:val="none" w:sz="0" w:space="0" w:color="auto"/>
                  </w:divBdr>
                  <w:divsChild>
                    <w:div w:id="2053068826">
                      <w:marLeft w:val="-30"/>
                      <w:marRight w:val="-30"/>
                      <w:marTop w:val="0"/>
                      <w:marBottom w:val="0"/>
                      <w:divBdr>
                        <w:top w:val="none" w:sz="0" w:space="0" w:color="auto"/>
                        <w:left w:val="none" w:sz="0" w:space="0" w:color="auto"/>
                        <w:bottom w:val="none" w:sz="0" w:space="0" w:color="auto"/>
                        <w:right w:val="none" w:sz="0" w:space="0" w:color="auto"/>
                      </w:divBdr>
                      <w:divsChild>
                        <w:div w:id="986781586">
                          <w:marLeft w:val="30"/>
                          <w:marRight w:val="30"/>
                          <w:marTop w:val="30"/>
                          <w:marBottom w:val="30"/>
                          <w:divBdr>
                            <w:top w:val="none" w:sz="0" w:space="0" w:color="auto"/>
                            <w:left w:val="none" w:sz="0" w:space="0" w:color="auto"/>
                            <w:bottom w:val="none" w:sz="0" w:space="0" w:color="auto"/>
                            <w:right w:val="none" w:sz="0" w:space="0" w:color="auto"/>
                          </w:divBdr>
                        </w:div>
                        <w:div w:id="9548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988">
                  <w:marLeft w:val="0"/>
                  <w:marRight w:val="0"/>
                  <w:marTop w:val="0"/>
                  <w:marBottom w:val="0"/>
                  <w:divBdr>
                    <w:top w:val="none" w:sz="0" w:space="0" w:color="auto"/>
                    <w:left w:val="none" w:sz="0" w:space="0" w:color="auto"/>
                    <w:bottom w:val="none" w:sz="0" w:space="0" w:color="auto"/>
                    <w:right w:val="none" w:sz="0" w:space="0" w:color="auto"/>
                  </w:divBdr>
                  <w:divsChild>
                    <w:div w:id="16767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59268">
      <w:bodyDiv w:val="1"/>
      <w:marLeft w:val="0"/>
      <w:marRight w:val="0"/>
      <w:marTop w:val="0"/>
      <w:marBottom w:val="0"/>
      <w:divBdr>
        <w:top w:val="none" w:sz="0" w:space="0" w:color="auto"/>
        <w:left w:val="none" w:sz="0" w:space="0" w:color="auto"/>
        <w:bottom w:val="none" w:sz="0" w:space="0" w:color="auto"/>
        <w:right w:val="none" w:sz="0" w:space="0" w:color="auto"/>
      </w:divBdr>
      <w:divsChild>
        <w:div w:id="334694731">
          <w:marLeft w:val="0"/>
          <w:marRight w:val="0"/>
          <w:marTop w:val="0"/>
          <w:marBottom w:val="0"/>
          <w:divBdr>
            <w:top w:val="none" w:sz="0" w:space="0" w:color="auto"/>
            <w:left w:val="none" w:sz="0" w:space="0" w:color="auto"/>
            <w:bottom w:val="none" w:sz="0" w:space="0" w:color="auto"/>
            <w:right w:val="none" w:sz="0" w:space="0" w:color="auto"/>
          </w:divBdr>
        </w:div>
        <w:div w:id="2041390296">
          <w:marLeft w:val="0"/>
          <w:marRight w:val="0"/>
          <w:marTop w:val="0"/>
          <w:marBottom w:val="0"/>
          <w:divBdr>
            <w:top w:val="none" w:sz="0" w:space="0" w:color="auto"/>
            <w:left w:val="none" w:sz="0" w:space="0" w:color="auto"/>
            <w:bottom w:val="none" w:sz="0" w:space="0" w:color="auto"/>
            <w:right w:val="none" w:sz="0" w:space="0" w:color="auto"/>
          </w:divBdr>
          <w:divsChild>
            <w:div w:id="666178751">
              <w:marLeft w:val="0"/>
              <w:marRight w:val="0"/>
              <w:marTop w:val="0"/>
              <w:marBottom w:val="0"/>
              <w:divBdr>
                <w:top w:val="none" w:sz="0" w:space="0" w:color="auto"/>
                <w:left w:val="none" w:sz="0" w:space="0" w:color="auto"/>
                <w:bottom w:val="none" w:sz="0" w:space="0" w:color="auto"/>
                <w:right w:val="none" w:sz="0" w:space="0" w:color="auto"/>
              </w:divBdr>
              <w:divsChild>
                <w:div w:id="519244611">
                  <w:marLeft w:val="0"/>
                  <w:marRight w:val="0"/>
                  <w:marTop w:val="60"/>
                  <w:marBottom w:val="60"/>
                  <w:divBdr>
                    <w:top w:val="none" w:sz="0" w:space="0" w:color="auto"/>
                    <w:left w:val="none" w:sz="0" w:space="0" w:color="auto"/>
                    <w:bottom w:val="none" w:sz="0" w:space="0" w:color="auto"/>
                    <w:right w:val="none" w:sz="0" w:space="0" w:color="auto"/>
                  </w:divBdr>
                  <w:divsChild>
                    <w:div w:id="1779134986">
                      <w:marLeft w:val="0"/>
                      <w:marRight w:val="0"/>
                      <w:marTop w:val="0"/>
                      <w:marBottom w:val="0"/>
                      <w:divBdr>
                        <w:top w:val="none" w:sz="0" w:space="0" w:color="auto"/>
                        <w:left w:val="none" w:sz="0" w:space="0" w:color="auto"/>
                        <w:bottom w:val="none" w:sz="0" w:space="0" w:color="auto"/>
                        <w:right w:val="none" w:sz="0" w:space="0" w:color="auto"/>
                      </w:divBdr>
                      <w:divsChild>
                        <w:div w:id="799497389">
                          <w:marLeft w:val="-60"/>
                          <w:marRight w:val="-60"/>
                          <w:marTop w:val="0"/>
                          <w:marBottom w:val="0"/>
                          <w:divBdr>
                            <w:top w:val="none" w:sz="0" w:space="0" w:color="auto"/>
                            <w:left w:val="none" w:sz="0" w:space="0" w:color="auto"/>
                            <w:bottom w:val="none" w:sz="0" w:space="0" w:color="auto"/>
                            <w:right w:val="none" w:sz="0" w:space="0" w:color="auto"/>
                          </w:divBdr>
                          <w:divsChild>
                            <w:div w:id="2049455601">
                              <w:marLeft w:val="60"/>
                              <w:marRight w:val="60"/>
                              <w:marTop w:val="60"/>
                              <w:marBottom w:val="60"/>
                              <w:divBdr>
                                <w:top w:val="none" w:sz="0" w:space="0" w:color="auto"/>
                                <w:left w:val="none" w:sz="0" w:space="0" w:color="auto"/>
                                <w:bottom w:val="none" w:sz="0" w:space="0" w:color="auto"/>
                                <w:right w:val="none" w:sz="0" w:space="0" w:color="auto"/>
                              </w:divBdr>
                            </w:div>
                            <w:div w:id="2005472225">
                              <w:marLeft w:val="60"/>
                              <w:marRight w:val="60"/>
                              <w:marTop w:val="60"/>
                              <w:marBottom w:val="60"/>
                              <w:divBdr>
                                <w:top w:val="none" w:sz="0" w:space="0" w:color="auto"/>
                                <w:left w:val="none" w:sz="0" w:space="0" w:color="auto"/>
                                <w:bottom w:val="none" w:sz="0" w:space="0" w:color="auto"/>
                                <w:right w:val="none" w:sz="0" w:space="0" w:color="auto"/>
                              </w:divBdr>
                            </w:div>
                            <w:div w:id="63637177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78512548">
                  <w:marLeft w:val="0"/>
                  <w:marRight w:val="0"/>
                  <w:marTop w:val="60"/>
                  <w:marBottom w:val="60"/>
                  <w:divBdr>
                    <w:top w:val="none" w:sz="0" w:space="0" w:color="auto"/>
                    <w:left w:val="none" w:sz="0" w:space="0" w:color="auto"/>
                    <w:bottom w:val="none" w:sz="0" w:space="0" w:color="auto"/>
                    <w:right w:val="none" w:sz="0" w:space="0" w:color="auto"/>
                  </w:divBdr>
                  <w:divsChild>
                    <w:div w:id="744424120">
                      <w:marLeft w:val="0"/>
                      <w:marRight w:val="0"/>
                      <w:marTop w:val="0"/>
                      <w:marBottom w:val="0"/>
                      <w:divBdr>
                        <w:top w:val="none" w:sz="0" w:space="0" w:color="auto"/>
                        <w:left w:val="none" w:sz="0" w:space="0" w:color="auto"/>
                        <w:bottom w:val="none" w:sz="0" w:space="0" w:color="auto"/>
                        <w:right w:val="none" w:sz="0" w:space="0" w:color="auto"/>
                      </w:divBdr>
                      <w:divsChild>
                        <w:div w:id="503667029">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512648682">
                  <w:marLeft w:val="0"/>
                  <w:marRight w:val="0"/>
                  <w:marTop w:val="60"/>
                  <w:marBottom w:val="60"/>
                  <w:divBdr>
                    <w:top w:val="none" w:sz="0" w:space="0" w:color="auto"/>
                    <w:left w:val="none" w:sz="0" w:space="0" w:color="auto"/>
                    <w:bottom w:val="none" w:sz="0" w:space="0" w:color="auto"/>
                    <w:right w:val="none" w:sz="0" w:space="0" w:color="auto"/>
                  </w:divBdr>
                  <w:divsChild>
                    <w:div w:id="379600893">
                      <w:marLeft w:val="0"/>
                      <w:marRight w:val="0"/>
                      <w:marTop w:val="0"/>
                      <w:marBottom w:val="0"/>
                      <w:divBdr>
                        <w:top w:val="none" w:sz="0" w:space="0" w:color="auto"/>
                        <w:left w:val="none" w:sz="0" w:space="0" w:color="auto"/>
                        <w:bottom w:val="none" w:sz="0" w:space="0" w:color="auto"/>
                        <w:right w:val="none" w:sz="0" w:space="0" w:color="auto"/>
                      </w:divBdr>
                      <w:divsChild>
                        <w:div w:id="868958251">
                          <w:marLeft w:val="0"/>
                          <w:marRight w:val="0"/>
                          <w:marTop w:val="15"/>
                          <w:marBottom w:val="60"/>
                          <w:divBdr>
                            <w:top w:val="none" w:sz="0" w:space="0" w:color="auto"/>
                            <w:left w:val="none" w:sz="0" w:space="0" w:color="auto"/>
                            <w:bottom w:val="none" w:sz="0" w:space="0" w:color="auto"/>
                            <w:right w:val="none" w:sz="0" w:space="0" w:color="auto"/>
                          </w:divBdr>
                        </w:div>
                        <w:div w:id="264702796">
                          <w:marLeft w:val="0"/>
                          <w:marRight w:val="0"/>
                          <w:marTop w:val="0"/>
                          <w:marBottom w:val="0"/>
                          <w:divBdr>
                            <w:top w:val="none" w:sz="0" w:space="0" w:color="auto"/>
                            <w:left w:val="none" w:sz="0" w:space="0" w:color="auto"/>
                            <w:bottom w:val="none" w:sz="0" w:space="0" w:color="auto"/>
                            <w:right w:val="none" w:sz="0" w:space="0" w:color="auto"/>
                          </w:divBdr>
                          <w:divsChild>
                            <w:div w:id="1622806856">
                              <w:marLeft w:val="0"/>
                              <w:marRight w:val="0"/>
                              <w:marTop w:val="0"/>
                              <w:marBottom w:val="0"/>
                              <w:divBdr>
                                <w:top w:val="none" w:sz="0" w:space="0" w:color="auto"/>
                                <w:left w:val="none" w:sz="0" w:space="0" w:color="auto"/>
                                <w:bottom w:val="none" w:sz="0" w:space="0" w:color="auto"/>
                                <w:right w:val="none" w:sz="0" w:space="0" w:color="auto"/>
                              </w:divBdr>
                            </w:div>
                          </w:divsChild>
                        </w:div>
                        <w:div w:id="362903447">
                          <w:marLeft w:val="120"/>
                          <w:marRight w:val="0"/>
                          <w:marTop w:val="0"/>
                          <w:marBottom w:val="0"/>
                          <w:divBdr>
                            <w:top w:val="none" w:sz="0" w:space="0" w:color="auto"/>
                            <w:left w:val="none" w:sz="0" w:space="0" w:color="auto"/>
                            <w:bottom w:val="none" w:sz="0" w:space="0" w:color="auto"/>
                            <w:right w:val="none" w:sz="0" w:space="0" w:color="auto"/>
                          </w:divBdr>
                          <w:divsChild>
                            <w:div w:id="15447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78078">
          <w:marLeft w:val="0"/>
          <w:marRight w:val="0"/>
          <w:marTop w:val="0"/>
          <w:marBottom w:val="0"/>
          <w:divBdr>
            <w:top w:val="none" w:sz="0" w:space="0" w:color="auto"/>
            <w:left w:val="none" w:sz="0" w:space="0" w:color="auto"/>
            <w:bottom w:val="none" w:sz="0" w:space="8" w:color="auto"/>
            <w:right w:val="none" w:sz="0" w:space="0" w:color="auto"/>
          </w:divBdr>
          <w:divsChild>
            <w:div w:id="271479545">
              <w:marLeft w:val="0"/>
              <w:marRight w:val="0"/>
              <w:marTop w:val="0"/>
              <w:marBottom w:val="0"/>
              <w:divBdr>
                <w:top w:val="none" w:sz="0" w:space="0" w:color="auto"/>
                <w:left w:val="none" w:sz="0" w:space="0" w:color="auto"/>
                <w:bottom w:val="none" w:sz="0" w:space="0" w:color="auto"/>
                <w:right w:val="none" w:sz="0" w:space="0" w:color="auto"/>
              </w:divBdr>
              <w:divsChild>
                <w:div w:id="107896726">
                  <w:marLeft w:val="0"/>
                  <w:marRight w:val="0"/>
                  <w:marTop w:val="0"/>
                  <w:marBottom w:val="0"/>
                  <w:divBdr>
                    <w:top w:val="none" w:sz="0" w:space="0" w:color="auto"/>
                    <w:left w:val="none" w:sz="0" w:space="0" w:color="auto"/>
                    <w:bottom w:val="none" w:sz="0" w:space="0" w:color="auto"/>
                    <w:right w:val="none" w:sz="0" w:space="0" w:color="auto"/>
                  </w:divBdr>
                </w:div>
              </w:divsChild>
            </w:div>
            <w:div w:id="584266907">
              <w:marLeft w:val="0"/>
              <w:marRight w:val="0"/>
              <w:marTop w:val="0"/>
              <w:marBottom w:val="0"/>
              <w:divBdr>
                <w:top w:val="none" w:sz="0" w:space="0" w:color="auto"/>
                <w:left w:val="none" w:sz="0" w:space="0" w:color="auto"/>
                <w:bottom w:val="none" w:sz="0" w:space="0" w:color="auto"/>
                <w:right w:val="none" w:sz="0" w:space="0" w:color="auto"/>
              </w:divBdr>
              <w:divsChild>
                <w:div w:id="1682049726">
                  <w:marLeft w:val="0"/>
                  <w:marRight w:val="0"/>
                  <w:marTop w:val="0"/>
                  <w:marBottom w:val="0"/>
                  <w:divBdr>
                    <w:top w:val="none" w:sz="0" w:space="0" w:color="auto"/>
                    <w:left w:val="none" w:sz="0" w:space="0" w:color="auto"/>
                    <w:bottom w:val="none" w:sz="0" w:space="0" w:color="auto"/>
                    <w:right w:val="none" w:sz="0" w:space="0" w:color="auto"/>
                  </w:divBdr>
                </w:div>
              </w:divsChild>
            </w:div>
            <w:div w:id="1152867837">
              <w:marLeft w:val="0"/>
              <w:marRight w:val="0"/>
              <w:marTop w:val="0"/>
              <w:marBottom w:val="0"/>
              <w:divBdr>
                <w:top w:val="none" w:sz="0" w:space="0" w:color="auto"/>
                <w:left w:val="none" w:sz="0" w:space="0" w:color="auto"/>
                <w:bottom w:val="none" w:sz="0" w:space="0" w:color="auto"/>
                <w:right w:val="none" w:sz="0" w:space="0" w:color="auto"/>
              </w:divBdr>
              <w:divsChild>
                <w:div w:id="777261022">
                  <w:marLeft w:val="0"/>
                  <w:marRight w:val="0"/>
                  <w:marTop w:val="0"/>
                  <w:marBottom w:val="0"/>
                  <w:divBdr>
                    <w:top w:val="none" w:sz="0" w:space="0" w:color="auto"/>
                    <w:left w:val="none" w:sz="0" w:space="0" w:color="auto"/>
                    <w:bottom w:val="none" w:sz="0" w:space="0" w:color="auto"/>
                    <w:right w:val="none" w:sz="0" w:space="0" w:color="auto"/>
                  </w:divBdr>
                </w:div>
              </w:divsChild>
            </w:div>
            <w:div w:id="125316637">
              <w:marLeft w:val="0"/>
              <w:marRight w:val="0"/>
              <w:marTop w:val="0"/>
              <w:marBottom w:val="0"/>
              <w:divBdr>
                <w:top w:val="none" w:sz="0" w:space="0" w:color="auto"/>
                <w:left w:val="none" w:sz="0" w:space="0" w:color="auto"/>
                <w:bottom w:val="none" w:sz="0" w:space="0" w:color="auto"/>
                <w:right w:val="none" w:sz="0" w:space="0" w:color="auto"/>
              </w:divBdr>
              <w:divsChild>
                <w:div w:id="1630239075">
                  <w:marLeft w:val="0"/>
                  <w:marRight w:val="0"/>
                  <w:marTop w:val="0"/>
                  <w:marBottom w:val="0"/>
                  <w:divBdr>
                    <w:top w:val="none" w:sz="0" w:space="0" w:color="auto"/>
                    <w:left w:val="none" w:sz="0" w:space="0" w:color="auto"/>
                    <w:bottom w:val="none" w:sz="0" w:space="0" w:color="auto"/>
                    <w:right w:val="none" w:sz="0" w:space="0" w:color="auto"/>
                  </w:divBdr>
                </w:div>
              </w:divsChild>
            </w:div>
            <w:div w:id="149836901">
              <w:marLeft w:val="0"/>
              <w:marRight w:val="0"/>
              <w:marTop w:val="0"/>
              <w:marBottom w:val="0"/>
              <w:divBdr>
                <w:top w:val="none" w:sz="0" w:space="0" w:color="auto"/>
                <w:left w:val="none" w:sz="0" w:space="0" w:color="auto"/>
                <w:bottom w:val="none" w:sz="0" w:space="0" w:color="auto"/>
                <w:right w:val="none" w:sz="0" w:space="0" w:color="auto"/>
              </w:divBdr>
              <w:divsChild>
                <w:div w:id="377827665">
                  <w:marLeft w:val="0"/>
                  <w:marRight w:val="0"/>
                  <w:marTop w:val="0"/>
                  <w:marBottom w:val="0"/>
                  <w:divBdr>
                    <w:top w:val="none" w:sz="0" w:space="0" w:color="auto"/>
                    <w:left w:val="none" w:sz="0" w:space="0" w:color="auto"/>
                    <w:bottom w:val="none" w:sz="0" w:space="0" w:color="auto"/>
                    <w:right w:val="none" w:sz="0" w:space="0" w:color="auto"/>
                  </w:divBdr>
                </w:div>
              </w:divsChild>
            </w:div>
            <w:div w:id="544147502">
              <w:marLeft w:val="0"/>
              <w:marRight w:val="0"/>
              <w:marTop w:val="0"/>
              <w:marBottom w:val="0"/>
              <w:divBdr>
                <w:top w:val="none" w:sz="0" w:space="0" w:color="auto"/>
                <w:left w:val="none" w:sz="0" w:space="0" w:color="auto"/>
                <w:bottom w:val="none" w:sz="0" w:space="0" w:color="auto"/>
                <w:right w:val="none" w:sz="0" w:space="0" w:color="auto"/>
              </w:divBdr>
              <w:divsChild>
                <w:div w:id="1480926531">
                  <w:marLeft w:val="0"/>
                  <w:marRight w:val="0"/>
                  <w:marTop w:val="0"/>
                  <w:marBottom w:val="0"/>
                  <w:divBdr>
                    <w:top w:val="none" w:sz="0" w:space="0" w:color="auto"/>
                    <w:left w:val="none" w:sz="0" w:space="0" w:color="auto"/>
                    <w:bottom w:val="none" w:sz="0" w:space="0" w:color="auto"/>
                    <w:right w:val="none" w:sz="0" w:space="0" w:color="auto"/>
                  </w:divBdr>
                </w:div>
              </w:divsChild>
            </w:div>
            <w:div w:id="1754080156">
              <w:marLeft w:val="0"/>
              <w:marRight w:val="0"/>
              <w:marTop w:val="0"/>
              <w:marBottom w:val="0"/>
              <w:divBdr>
                <w:top w:val="none" w:sz="0" w:space="0" w:color="auto"/>
                <w:left w:val="none" w:sz="0" w:space="0" w:color="auto"/>
                <w:bottom w:val="none" w:sz="0" w:space="0" w:color="auto"/>
                <w:right w:val="none" w:sz="0" w:space="0" w:color="auto"/>
              </w:divBdr>
              <w:divsChild>
                <w:div w:id="1758863178">
                  <w:marLeft w:val="0"/>
                  <w:marRight w:val="0"/>
                  <w:marTop w:val="0"/>
                  <w:marBottom w:val="0"/>
                  <w:divBdr>
                    <w:top w:val="none" w:sz="0" w:space="0" w:color="auto"/>
                    <w:left w:val="none" w:sz="0" w:space="0" w:color="auto"/>
                    <w:bottom w:val="none" w:sz="0" w:space="0" w:color="auto"/>
                    <w:right w:val="none" w:sz="0" w:space="0" w:color="auto"/>
                  </w:divBdr>
                </w:div>
              </w:divsChild>
            </w:div>
            <w:div w:id="989285465">
              <w:marLeft w:val="0"/>
              <w:marRight w:val="0"/>
              <w:marTop w:val="0"/>
              <w:marBottom w:val="0"/>
              <w:divBdr>
                <w:top w:val="none" w:sz="0" w:space="0" w:color="auto"/>
                <w:left w:val="none" w:sz="0" w:space="0" w:color="auto"/>
                <w:bottom w:val="none" w:sz="0" w:space="0" w:color="auto"/>
                <w:right w:val="none" w:sz="0" w:space="0" w:color="auto"/>
              </w:divBdr>
              <w:divsChild>
                <w:div w:id="840125510">
                  <w:marLeft w:val="0"/>
                  <w:marRight w:val="0"/>
                  <w:marTop w:val="0"/>
                  <w:marBottom w:val="0"/>
                  <w:divBdr>
                    <w:top w:val="none" w:sz="0" w:space="0" w:color="auto"/>
                    <w:left w:val="none" w:sz="0" w:space="0" w:color="auto"/>
                    <w:bottom w:val="none" w:sz="0" w:space="0" w:color="auto"/>
                    <w:right w:val="none" w:sz="0" w:space="0" w:color="auto"/>
                  </w:divBdr>
                </w:div>
              </w:divsChild>
            </w:div>
            <w:div w:id="1917208920">
              <w:marLeft w:val="0"/>
              <w:marRight w:val="0"/>
              <w:marTop w:val="0"/>
              <w:marBottom w:val="0"/>
              <w:divBdr>
                <w:top w:val="none" w:sz="0" w:space="0" w:color="auto"/>
                <w:left w:val="none" w:sz="0" w:space="0" w:color="auto"/>
                <w:bottom w:val="none" w:sz="0" w:space="0" w:color="auto"/>
                <w:right w:val="none" w:sz="0" w:space="0" w:color="auto"/>
              </w:divBdr>
              <w:divsChild>
                <w:div w:id="285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0692">
      <w:bodyDiv w:val="1"/>
      <w:marLeft w:val="0"/>
      <w:marRight w:val="0"/>
      <w:marTop w:val="0"/>
      <w:marBottom w:val="0"/>
      <w:divBdr>
        <w:top w:val="none" w:sz="0" w:space="0" w:color="auto"/>
        <w:left w:val="none" w:sz="0" w:space="0" w:color="auto"/>
        <w:bottom w:val="none" w:sz="0" w:space="0" w:color="auto"/>
        <w:right w:val="none" w:sz="0" w:space="0" w:color="auto"/>
      </w:divBdr>
      <w:divsChild>
        <w:div w:id="1460566948">
          <w:marLeft w:val="0"/>
          <w:marRight w:val="0"/>
          <w:marTop w:val="0"/>
          <w:marBottom w:val="0"/>
          <w:divBdr>
            <w:top w:val="none" w:sz="0" w:space="0" w:color="auto"/>
            <w:left w:val="none" w:sz="0" w:space="0" w:color="auto"/>
            <w:bottom w:val="none" w:sz="0" w:space="0" w:color="auto"/>
            <w:right w:val="none" w:sz="0" w:space="0" w:color="auto"/>
          </w:divBdr>
        </w:div>
      </w:divsChild>
    </w:div>
    <w:div w:id="1973710217">
      <w:bodyDiv w:val="1"/>
      <w:marLeft w:val="0"/>
      <w:marRight w:val="0"/>
      <w:marTop w:val="0"/>
      <w:marBottom w:val="0"/>
      <w:divBdr>
        <w:top w:val="none" w:sz="0" w:space="0" w:color="auto"/>
        <w:left w:val="none" w:sz="0" w:space="0" w:color="auto"/>
        <w:bottom w:val="none" w:sz="0" w:space="0" w:color="auto"/>
        <w:right w:val="none" w:sz="0" w:space="0" w:color="auto"/>
      </w:divBdr>
      <w:divsChild>
        <w:div w:id="530993945">
          <w:marLeft w:val="0"/>
          <w:marRight w:val="0"/>
          <w:marTop w:val="0"/>
          <w:marBottom w:val="0"/>
          <w:divBdr>
            <w:top w:val="none" w:sz="0" w:space="0" w:color="auto"/>
            <w:left w:val="none" w:sz="0" w:space="0" w:color="auto"/>
            <w:bottom w:val="none" w:sz="0" w:space="0" w:color="auto"/>
            <w:right w:val="none" w:sz="0" w:space="0" w:color="auto"/>
          </w:divBdr>
          <w:divsChild>
            <w:div w:id="1954751477">
              <w:marLeft w:val="0"/>
              <w:marRight w:val="0"/>
              <w:marTop w:val="0"/>
              <w:marBottom w:val="0"/>
              <w:divBdr>
                <w:top w:val="none" w:sz="0" w:space="0" w:color="auto"/>
                <w:left w:val="none" w:sz="0" w:space="0" w:color="auto"/>
                <w:bottom w:val="none" w:sz="0" w:space="0" w:color="auto"/>
                <w:right w:val="none" w:sz="0" w:space="0" w:color="auto"/>
              </w:divBdr>
              <w:divsChild>
                <w:div w:id="517814466">
                  <w:marLeft w:val="0"/>
                  <w:marRight w:val="0"/>
                  <w:marTop w:val="0"/>
                  <w:marBottom w:val="0"/>
                  <w:divBdr>
                    <w:top w:val="none" w:sz="0" w:space="0" w:color="auto"/>
                    <w:left w:val="none" w:sz="0" w:space="0" w:color="auto"/>
                    <w:bottom w:val="none" w:sz="0" w:space="0" w:color="auto"/>
                    <w:right w:val="none" w:sz="0" w:space="0" w:color="auto"/>
                  </w:divBdr>
                  <w:divsChild>
                    <w:div w:id="203100869">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893463822">
                  <w:marLeft w:val="0"/>
                  <w:marRight w:val="0"/>
                  <w:marTop w:val="0"/>
                  <w:marBottom w:val="0"/>
                  <w:divBdr>
                    <w:top w:val="none" w:sz="0" w:space="0" w:color="auto"/>
                    <w:left w:val="none" w:sz="0" w:space="0" w:color="auto"/>
                    <w:bottom w:val="none" w:sz="0" w:space="0" w:color="auto"/>
                    <w:right w:val="none" w:sz="0" w:space="0" w:color="auto"/>
                  </w:divBdr>
                  <w:divsChild>
                    <w:div w:id="331689888">
                      <w:marLeft w:val="0"/>
                      <w:marRight w:val="0"/>
                      <w:marTop w:val="0"/>
                      <w:marBottom w:val="0"/>
                      <w:divBdr>
                        <w:top w:val="none" w:sz="0" w:space="0" w:color="auto"/>
                        <w:left w:val="none" w:sz="0" w:space="0" w:color="auto"/>
                        <w:bottom w:val="none" w:sz="0" w:space="0" w:color="auto"/>
                        <w:right w:val="none" w:sz="0" w:space="0" w:color="auto"/>
                      </w:divBdr>
                      <w:divsChild>
                        <w:div w:id="121578616">
                          <w:marLeft w:val="0"/>
                          <w:marRight w:val="0"/>
                          <w:marTop w:val="60"/>
                          <w:marBottom w:val="60"/>
                          <w:divBdr>
                            <w:top w:val="none" w:sz="0" w:space="0" w:color="auto"/>
                            <w:left w:val="none" w:sz="0" w:space="0" w:color="auto"/>
                            <w:bottom w:val="none" w:sz="0" w:space="0" w:color="auto"/>
                            <w:right w:val="none" w:sz="0" w:space="0" w:color="auto"/>
                          </w:divBdr>
                          <w:divsChild>
                            <w:div w:id="53892028">
                              <w:marLeft w:val="0"/>
                              <w:marRight w:val="0"/>
                              <w:marTop w:val="0"/>
                              <w:marBottom w:val="0"/>
                              <w:divBdr>
                                <w:top w:val="none" w:sz="0" w:space="0" w:color="auto"/>
                                <w:left w:val="none" w:sz="0" w:space="0" w:color="auto"/>
                                <w:bottom w:val="none" w:sz="0" w:space="0" w:color="auto"/>
                                <w:right w:val="none" w:sz="0" w:space="0" w:color="auto"/>
                              </w:divBdr>
                              <w:divsChild>
                                <w:div w:id="1341738263">
                                  <w:marLeft w:val="-60"/>
                                  <w:marRight w:val="-60"/>
                                  <w:marTop w:val="0"/>
                                  <w:marBottom w:val="0"/>
                                  <w:divBdr>
                                    <w:top w:val="none" w:sz="0" w:space="0" w:color="auto"/>
                                    <w:left w:val="none" w:sz="0" w:space="0" w:color="auto"/>
                                    <w:bottom w:val="none" w:sz="0" w:space="0" w:color="auto"/>
                                    <w:right w:val="none" w:sz="0" w:space="0" w:color="auto"/>
                                  </w:divBdr>
                                  <w:divsChild>
                                    <w:div w:id="166099377">
                                      <w:marLeft w:val="60"/>
                                      <w:marRight w:val="60"/>
                                      <w:marTop w:val="60"/>
                                      <w:marBottom w:val="60"/>
                                      <w:divBdr>
                                        <w:top w:val="none" w:sz="0" w:space="0" w:color="auto"/>
                                        <w:left w:val="none" w:sz="0" w:space="0" w:color="auto"/>
                                        <w:bottom w:val="none" w:sz="0" w:space="0" w:color="auto"/>
                                        <w:right w:val="none" w:sz="0" w:space="0" w:color="auto"/>
                                      </w:divBdr>
                                    </w:div>
                                    <w:div w:id="738939938">
                                      <w:marLeft w:val="60"/>
                                      <w:marRight w:val="60"/>
                                      <w:marTop w:val="60"/>
                                      <w:marBottom w:val="60"/>
                                      <w:divBdr>
                                        <w:top w:val="none" w:sz="0" w:space="0" w:color="auto"/>
                                        <w:left w:val="none" w:sz="0" w:space="0" w:color="auto"/>
                                        <w:bottom w:val="none" w:sz="0" w:space="0" w:color="auto"/>
                                        <w:right w:val="none" w:sz="0" w:space="0" w:color="auto"/>
                                      </w:divBdr>
                                    </w:div>
                                    <w:div w:id="76719481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18576556">
                          <w:marLeft w:val="0"/>
                          <w:marRight w:val="0"/>
                          <w:marTop w:val="60"/>
                          <w:marBottom w:val="60"/>
                          <w:divBdr>
                            <w:top w:val="none" w:sz="0" w:space="0" w:color="auto"/>
                            <w:left w:val="none" w:sz="0" w:space="0" w:color="auto"/>
                            <w:bottom w:val="none" w:sz="0" w:space="0" w:color="auto"/>
                            <w:right w:val="none" w:sz="0" w:space="0" w:color="auto"/>
                          </w:divBdr>
                          <w:divsChild>
                            <w:div w:id="125858293">
                              <w:marLeft w:val="0"/>
                              <w:marRight w:val="0"/>
                              <w:marTop w:val="0"/>
                              <w:marBottom w:val="0"/>
                              <w:divBdr>
                                <w:top w:val="none" w:sz="0" w:space="0" w:color="auto"/>
                                <w:left w:val="none" w:sz="0" w:space="0" w:color="auto"/>
                                <w:bottom w:val="none" w:sz="0" w:space="0" w:color="auto"/>
                                <w:right w:val="none" w:sz="0" w:space="0" w:color="auto"/>
                              </w:divBdr>
                              <w:divsChild>
                                <w:div w:id="699207863">
                                  <w:marLeft w:val="0"/>
                                  <w:marRight w:val="0"/>
                                  <w:marTop w:val="15"/>
                                  <w:marBottom w:val="60"/>
                                  <w:divBdr>
                                    <w:top w:val="none" w:sz="0" w:space="0" w:color="auto"/>
                                    <w:left w:val="none" w:sz="0" w:space="0" w:color="auto"/>
                                    <w:bottom w:val="none" w:sz="0" w:space="0" w:color="auto"/>
                                    <w:right w:val="none" w:sz="0" w:space="0" w:color="auto"/>
                                  </w:divBdr>
                                </w:div>
                                <w:div w:id="342824058">
                                  <w:marLeft w:val="0"/>
                                  <w:marRight w:val="0"/>
                                  <w:marTop w:val="0"/>
                                  <w:marBottom w:val="0"/>
                                  <w:divBdr>
                                    <w:top w:val="none" w:sz="0" w:space="0" w:color="auto"/>
                                    <w:left w:val="none" w:sz="0" w:space="0" w:color="auto"/>
                                    <w:bottom w:val="none" w:sz="0" w:space="0" w:color="auto"/>
                                    <w:right w:val="none" w:sz="0" w:space="0" w:color="auto"/>
                                  </w:divBdr>
                                  <w:divsChild>
                                    <w:div w:id="1431511239">
                                      <w:marLeft w:val="0"/>
                                      <w:marRight w:val="0"/>
                                      <w:marTop w:val="0"/>
                                      <w:marBottom w:val="0"/>
                                      <w:divBdr>
                                        <w:top w:val="none" w:sz="0" w:space="0" w:color="auto"/>
                                        <w:left w:val="none" w:sz="0" w:space="0" w:color="auto"/>
                                        <w:bottom w:val="none" w:sz="0" w:space="0" w:color="auto"/>
                                        <w:right w:val="none" w:sz="0" w:space="0" w:color="auto"/>
                                      </w:divBdr>
                                    </w:div>
                                  </w:divsChild>
                                </w:div>
                                <w:div w:id="1969969956">
                                  <w:marLeft w:val="120"/>
                                  <w:marRight w:val="0"/>
                                  <w:marTop w:val="0"/>
                                  <w:marBottom w:val="0"/>
                                  <w:divBdr>
                                    <w:top w:val="none" w:sz="0" w:space="0" w:color="auto"/>
                                    <w:left w:val="none" w:sz="0" w:space="0" w:color="auto"/>
                                    <w:bottom w:val="none" w:sz="0" w:space="0" w:color="auto"/>
                                    <w:right w:val="none" w:sz="0" w:space="0" w:color="auto"/>
                                  </w:divBdr>
                                  <w:divsChild>
                                    <w:div w:id="385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19021">
                          <w:marLeft w:val="0"/>
                          <w:marRight w:val="0"/>
                          <w:marTop w:val="60"/>
                          <w:marBottom w:val="60"/>
                          <w:divBdr>
                            <w:top w:val="none" w:sz="0" w:space="0" w:color="auto"/>
                            <w:left w:val="none" w:sz="0" w:space="0" w:color="auto"/>
                            <w:bottom w:val="none" w:sz="0" w:space="0" w:color="auto"/>
                            <w:right w:val="none" w:sz="0" w:space="0" w:color="auto"/>
                          </w:divBdr>
                          <w:divsChild>
                            <w:div w:id="808589475">
                              <w:marLeft w:val="0"/>
                              <w:marRight w:val="0"/>
                              <w:marTop w:val="0"/>
                              <w:marBottom w:val="0"/>
                              <w:divBdr>
                                <w:top w:val="none" w:sz="0" w:space="0" w:color="auto"/>
                                <w:left w:val="none" w:sz="0" w:space="0" w:color="auto"/>
                                <w:bottom w:val="none" w:sz="0" w:space="0" w:color="auto"/>
                                <w:right w:val="none" w:sz="0" w:space="0" w:color="auto"/>
                              </w:divBdr>
                              <w:divsChild>
                                <w:div w:id="971864957">
                                  <w:marLeft w:val="0"/>
                                  <w:marRight w:val="0"/>
                                  <w:marTop w:val="15"/>
                                  <w:marBottom w:val="60"/>
                                  <w:divBdr>
                                    <w:top w:val="none" w:sz="0" w:space="0" w:color="auto"/>
                                    <w:left w:val="none" w:sz="0" w:space="0" w:color="auto"/>
                                    <w:bottom w:val="none" w:sz="0" w:space="0" w:color="auto"/>
                                    <w:right w:val="none" w:sz="0" w:space="0" w:color="auto"/>
                                  </w:divBdr>
                                </w:div>
                                <w:div w:id="337467707">
                                  <w:marLeft w:val="0"/>
                                  <w:marRight w:val="0"/>
                                  <w:marTop w:val="0"/>
                                  <w:marBottom w:val="0"/>
                                  <w:divBdr>
                                    <w:top w:val="none" w:sz="0" w:space="0" w:color="auto"/>
                                    <w:left w:val="none" w:sz="0" w:space="0" w:color="auto"/>
                                    <w:bottom w:val="none" w:sz="0" w:space="0" w:color="auto"/>
                                    <w:right w:val="none" w:sz="0" w:space="0" w:color="auto"/>
                                  </w:divBdr>
                                  <w:divsChild>
                                    <w:div w:id="1383216546">
                                      <w:marLeft w:val="0"/>
                                      <w:marRight w:val="0"/>
                                      <w:marTop w:val="0"/>
                                      <w:marBottom w:val="0"/>
                                      <w:divBdr>
                                        <w:top w:val="none" w:sz="0" w:space="0" w:color="auto"/>
                                        <w:left w:val="none" w:sz="0" w:space="0" w:color="auto"/>
                                        <w:bottom w:val="none" w:sz="0" w:space="0" w:color="auto"/>
                                        <w:right w:val="none" w:sz="0" w:space="0" w:color="auto"/>
                                      </w:divBdr>
                                    </w:div>
                                  </w:divsChild>
                                </w:div>
                                <w:div w:id="1883055788">
                                  <w:marLeft w:val="120"/>
                                  <w:marRight w:val="0"/>
                                  <w:marTop w:val="0"/>
                                  <w:marBottom w:val="0"/>
                                  <w:divBdr>
                                    <w:top w:val="none" w:sz="0" w:space="0" w:color="auto"/>
                                    <w:left w:val="none" w:sz="0" w:space="0" w:color="auto"/>
                                    <w:bottom w:val="none" w:sz="0" w:space="0" w:color="auto"/>
                                    <w:right w:val="none" w:sz="0" w:space="0" w:color="auto"/>
                                  </w:divBdr>
                                  <w:divsChild>
                                    <w:div w:id="15804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046997">
              <w:marLeft w:val="0"/>
              <w:marRight w:val="0"/>
              <w:marTop w:val="0"/>
              <w:marBottom w:val="0"/>
              <w:divBdr>
                <w:top w:val="none" w:sz="0" w:space="0" w:color="auto"/>
                <w:left w:val="none" w:sz="0" w:space="0" w:color="auto"/>
                <w:bottom w:val="none" w:sz="0" w:space="0" w:color="auto"/>
                <w:right w:val="none" w:sz="0" w:space="0" w:color="auto"/>
              </w:divBdr>
              <w:divsChild>
                <w:div w:id="3183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076">
          <w:marLeft w:val="0"/>
          <w:marRight w:val="0"/>
          <w:marTop w:val="0"/>
          <w:marBottom w:val="0"/>
          <w:divBdr>
            <w:top w:val="none" w:sz="0" w:space="0" w:color="auto"/>
            <w:left w:val="none" w:sz="0" w:space="0" w:color="auto"/>
            <w:bottom w:val="none" w:sz="0" w:space="0" w:color="auto"/>
            <w:right w:val="none" w:sz="0" w:space="0" w:color="auto"/>
          </w:divBdr>
          <w:divsChild>
            <w:div w:id="1204174516">
              <w:marLeft w:val="0"/>
              <w:marRight w:val="0"/>
              <w:marTop w:val="0"/>
              <w:marBottom w:val="0"/>
              <w:divBdr>
                <w:top w:val="none" w:sz="0" w:space="0" w:color="auto"/>
                <w:left w:val="none" w:sz="0" w:space="0" w:color="auto"/>
                <w:bottom w:val="none" w:sz="0" w:space="0" w:color="auto"/>
                <w:right w:val="none" w:sz="0" w:space="0" w:color="auto"/>
              </w:divBdr>
              <w:divsChild>
                <w:div w:id="573858031">
                  <w:marLeft w:val="-30"/>
                  <w:marRight w:val="-30"/>
                  <w:marTop w:val="0"/>
                  <w:marBottom w:val="0"/>
                  <w:divBdr>
                    <w:top w:val="none" w:sz="0" w:space="0" w:color="auto"/>
                    <w:left w:val="none" w:sz="0" w:space="0" w:color="auto"/>
                    <w:bottom w:val="none" w:sz="0" w:space="0" w:color="auto"/>
                    <w:right w:val="none" w:sz="0" w:space="0" w:color="auto"/>
                  </w:divBdr>
                  <w:divsChild>
                    <w:div w:id="197082213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3353665">
              <w:marLeft w:val="0"/>
              <w:marRight w:val="0"/>
              <w:marTop w:val="0"/>
              <w:marBottom w:val="0"/>
              <w:divBdr>
                <w:top w:val="none" w:sz="0" w:space="0" w:color="auto"/>
                <w:left w:val="none" w:sz="0" w:space="0" w:color="auto"/>
                <w:bottom w:val="none" w:sz="0" w:space="0" w:color="auto"/>
                <w:right w:val="none" w:sz="0" w:space="0" w:color="auto"/>
              </w:divBdr>
              <w:divsChild>
                <w:div w:id="537469040">
                  <w:marLeft w:val="0"/>
                  <w:marRight w:val="0"/>
                  <w:marTop w:val="0"/>
                  <w:marBottom w:val="0"/>
                  <w:divBdr>
                    <w:top w:val="none" w:sz="0" w:space="0" w:color="auto"/>
                    <w:left w:val="none" w:sz="0" w:space="0" w:color="auto"/>
                    <w:bottom w:val="none" w:sz="0" w:space="0" w:color="auto"/>
                    <w:right w:val="none" w:sz="0" w:space="0" w:color="auto"/>
                  </w:divBdr>
                </w:div>
                <w:div w:id="1460613457">
                  <w:marLeft w:val="0"/>
                  <w:marRight w:val="0"/>
                  <w:marTop w:val="0"/>
                  <w:marBottom w:val="0"/>
                  <w:divBdr>
                    <w:top w:val="none" w:sz="0" w:space="0" w:color="auto"/>
                    <w:left w:val="none" w:sz="0" w:space="0" w:color="auto"/>
                    <w:bottom w:val="none" w:sz="0" w:space="0" w:color="auto"/>
                    <w:right w:val="none" w:sz="0" w:space="0" w:color="auto"/>
                  </w:divBdr>
                  <w:divsChild>
                    <w:div w:id="972904436">
                      <w:marLeft w:val="0"/>
                      <w:marRight w:val="0"/>
                      <w:marTop w:val="0"/>
                      <w:marBottom w:val="0"/>
                      <w:divBdr>
                        <w:top w:val="none" w:sz="0" w:space="0" w:color="auto"/>
                        <w:left w:val="none" w:sz="0" w:space="0" w:color="auto"/>
                        <w:bottom w:val="none" w:sz="0" w:space="0" w:color="auto"/>
                        <w:right w:val="none" w:sz="0" w:space="0" w:color="auto"/>
                      </w:divBdr>
                      <w:divsChild>
                        <w:div w:id="734470797">
                          <w:marLeft w:val="0"/>
                          <w:marRight w:val="0"/>
                          <w:marTop w:val="60"/>
                          <w:marBottom w:val="60"/>
                          <w:divBdr>
                            <w:top w:val="none" w:sz="0" w:space="0" w:color="auto"/>
                            <w:left w:val="none" w:sz="0" w:space="0" w:color="auto"/>
                            <w:bottom w:val="none" w:sz="0" w:space="0" w:color="auto"/>
                            <w:right w:val="none" w:sz="0" w:space="0" w:color="auto"/>
                          </w:divBdr>
                          <w:divsChild>
                            <w:div w:id="598636170">
                              <w:marLeft w:val="0"/>
                              <w:marRight w:val="0"/>
                              <w:marTop w:val="0"/>
                              <w:marBottom w:val="0"/>
                              <w:divBdr>
                                <w:top w:val="none" w:sz="0" w:space="0" w:color="auto"/>
                                <w:left w:val="none" w:sz="0" w:space="0" w:color="auto"/>
                                <w:bottom w:val="none" w:sz="0" w:space="0" w:color="auto"/>
                                <w:right w:val="none" w:sz="0" w:space="0" w:color="auto"/>
                              </w:divBdr>
                              <w:divsChild>
                                <w:div w:id="190807039">
                                  <w:marLeft w:val="-60"/>
                                  <w:marRight w:val="-60"/>
                                  <w:marTop w:val="0"/>
                                  <w:marBottom w:val="0"/>
                                  <w:divBdr>
                                    <w:top w:val="none" w:sz="0" w:space="0" w:color="auto"/>
                                    <w:left w:val="none" w:sz="0" w:space="0" w:color="auto"/>
                                    <w:bottom w:val="none" w:sz="0" w:space="0" w:color="auto"/>
                                    <w:right w:val="none" w:sz="0" w:space="0" w:color="auto"/>
                                  </w:divBdr>
                                  <w:divsChild>
                                    <w:div w:id="1851331580">
                                      <w:marLeft w:val="60"/>
                                      <w:marRight w:val="60"/>
                                      <w:marTop w:val="60"/>
                                      <w:marBottom w:val="60"/>
                                      <w:divBdr>
                                        <w:top w:val="none" w:sz="0" w:space="0" w:color="auto"/>
                                        <w:left w:val="none" w:sz="0" w:space="0" w:color="auto"/>
                                        <w:bottom w:val="none" w:sz="0" w:space="0" w:color="auto"/>
                                        <w:right w:val="none" w:sz="0" w:space="0" w:color="auto"/>
                                      </w:divBdr>
                                    </w:div>
                                    <w:div w:id="1107502163">
                                      <w:marLeft w:val="60"/>
                                      <w:marRight w:val="60"/>
                                      <w:marTop w:val="60"/>
                                      <w:marBottom w:val="60"/>
                                      <w:divBdr>
                                        <w:top w:val="none" w:sz="0" w:space="0" w:color="auto"/>
                                        <w:left w:val="none" w:sz="0" w:space="0" w:color="auto"/>
                                        <w:bottom w:val="none" w:sz="0" w:space="0" w:color="auto"/>
                                        <w:right w:val="none" w:sz="0" w:space="0" w:color="auto"/>
                                      </w:divBdr>
                                    </w:div>
                                    <w:div w:id="7852949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18892790">
                          <w:marLeft w:val="0"/>
                          <w:marRight w:val="0"/>
                          <w:marTop w:val="60"/>
                          <w:marBottom w:val="60"/>
                          <w:divBdr>
                            <w:top w:val="none" w:sz="0" w:space="0" w:color="auto"/>
                            <w:left w:val="none" w:sz="0" w:space="0" w:color="auto"/>
                            <w:bottom w:val="none" w:sz="0" w:space="0" w:color="auto"/>
                            <w:right w:val="none" w:sz="0" w:space="0" w:color="auto"/>
                          </w:divBdr>
                          <w:divsChild>
                            <w:div w:id="1854879382">
                              <w:marLeft w:val="0"/>
                              <w:marRight w:val="0"/>
                              <w:marTop w:val="0"/>
                              <w:marBottom w:val="0"/>
                              <w:divBdr>
                                <w:top w:val="none" w:sz="0" w:space="0" w:color="auto"/>
                                <w:left w:val="none" w:sz="0" w:space="0" w:color="auto"/>
                                <w:bottom w:val="none" w:sz="0" w:space="0" w:color="auto"/>
                                <w:right w:val="none" w:sz="0" w:space="0" w:color="auto"/>
                              </w:divBdr>
                              <w:divsChild>
                                <w:div w:id="192351891">
                                  <w:marLeft w:val="0"/>
                                  <w:marRight w:val="0"/>
                                  <w:marTop w:val="15"/>
                                  <w:marBottom w:val="60"/>
                                  <w:divBdr>
                                    <w:top w:val="none" w:sz="0" w:space="0" w:color="auto"/>
                                    <w:left w:val="none" w:sz="0" w:space="0" w:color="auto"/>
                                    <w:bottom w:val="none" w:sz="0" w:space="0" w:color="auto"/>
                                    <w:right w:val="none" w:sz="0" w:space="0" w:color="auto"/>
                                  </w:divBdr>
                                </w:div>
                                <w:div w:id="727653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1566486">
                          <w:marLeft w:val="0"/>
                          <w:marRight w:val="0"/>
                          <w:marTop w:val="60"/>
                          <w:marBottom w:val="60"/>
                          <w:divBdr>
                            <w:top w:val="none" w:sz="0" w:space="0" w:color="auto"/>
                            <w:left w:val="none" w:sz="0" w:space="0" w:color="auto"/>
                            <w:bottom w:val="none" w:sz="0" w:space="0" w:color="auto"/>
                            <w:right w:val="none" w:sz="0" w:space="0" w:color="auto"/>
                          </w:divBdr>
                          <w:divsChild>
                            <w:div w:id="2026134616">
                              <w:marLeft w:val="0"/>
                              <w:marRight w:val="0"/>
                              <w:marTop w:val="0"/>
                              <w:marBottom w:val="0"/>
                              <w:divBdr>
                                <w:top w:val="none" w:sz="0" w:space="0" w:color="auto"/>
                                <w:left w:val="none" w:sz="0" w:space="0" w:color="auto"/>
                                <w:bottom w:val="none" w:sz="0" w:space="0" w:color="auto"/>
                                <w:right w:val="none" w:sz="0" w:space="0" w:color="auto"/>
                              </w:divBdr>
                              <w:divsChild>
                                <w:div w:id="245580037">
                                  <w:marLeft w:val="0"/>
                                  <w:marRight w:val="0"/>
                                  <w:marTop w:val="15"/>
                                  <w:marBottom w:val="60"/>
                                  <w:divBdr>
                                    <w:top w:val="none" w:sz="0" w:space="0" w:color="auto"/>
                                    <w:left w:val="none" w:sz="0" w:space="0" w:color="auto"/>
                                    <w:bottom w:val="none" w:sz="0" w:space="0" w:color="auto"/>
                                    <w:right w:val="none" w:sz="0" w:space="0" w:color="auto"/>
                                  </w:divBdr>
                                </w:div>
                                <w:div w:id="2075547412">
                                  <w:marLeft w:val="0"/>
                                  <w:marRight w:val="0"/>
                                  <w:marTop w:val="0"/>
                                  <w:marBottom w:val="0"/>
                                  <w:divBdr>
                                    <w:top w:val="none" w:sz="0" w:space="0" w:color="auto"/>
                                    <w:left w:val="none" w:sz="0" w:space="0" w:color="auto"/>
                                    <w:bottom w:val="none" w:sz="0" w:space="0" w:color="auto"/>
                                    <w:right w:val="none" w:sz="0" w:space="0" w:color="auto"/>
                                  </w:divBdr>
                                  <w:divsChild>
                                    <w:div w:id="1404374434">
                                      <w:marLeft w:val="0"/>
                                      <w:marRight w:val="0"/>
                                      <w:marTop w:val="0"/>
                                      <w:marBottom w:val="0"/>
                                      <w:divBdr>
                                        <w:top w:val="none" w:sz="0" w:space="0" w:color="auto"/>
                                        <w:left w:val="none" w:sz="0" w:space="0" w:color="auto"/>
                                        <w:bottom w:val="none" w:sz="0" w:space="0" w:color="auto"/>
                                        <w:right w:val="none" w:sz="0" w:space="0" w:color="auto"/>
                                      </w:divBdr>
                                    </w:div>
                                  </w:divsChild>
                                </w:div>
                                <w:div w:id="1834442642">
                                  <w:marLeft w:val="120"/>
                                  <w:marRight w:val="0"/>
                                  <w:marTop w:val="0"/>
                                  <w:marBottom w:val="0"/>
                                  <w:divBdr>
                                    <w:top w:val="none" w:sz="0" w:space="0" w:color="auto"/>
                                    <w:left w:val="none" w:sz="0" w:space="0" w:color="auto"/>
                                    <w:bottom w:val="none" w:sz="0" w:space="0" w:color="auto"/>
                                    <w:right w:val="none" w:sz="0" w:space="0" w:color="auto"/>
                                  </w:divBdr>
                                  <w:divsChild>
                                    <w:div w:id="12935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298616">
              <w:marLeft w:val="0"/>
              <w:marRight w:val="0"/>
              <w:marTop w:val="0"/>
              <w:marBottom w:val="0"/>
              <w:divBdr>
                <w:top w:val="none" w:sz="0" w:space="0" w:color="auto"/>
                <w:left w:val="none" w:sz="0" w:space="0" w:color="auto"/>
                <w:bottom w:val="none" w:sz="0" w:space="0" w:color="auto"/>
                <w:right w:val="none" w:sz="0" w:space="0" w:color="auto"/>
              </w:divBdr>
              <w:divsChild>
                <w:div w:id="1080908222">
                  <w:marLeft w:val="0"/>
                  <w:marRight w:val="0"/>
                  <w:marTop w:val="0"/>
                  <w:marBottom w:val="0"/>
                  <w:divBdr>
                    <w:top w:val="none" w:sz="0" w:space="0" w:color="auto"/>
                    <w:left w:val="none" w:sz="0" w:space="0" w:color="auto"/>
                    <w:bottom w:val="none" w:sz="0" w:space="8" w:color="auto"/>
                    <w:right w:val="none" w:sz="0" w:space="0" w:color="auto"/>
                  </w:divBdr>
                  <w:divsChild>
                    <w:div w:id="783037449">
                      <w:marLeft w:val="0"/>
                      <w:marRight w:val="0"/>
                      <w:marTop w:val="0"/>
                      <w:marBottom w:val="0"/>
                      <w:divBdr>
                        <w:top w:val="none" w:sz="0" w:space="0" w:color="auto"/>
                        <w:left w:val="none" w:sz="0" w:space="0" w:color="auto"/>
                        <w:bottom w:val="none" w:sz="0" w:space="0" w:color="auto"/>
                        <w:right w:val="none" w:sz="0" w:space="0" w:color="auto"/>
                      </w:divBdr>
                      <w:divsChild>
                        <w:div w:id="119347977">
                          <w:marLeft w:val="0"/>
                          <w:marRight w:val="0"/>
                          <w:marTop w:val="0"/>
                          <w:marBottom w:val="0"/>
                          <w:divBdr>
                            <w:top w:val="none" w:sz="0" w:space="0" w:color="auto"/>
                            <w:left w:val="none" w:sz="0" w:space="0" w:color="auto"/>
                            <w:bottom w:val="none" w:sz="0" w:space="0" w:color="auto"/>
                            <w:right w:val="none" w:sz="0" w:space="0" w:color="auto"/>
                          </w:divBdr>
                        </w:div>
                      </w:divsChild>
                    </w:div>
                    <w:div w:id="2045279735">
                      <w:marLeft w:val="0"/>
                      <w:marRight w:val="0"/>
                      <w:marTop w:val="0"/>
                      <w:marBottom w:val="0"/>
                      <w:divBdr>
                        <w:top w:val="none" w:sz="0" w:space="0" w:color="auto"/>
                        <w:left w:val="none" w:sz="0" w:space="0" w:color="auto"/>
                        <w:bottom w:val="none" w:sz="0" w:space="0" w:color="auto"/>
                        <w:right w:val="none" w:sz="0" w:space="0" w:color="auto"/>
                      </w:divBdr>
                      <w:divsChild>
                        <w:div w:id="1283489480">
                          <w:marLeft w:val="0"/>
                          <w:marRight w:val="0"/>
                          <w:marTop w:val="0"/>
                          <w:marBottom w:val="0"/>
                          <w:divBdr>
                            <w:top w:val="none" w:sz="0" w:space="0" w:color="auto"/>
                            <w:left w:val="none" w:sz="0" w:space="0" w:color="auto"/>
                            <w:bottom w:val="none" w:sz="0" w:space="0" w:color="auto"/>
                            <w:right w:val="none" w:sz="0" w:space="0" w:color="auto"/>
                          </w:divBdr>
                        </w:div>
                      </w:divsChild>
                    </w:div>
                    <w:div w:id="797525921">
                      <w:marLeft w:val="0"/>
                      <w:marRight w:val="0"/>
                      <w:marTop w:val="0"/>
                      <w:marBottom w:val="0"/>
                      <w:divBdr>
                        <w:top w:val="none" w:sz="0" w:space="0" w:color="auto"/>
                        <w:left w:val="none" w:sz="0" w:space="0" w:color="auto"/>
                        <w:bottom w:val="none" w:sz="0" w:space="0" w:color="auto"/>
                        <w:right w:val="none" w:sz="0" w:space="0" w:color="auto"/>
                      </w:divBdr>
                      <w:divsChild>
                        <w:div w:id="523518445">
                          <w:marLeft w:val="0"/>
                          <w:marRight w:val="0"/>
                          <w:marTop w:val="0"/>
                          <w:marBottom w:val="0"/>
                          <w:divBdr>
                            <w:top w:val="none" w:sz="0" w:space="0" w:color="auto"/>
                            <w:left w:val="none" w:sz="0" w:space="0" w:color="auto"/>
                            <w:bottom w:val="none" w:sz="0" w:space="0" w:color="auto"/>
                            <w:right w:val="none" w:sz="0" w:space="0" w:color="auto"/>
                          </w:divBdr>
                        </w:div>
                      </w:divsChild>
                    </w:div>
                    <w:div w:id="293024382">
                      <w:marLeft w:val="0"/>
                      <w:marRight w:val="0"/>
                      <w:marTop w:val="0"/>
                      <w:marBottom w:val="0"/>
                      <w:divBdr>
                        <w:top w:val="none" w:sz="0" w:space="0" w:color="auto"/>
                        <w:left w:val="none" w:sz="0" w:space="0" w:color="auto"/>
                        <w:bottom w:val="none" w:sz="0" w:space="0" w:color="auto"/>
                        <w:right w:val="none" w:sz="0" w:space="0" w:color="auto"/>
                      </w:divBdr>
                      <w:divsChild>
                        <w:div w:id="383526575">
                          <w:marLeft w:val="0"/>
                          <w:marRight w:val="0"/>
                          <w:marTop w:val="0"/>
                          <w:marBottom w:val="0"/>
                          <w:divBdr>
                            <w:top w:val="none" w:sz="0" w:space="0" w:color="auto"/>
                            <w:left w:val="none" w:sz="0" w:space="0" w:color="auto"/>
                            <w:bottom w:val="none" w:sz="0" w:space="0" w:color="auto"/>
                            <w:right w:val="none" w:sz="0" w:space="0" w:color="auto"/>
                          </w:divBdr>
                        </w:div>
                      </w:divsChild>
                    </w:div>
                    <w:div w:id="827407137">
                      <w:marLeft w:val="0"/>
                      <w:marRight w:val="0"/>
                      <w:marTop w:val="0"/>
                      <w:marBottom w:val="0"/>
                      <w:divBdr>
                        <w:top w:val="none" w:sz="0" w:space="0" w:color="auto"/>
                        <w:left w:val="none" w:sz="0" w:space="0" w:color="auto"/>
                        <w:bottom w:val="none" w:sz="0" w:space="0" w:color="auto"/>
                        <w:right w:val="none" w:sz="0" w:space="0" w:color="auto"/>
                      </w:divBdr>
                      <w:divsChild>
                        <w:div w:id="542597485">
                          <w:marLeft w:val="0"/>
                          <w:marRight w:val="0"/>
                          <w:marTop w:val="0"/>
                          <w:marBottom w:val="0"/>
                          <w:divBdr>
                            <w:top w:val="none" w:sz="0" w:space="0" w:color="auto"/>
                            <w:left w:val="none" w:sz="0" w:space="0" w:color="auto"/>
                            <w:bottom w:val="none" w:sz="0" w:space="0" w:color="auto"/>
                            <w:right w:val="none" w:sz="0" w:space="0" w:color="auto"/>
                          </w:divBdr>
                        </w:div>
                      </w:divsChild>
                    </w:div>
                    <w:div w:id="309864273">
                      <w:marLeft w:val="0"/>
                      <w:marRight w:val="0"/>
                      <w:marTop w:val="0"/>
                      <w:marBottom w:val="0"/>
                      <w:divBdr>
                        <w:top w:val="none" w:sz="0" w:space="0" w:color="auto"/>
                        <w:left w:val="none" w:sz="0" w:space="0" w:color="auto"/>
                        <w:bottom w:val="none" w:sz="0" w:space="0" w:color="auto"/>
                        <w:right w:val="none" w:sz="0" w:space="0" w:color="auto"/>
                      </w:divBdr>
                      <w:divsChild>
                        <w:div w:id="20013480">
                          <w:marLeft w:val="0"/>
                          <w:marRight w:val="0"/>
                          <w:marTop w:val="0"/>
                          <w:marBottom w:val="0"/>
                          <w:divBdr>
                            <w:top w:val="none" w:sz="0" w:space="0" w:color="auto"/>
                            <w:left w:val="none" w:sz="0" w:space="0" w:color="auto"/>
                            <w:bottom w:val="none" w:sz="0" w:space="0" w:color="auto"/>
                            <w:right w:val="none" w:sz="0" w:space="0" w:color="auto"/>
                          </w:divBdr>
                        </w:div>
                      </w:divsChild>
                    </w:div>
                    <w:div w:id="1696927291">
                      <w:marLeft w:val="0"/>
                      <w:marRight w:val="0"/>
                      <w:marTop w:val="0"/>
                      <w:marBottom w:val="0"/>
                      <w:divBdr>
                        <w:top w:val="none" w:sz="0" w:space="0" w:color="auto"/>
                        <w:left w:val="none" w:sz="0" w:space="0" w:color="auto"/>
                        <w:bottom w:val="none" w:sz="0" w:space="0" w:color="auto"/>
                        <w:right w:val="none" w:sz="0" w:space="0" w:color="auto"/>
                      </w:divBdr>
                      <w:divsChild>
                        <w:div w:id="1928222789">
                          <w:marLeft w:val="0"/>
                          <w:marRight w:val="0"/>
                          <w:marTop w:val="0"/>
                          <w:marBottom w:val="0"/>
                          <w:divBdr>
                            <w:top w:val="none" w:sz="0" w:space="0" w:color="auto"/>
                            <w:left w:val="none" w:sz="0" w:space="0" w:color="auto"/>
                            <w:bottom w:val="none" w:sz="0" w:space="0" w:color="auto"/>
                            <w:right w:val="none" w:sz="0" w:space="0" w:color="auto"/>
                          </w:divBdr>
                        </w:div>
                      </w:divsChild>
                    </w:div>
                    <w:div w:id="819270538">
                      <w:marLeft w:val="0"/>
                      <w:marRight w:val="0"/>
                      <w:marTop w:val="0"/>
                      <w:marBottom w:val="0"/>
                      <w:divBdr>
                        <w:top w:val="none" w:sz="0" w:space="0" w:color="auto"/>
                        <w:left w:val="none" w:sz="0" w:space="0" w:color="auto"/>
                        <w:bottom w:val="none" w:sz="0" w:space="0" w:color="auto"/>
                        <w:right w:val="none" w:sz="0" w:space="0" w:color="auto"/>
                      </w:divBdr>
                      <w:divsChild>
                        <w:div w:id="40790395">
                          <w:marLeft w:val="0"/>
                          <w:marRight w:val="0"/>
                          <w:marTop w:val="0"/>
                          <w:marBottom w:val="0"/>
                          <w:divBdr>
                            <w:top w:val="none" w:sz="0" w:space="0" w:color="auto"/>
                            <w:left w:val="none" w:sz="0" w:space="0" w:color="auto"/>
                            <w:bottom w:val="none" w:sz="0" w:space="0" w:color="auto"/>
                            <w:right w:val="none" w:sz="0" w:space="0" w:color="auto"/>
                          </w:divBdr>
                        </w:div>
                      </w:divsChild>
                    </w:div>
                    <w:div w:id="1640571474">
                      <w:marLeft w:val="0"/>
                      <w:marRight w:val="0"/>
                      <w:marTop w:val="0"/>
                      <w:marBottom w:val="0"/>
                      <w:divBdr>
                        <w:top w:val="none" w:sz="0" w:space="0" w:color="auto"/>
                        <w:left w:val="none" w:sz="0" w:space="0" w:color="auto"/>
                        <w:bottom w:val="none" w:sz="0" w:space="0" w:color="auto"/>
                        <w:right w:val="none" w:sz="0" w:space="0" w:color="auto"/>
                      </w:divBdr>
                      <w:divsChild>
                        <w:div w:id="508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6883">
          <w:marLeft w:val="0"/>
          <w:marRight w:val="0"/>
          <w:marTop w:val="0"/>
          <w:marBottom w:val="0"/>
          <w:divBdr>
            <w:top w:val="none" w:sz="0" w:space="0" w:color="auto"/>
            <w:left w:val="none" w:sz="0" w:space="0" w:color="auto"/>
            <w:bottom w:val="none" w:sz="0" w:space="0" w:color="auto"/>
            <w:right w:val="none" w:sz="0" w:space="0" w:color="auto"/>
          </w:divBdr>
          <w:divsChild>
            <w:div w:id="2067294749">
              <w:marLeft w:val="0"/>
              <w:marRight w:val="0"/>
              <w:marTop w:val="0"/>
              <w:marBottom w:val="0"/>
              <w:divBdr>
                <w:top w:val="none" w:sz="0" w:space="0" w:color="auto"/>
                <w:left w:val="none" w:sz="0" w:space="0" w:color="auto"/>
                <w:bottom w:val="none" w:sz="0" w:space="0" w:color="auto"/>
                <w:right w:val="none" w:sz="0" w:space="0" w:color="auto"/>
              </w:divBdr>
              <w:divsChild>
                <w:div w:id="1789854119">
                  <w:marLeft w:val="-30"/>
                  <w:marRight w:val="-30"/>
                  <w:marTop w:val="0"/>
                  <w:marBottom w:val="0"/>
                  <w:divBdr>
                    <w:top w:val="none" w:sz="0" w:space="0" w:color="auto"/>
                    <w:left w:val="none" w:sz="0" w:space="0" w:color="auto"/>
                    <w:bottom w:val="none" w:sz="0" w:space="0" w:color="auto"/>
                    <w:right w:val="none" w:sz="0" w:space="0" w:color="auto"/>
                  </w:divBdr>
                  <w:divsChild>
                    <w:div w:id="185461058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569190546">
              <w:marLeft w:val="0"/>
              <w:marRight w:val="0"/>
              <w:marTop w:val="0"/>
              <w:marBottom w:val="0"/>
              <w:divBdr>
                <w:top w:val="none" w:sz="0" w:space="0" w:color="auto"/>
                <w:left w:val="none" w:sz="0" w:space="0" w:color="auto"/>
                <w:bottom w:val="none" w:sz="0" w:space="0" w:color="auto"/>
                <w:right w:val="none" w:sz="0" w:space="0" w:color="auto"/>
              </w:divBdr>
              <w:divsChild>
                <w:div w:id="2080712989">
                  <w:marLeft w:val="0"/>
                  <w:marRight w:val="0"/>
                  <w:marTop w:val="0"/>
                  <w:marBottom w:val="0"/>
                  <w:divBdr>
                    <w:top w:val="none" w:sz="0" w:space="0" w:color="auto"/>
                    <w:left w:val="none" w:sz="0" w:space="0" w:color="auto"/>
                    <w:bottom w:val="none" w:sz="0" w:space="0" w:color="auto"/>
                    <w:right w:val="none" w:sz="0" w:space="0" w:color="auto"/>
                  </w:divBdr>
                </w:div>
                <w:div w:id="1037238940">
                  <w:marLeft w:val="0"/>
                  <w:marRight w:val="0"/>
                  <w:marTop w:val="0"/>
                  <w:marBottom w:val="0"/>
                  <w:divBdr>
                    <w:top w:val="none" w:sz="0" w:space="0" w:color="auto"/>
                    <w:left w:val="none" w:sz="0" w:space="0" w:color="auto"/>
                    <w:bottom w:val="none" w:sz="0" w:space="0" w:color="auto"/>
                    <w:right w:val="none" w:sz="0" w:space="0" w:color="auto"/>
                  </w:divBdr>
                  <w:divsChild>
                    <w:div w:id="886187883">
                      <w:marLeft w:val="0"/>
                      <w:marRight w:val="0"/>
                      <w:marTop w:val="0"/>
                      <w:marBottom w:val="0"/>
                      <w:divBdr>
                        <w:top w:val="none" w:sz="0" w:space="0" w:color="auto"/>
                        <w:left w:val="none" w:sz="0" w:space="0" w:color="auto"/>
                        <w:bottom w:val="none" w:sz="0" w:space="0" w:color="auto"/>
                        <w:right w:val="none" w:sz="0" w:space="0" w:color="auto"/>
                      </w:divBdr>
                      <w:divsChild>
                        <w:div w:id="353919776">
                          <w:marLeft w:val="0"/>
                          <w:marRight w:val="0"/>
                          <w:marTop w:val="60"/>
                          <w:marBottom w:val="60"/>
                          <w:divBdr>
                            <w:top w:val="none" w:sz="0" w:space="0" w:color="auto"/>
                            <w:left w:val="none" w:sz="0" w:space="0" w:color="auto"/>
                            <w:bottom w:val="none" w:sz="0" w:space="0" w:color="auto"/>
                            <w:right w:val="none" w:sz="0" w:space="0" w:color="auto"/>
                          </w:divBdr>
                          <w:divsChild>
                            <w:div w:id="801774081">
                              <w:marLeft w:val="0"/>
                              <w:marRight w:val="0"/>
                              <w:marTop w:val="0"/>
                              <w:marBottom w:val="0"/>
                              <w:divBdr>
                                <w:top w:val="none" w:sz="0" w:space="0" w:color="auto"/>
                                <w:left w:val="none" w:sz="0" w:space="0" w:color="auto"/>
                                <w:bottom w:val="none" w:sz="0" w:space="0" w:color="auto"/>
                                <w:right w:val="none" w:sz="0" w:space="0" w:color="auto"/>
                              </w:divBdr>
                              <w:divsChild>
                                <w:div w:id="2144880042">
                                  <w:marLeft w:val="-60"/>
                                  <w:marRight w:val="-60"/>
                                  <w:marTop w:val="0"/>
                                  <w:marBottom w:val="0"/>
                                  <w:divBdr>
                                    <w:top w:val="none" w:sz="0" w:space="0" w:color="auto"/>
                                    <w:left w:val="none" w:sz="0" w:space="0" w:color="auto"/>
                                    <w:bottom w:val="none" w:sz="0" w:space="0" w:color="auto"/>
                                    <w:right w:val="none" w:sz="0" w:space="0" w:color="auto"/>
                                  </w:divBdr>
                                  <w:divsChild>
                                    <w:div w:id="1594390777">
                                      <w:marLeft w:val="60"/>
                                      <w:marRight w:val="60"/>
                                      <w:marTop w:val="60"/>
                                      <w:marBottom w:val="60"/>
                                      <w:divBdr>
                                        <w:top w:val="none" w:sz="0" w:space="0" w:color="auto"/>
                                        <w:left w:val="none" w:sz="0" w:space="0" w:color="auto"/>
                                        <w:bottom w:val="none" w:sz="0" w:space="0" w:color="auto"/>
                                        <w:right w:val="none" w:sz="0" w:space="0" w:color="auto"/>
                                      </w:divBdr>
                                    </w:div>
                                    <w:div w:id="651058465">
                                      <w:marLeft w:val="60"/>
                                      <w:marRight w:val="60"/>
                                      <w:marTop w:val="60"/>
                                      <w:marBottom w:val="60"/>
                                      <w:divBdr>
                                        <w:top w:val="none" w:sz="0" w:space="0" w:color="auto"/>
                                        <w:left w:val="none" w:sz="0" w:space="0" w:color="auto"/>
                                        <w:bottom w:val="none" w:sz="0" w:space="0" w:color="auto"/>
                                        <w:right w:val="none" w:sz="0" w:space="0" w:color="auto"/>
                                      </w:divBdr>
                                    </w:div>
                                    <w:div w:id="164535391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30959178">
                          <w:marLeft w:val="0"/>
                          <w:marRight w:val="0"/>
                          <w:marTop w:val="60"/>
                          <w:marBottom w:val="60"/>
                          <w:divBdr>
                            <w:top w:val="none" w:sz="0" w:space="0" w:color="auto"/>
                            <w:left w:val="none" w:sz="0" w:space="0" w:color="auto"/>
                            <w:bottom w:val="none" w:sz="0" w:space="0" w:color="auto"/>
                            <w:right w:val="none" w:sz="0" w:space="0" w:color="auto"/>
                          </w:divBdr>
                          <w:divsChild>
                            <w:div w:id="1155991972">
                              <w:marLeft w:val="0"/>
                              <w:marRight w:val="0"/>
                              <w:marTop w:val="0"/>
                              <w:marBottom w:val="0"/>
                              <w:divBdr>
                                <w:top w:val="none" w:sz="0" w:space="0" w:color="auto"/>
                                <w:left w:val="none" w:sz="0" w:space="0" w:color="auto"/>
                                <w:bottom w:val="none" w:sz="0" w:space="0" w:color="auto"/>
                                <w:right w:val="none" w:sz="0" w:space="0" w:color="auto"/>
                              </w:divBdr>
                              <w:divsChild>
                                <w:div w:id="166338618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861581287">
                          <w:marLeft w:val="0"/>
                          <w:marRight w:val="0"/>
                          <w:marTop w:val="60"/>
                          <w:marBottom w:val="60"/>
                          <w:divBdr>
                            <w:top w:val="none" w:sz="0" w:space="0" w:color="auto"/>
                            <w:left w:val="none" w:sz="0" w:space="0" w:color="auto"/>
                            <w:bottom w:val="none" w:sz="0" w:space="0" w:color="auto"/>
                            <w:right w:val="none" w:sz="0" w:space="0" w:color="auto"/>
                          </w:divBdr>
                          <w:divsChild>
                            <w:div w:id="1283803908">
                              <w:marLeft w:val="0"/>
                              <w:marRight w:val="0"/>
                              <w:marTop w:val="0"/>
                              <w:marBottom w:val="0"/>
                              <w:divBdr>
                                <w:top w:val="none" w:sz="0" w:space="0" w:color="auto"/>
                                <w:left w:val="none" w:sz="0" w:space="0" w:color="auto"/>
                                <w:bottom w:val="none" w:sz="0" w:space="0" w:color="auto"/>
                                <w:right w:val="none" w:sz="0" w:space="0" w:color="auto"/>
                              </w:divBdr>
                              <w:divsChild>
                                <w:div w:id="1603420590">
                                  <w:marLeft w:val="0"/>
                                  <w:marRight w:val="0"/>
                                  <w:marTop w:val="15"/>
                                  <w:marBottom w:val="60"/>
                                  <w:divBdr>
                                    <w:top w:val="none" w:sz="0" w:space="0" w:color="auto"/>
                                    <w:left w:val="none" w:sz="0" w:space="0" w:color="auto"/>
                                    <w:bottom w:val="none" w:sz="0" w:space="0" w:color="auto"/>
                                    <w:right w:val="none" w:sz="0" w:space="0" w:color="auto"/>
                                  </w:divBdr>
                                </w:div>
                                <w:div w:id="692998039">
                                  <w:marLeft w:val="0"/>
                                  <w:marRight w:val="0"/>
                                  <w:marTop w:val="0"/>
                                  <w:marBottom w:val="0"/>
                                  <w:divBdr>
                                    <w:top w:val="none" w:sz="0" w:space="0" w:color="auto"/>
                                    <w:left w:val="none" w:sz="0" w:space="0" w:color="auto"/>
                                    <w:bottom w:val="none" w:sz="0" w:space="0" w:color="auto"/>
                                    <w:right w:val="none" w:sz="0" w:space="0" w:color="auto"/>
                                  </w:divBdr>
                                  <w:divsChild>
                                    <w:div w:id="145778146">
                                      <w:marLeft w:val="0"/>
                                      <w:marRight w:val="0"/>
                                      <w:marTop w:val="0"/>
                                      <w:marBottom w:val="0"/>
                                      <w:divBdr>
                                        <w:top w:val="none" w:sz="0" w:space="0" w:color="auto"/>
                                        <w:left w:val="none" w:sz="0" w:space="0" w:color="auto"/>
                                        <w:bottom w:val="none" w:sz="0" w:space="0" w:color="auto"/>
                                        <w:right w:val="none" w:sz="0" w:space="0" w:color="auto"/>
                                      </w:divBdr>
                                    </w:div>
                                  </w:divsChild>
                                </w:div>
                                <w:div w:id="1798063261">
                                  <w:marLeft w:val="120"/>
                                  <w:marRight w:val="0"/>
                                  <w:marTop w:val="0"/>
                                  <w:marBottom w:val="0"/>
                                  <w:divBdr>
                                    <w:top w:val="none" w:sz="0" w:space="0" w:color="auto"/>
                                    <w:left w:val="none" w:sz="0" w:space="0" w:color="auto"/>
                                    <w:bottom w:val="none" w:sz="0" w:space="0" w:color="auto"/>
                                    <w:right w:val="none" w:sz="0" w:space="0" w:color="auto"/>
                                  </w:divBdr>
                                  <w:divsChild>
                                    <w:div w:id="18606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579611">
              <w:marLeft w:val="0"/>
              <w:marRight w:val="0"/>
              <w:marTop w:val="0"/>
              <w:marBottom w:val="0"/>
              <w:divBdr>
                <w:top w:val="none" w:sz="0" w:space="0" w:color="auto"/>
                <w:left w:val="none" w:sz="0" w:space="0" w:color="auto"/>
                <w:bottom w:val="none" w:sz="0" w:space="0" w:color="auto"/>
                <w:right w:val="none" w:sz="0" w:space="0" w:color="auto"/>
              </w:divBdr>
              <w:divsChild>
                <w:div w:id="1592465333">
                  <w:marLeft w:val="0"/>
                  <w:marRight w:val="0"/>
                  <w:marTop w:val="0"/>
                  <w:marBottom w:val="0"/>
                  <w:divBdr>
                    <w:top w:val="none" w:sz="0" w:space="0" w:color="auto"/>
                    <w:left w:val="none" w:sz="0" w:space="0" w:color="auto"/>
                    <w:bottom w:val="none" w:sz="0" w:space="8" w:color="auto"/>
                    <w:right w:val="none" w:sz="0" w:space="0" w:color="auto"/>
                  </w:divBdr>
                  <w:divsChild>
                    <w:div w:id="2079588422">
                      <w:marLeft w:val="0"/>
                      <w:marRight w:val="0"/>
                      <w:marTop w:val="0"/>
                      <w:marBottom w:val="0"/>
                      <w:divBdr>
                        <w:top w:val="none" w:sz="0" w:space="0" w:color="auto"/>
                        <w:left w:val="none" w:sz="0" w:space="0" w:color="auto"/>
                        <w:bottom w:val="none" w:sz="0" w:space="0" w:color="auto"/>
                        <w:right w:val="none" w:sz="0" w:space="0" w:color="auto"/>
                      </w:divBdr>
                      <w:divsChild>
                        <w:div w:id="132336141">
                          <w:marLeft w:val="0"/>
                          <w:marRight w:val="0"/>
                          <w:marTop w:val="0"/>
                          <w:marBottom w:val="0"/>
                          <w:divBdr>
                            <w:top w:val="none" w:sz="0" w:space="0" w:color="auto"/>
                            <w:left w:val="none" w:sz="0" w:space="0" w:color="auto"/>
                            <w:bottom w:val="none" w:sz="0" w:space="0" w:color="auto"/>
                            <w:right w:val="none" w:sz="0" w:space="0" w:color="auto"/>
                          </w:divBdr>
                        </w:div>
                      </w:divsChild>
                    </w:div>
                    <w:div w:id="832179757">
                      <w:marLeft w:val="0"/>
                      <w:marRight w:val="0"/>
                      <w:marTop w:val="0"/>
                      <w:marBottom w:val="0"/>
                      <w:divBdr>
                        <w:top w:val="none" w:sz="0" w:space="0" w:color="auto"/>
                        <w:left w:val="none" w:sz="0" w:space="0" w:color="auto"/>
                        <w:bottom w:val="none" w:sz="0" w:space="0" w:color="auto"/>
                        <w:right w:val="none" w:sz="0" w:space="0" w:color="auto"/>
                      </w:divBdr>
                      <w:divsChild>
                        <w:div w:id="2087458685">
                          <w:marLeft w:val="0"/>
                          <w:marRight w:val="0"/>
                          <w:marTop w:val="0"/>
                          <w:marBottom w:val="0"/>
                          <w:divBdr>
                            <w:top w:val="none" w:sz="0" w:space="0" w:color="auto"/>
                            <w:left w:val="none" w:sz="0" w:space="0" w:color="auto"/>
                            <w:bottom w:val="none" w:sz="0" w:space="0" w:color="auto"/>
                            <w:right w:val="none" w:sz="0" w:space="0" w:color="auto"/>
                          </w:divBdr>
                        </w:div>
                      </w:divsChild>
                    </w:div>
                    <w:div w:id="1971472698">
                      <w:marLeft w:val="0"/>
                      <w:marRight w:val="0"/>
                      <w:marTop w:val="0"/>
                      <w:marBottom w:val="0"/>
                      <w:divBdr>
                        <w:top w:val="none" w:sz="0" w:space="0" w:color="auto"/>
                        <w:left w:val="none" w:sz="0" w:space="0" w:color="auto"/>
                        <w:bottom w:val="none" w:sz="0" w:space="0" w:color="auto"/>
                        <w:right w:val="none" w:sz="0" w:space="0" w:color="auto"/>
                      </w:divBdr>
                      <w:divsChild>
                        <w:div w:id="18104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2450">
          <w:marLeft w:val="0"/>
          <w:marRight w:val="0"/>
          <w:marTop w:val="0"/>
          <w:marBottom w:val="0"/>
          <w:divBdr>
            <w:top w:val="none" w:sz="0" w:space="0" w:color="auto"/>
            <w:left w:val="none" w:sz="0" w:space="0" w:color="auto"/>
            <w:bottom w:val="none" w:sz="0" w:space="0" w:color="auto"/>
            <w:right w:val="none" w:sz="0" w:space="0" w:color="auto"/>
          </w:divBdr>
          <w:divsChild>
            <w:div w:id="268322529">
              <w:marLeft w:val="0"/>
              <w:marRight w:val="0"/>
              <w:marTop w:val="0"/>
              <w:marBottom w:val="0"/>
              <w:divBdr>
                <w:top w:val="none" w:sz="0" w:space="0" w:color="auto"/>
                <w:left w:val="none" w:sz="0" w:space="0" w:color="auto"/>
                <w:bottom w:val="none" w:sz="0" w:space="0" w:color="auto"/>
                <w:right w:val="none" w:sz="0" w:space="0" w:color="auto"/>
              </w:divBdr>
              <w:divsChild>
                <w:div w:id="1676573692">
                  <w:marLeft w:val="-30"/>
                  <w:marRight w:val="-30"/>
                  <w:marTop w:val="0"/>
                  <w:marBottom w:val="0"/>
                  <w:divBdr>
                    <w:top w:val="none" w:sz="0" w:space="0" w:color="auto"/>
                    <w:left w:val="none" w:sz="0" w:space="0" w:color="auto"/>
                    <w:bottom w:val="none" w:sz="0" w:space="0" w:color="auto"/>
                    <w:right w:val="none" w:sz="0" w:space="0" w:color="auto"/>
                  </w:divBdr>
                  <w:divsChild>
                    <w:div w:id="137770140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09721044">
              <w:marLeft w:val="0"/>
              <w:marRight w:val="0"/>
              <w:marTop w:val="0"/>
              <w:marBottom w:val="0"/>
              <w:divBdr>
                <w:top w:val="none" w:sz="0" w:space="0" w:color="auto"/>
                <w:left w:val="none" w:sz="0" w:space="0" w:color="auto"/>
                <w:bottom w:val="none" w:sz="0" w:space="0" w:color="auto"/>
                <w:right w:val="none" w:sz="0" w:space="0" w:color="auto"/>
              </w:divBdr>
              <w:divsChild>
                <w:div w:id="847675132">
                  <w:marLeft w:val="0"/>
                  <w:marRight w:val="0"/>
                  <w:marTop w:val="0"/>
                  <w:marBottom w:val="0"/>
                  <w:divBdr>
                    <w:top w:val="none" w:sz="0" w:space="0" w:color="auto"/>
                    <w:left w:val="none" w:sz="0" w:space="0" w:color="auto"/>
                    <w:bottom w:val="none" w:sz="0" w:space="0" w:color="auto"/>
                    <w:right w:val="none" w:sz="0" w:space="0" w:color="auto"/>
                  </w:divBdr>
                </w:div>
                <w:div w:id="1601911763">
                  <w:marLeft w:val="0"/>
                  <w:marRight w:val="0"/>
                  <w:marTop w:val="0"/>
                  <w:marBottom w:val="0"/>
                  <w:divBdr>
                    <w:top w:val="none" w:sz="0" w:space="0" w:color="auto"/>
                    <w:left w:val="none" w:sz="0" w:space="0" w:color="auto"/>
                    <w:bottom w:val="none" w:sz="0" w:space="0" w:color="auto"/>
                    <w:right w:val="none" w:sz="0" w:space="0" w:color="auto"/>
                  </w:divBdr>
                  <w:divsChild>
                    <w:div w:id="187639983">
                      <w:marLeft w:val="0"/>
                      <w:marRight w:val="0"/>
                      <w:marTop w:val="0"/>
                      <w:marBottom w:val="0"/>
                      <w:divBdr>
                        <w:top w:val="none" w:sz="0" w:space="0" w:color="auto"/>
                        <w:left w:val="none" w:sz="0" w:space="0" w:color="auto"/>
                        <w:bottom w:val="none" w:sz="0" w:space="0" w:color="auto"/>
                        <w:right w:val="none" w:sz="0" w:space="0" w:color="auto"/>
                      </w:divBdr>
                      <w:divsChild>
                        <w:div w:id="549418537">
                          <w:marLeft w:val="0"/>
                          <w:marRight w:val="0"/>
                          <w:marTop w:val="60"/>
                          <w:marBottom w:val="60"/>
                          <w:divBdr>
                            <w:top w:val="none" w:sz="0" w:space="0" w:color="auto"/>
                            <w:left w:val="none" w:sz="0" w:space="0" w:color="auto"/>
                            <w:bottom w:val="none" w:sz="0" w:space="0" w:color="auto"/>
                            <w:right w:val="none" w:sz="0" w:space="0" w:color="auto"/>
                          </w:divBdr>
                          <w:divsChild>
                            <w:div w:id="1510214160">
                              <w:marLeft w:val="0"/>
                              <w:marRight w:val="0"/>
                              <w:marTop w:val="0"/>
                              <w:marBottom w:val="0"/>
                              <w:divBdr>
                                <w:top w:val="none" w:sz="0" w:space="0" w:color="auto"/>
                                <w:left w:val="none" w:sz="0" w:space="0" w:color="auto"/>
                                <w:bottom w:val="none" w:sz="0" w:space="0" w:color="auto"/>
                                <w:right w:val="none" w:sz="0" w:space="0" w:color="auto"/>
                              </w:divBdr>
                              <w:divsChild>
                                <w:div w:id="616330464">
                                  <w:marLeft w:val="-60"/>
                                  <w:marRight w:val="-60"/>
                                  <w:marTop w:val="0"/>
                                  <w:marBottom w:val="0"/>
                                  <w:divBdr>
                                    <w:top w:val="none" w:sz="0" w:space="0" w:color="auto"/>
                                    <w:left w:val="none" w:sz="0" w:space="0" w:color="auto"/>
                                    <w:bottom w:val="none" w:sz="0" w:space="0" w:color="auto"/>
                                    <w:right w:val="none" w:sz="0" w:space="0" w:color="auto"/>
                                  </w:divBdr>
                                  <w:divsChild>
                                    <w:div w:id="1190992193">
                                      <w:marLeft w:val="60"/>
                                      <w:marRight w:val="60"/>
                                      <w:marTop w:val="60"/>
                                      <w:marBottom w:val="60"/>
                                      <w:divBdr>
                                        <w:top w:val="none" w:sz="0" w:space="0" w:color="auto"/>
                                        <w:left w:val="none" w:sz="0" w:space="0" w:color="auto"/>
                                        <w:bottom w:val="none" w:sz="0" w:space="0" w:color="auto"/>
                                        <w:right w:val="none" w:sz="0" w:space="0" w:color="auto"/>
                                      </w:divBdr>
                                    </w:div>
                                    <w:div w:id="1583904793">
                                      <w:marLeft w:val="60"/>
                                      <w:marRight w:val="60"/>
                                      <w:marTop w:val="60"/>
                                      <w:marBottom w:val="60"/>
                                      <w:divBdr>
                                        <w:top w:val="none" w:sz="0" w:space="0" w:color="auto"/>
                                        <w:left w:val="none" w:sz="0" w:space="0" w:color="auto"/>
                                        <w:bottom w:val="none" w:sz="0" w:space="0" w:color="auto"/>
                                        <w:right w:val="none" w:sz="0" w:space="0" w:color="auto"/>
                                      </w:divBdr>
                                    </w:div>
                                    <w:div w:id="190120872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26298383">
                          <w:marLeft w:val="0"/>
                          <w:marRight w:val="0"/>
                          <w:marTop w:val="60"/>
                          <w:marBottom w:val="60"/>
                          <w:divBdr>
                            <w:top w:val="none" w:sz="0" w:space="0" w:color="auto"/>
                            <w:left w:val="none" w:sz="0" w:space="0" w:color="auto"/>
                            <w:bottom w:val="none" w:sz="0" w:space="0" w:color="auto"/>
                            <w:right w:val="none" w:sz="0" w:space="0" w:color="auto"/>
                          </w:divBdr>
                          <w:divsChild>
                            <w:div w:id="454369582">
                              <w:marLeft w:val="0"/>
                              <w:marRight w:val="0"/>
                              <w:marTop w:val="0"/>
                              <w:marBottom w:val="0"/>
                              <w:divBdr>
                                <w:top w:val="none" w:sz="0" w:space="0" w:color="auto"/>
                                <w:left w:val="none" w:sz="0" w:space="0" w:color="auto"/>
                                <w:bottom w:val="none" w:sz="0" w:space="0" w:color="auto"/>
                                <w:right w:val="none" w:sz="0" w:space="0" w:color="auto"/>
                              </w:divBdr>
                              <w:divsChild>
                                <w:div w:id="65047633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442920559">
                          <w:marLeft w:val="0"/>
                          <w:marRight w:val="0"/>
                          <w:marTop w:val="60"/>
                          <w:marBottom w:val="60"/>
                          <w:divBdr>
                            <w:top w:val="none" w:sz="0" w:space="0" w:color="auto"/>
                            <w:left w:val="none" w:sz="0" w:space="0" w:color="auto"/>
                            <w:bottom w:val="none" w:sz="0" w:space="0" w:color="auto"/>
                            <w:right w:val="none" w:sz="0" w:space="0" w:color="auto"/>
                          </w:divBdr>
                          <w:divsChild>
                            <w:div w:id="380060349">
                              <w:marLeft w:val="0"/>
                              <w:marRight w:val="0"/>
                              <w:marTop w:val="0"/>
                              <w:marBottom w:val="0"/>
                              <w:divBdr>
                                <w:top w:val="none" w:sz="0" w:space="0" w:color="auto"/>
                                <w:left w:val="none" w:sz="0" w:space="0" w:color="auto"/>
                                <w:bottom w:val="none" w:sz="0" w:space="0" w:color="auto"/>
                                <w:right w:val="none" w:sz="0" w:space="0" w:color="auto"/>
                              </w:divBdr>
                              <w:divsChild>
                                <w:div w:id="281545965">
                                  <w:marLeft w:val="0"/>
                                  <w:marRight w:val="0"/>
                                  <w:marTop w:val="15"/>
                                  <w:marBottom w:val="60"/>
                                  <w:divBdr>
                                    <w:top w:val="none" w:sz="0" w:space="0" w:color="auto"/>
                                    <w:left w:val="none" w:sz="0" w:space="0" w:color="auto"/>
                                    <w:bottom w:val="none" w:sz="0" w:space="0" w:color="auto"/>
                                    <w:right w:val="none" w:sz="0" w:space="0" w:color="auto"/>
                                  </w:divBdr>
                                </w:div>
                                <w:div w:id="2063404244">
                                  <w:marLeft w:val="0"/>
                                  <w:marRight w:val="0"/>
                                  <w:marTop w:val="0"/>
                                  <w:marBottom w:val="0"/>
                                  <w:divBdr>
                                    <w:top w:val="none" w:sz="0" w:space="0" w:color="auto"/>
                                    <w:left w:val="none" w:sz="0" w:space="0" w:color="auto"/>
                                    <w:bottom w:val="none" w:sz="0" w:space="0" w:color="auto"/>
                                    <w:right w:val="none" w:sz="0" w:space="0" w:color="auto"/>
                                  </w:divBdr>
                                  <w:divsChild>
                                    <w:div w:id="886338211">
                                      <w:marLeft w:val="0"/>
                                      <w:marRight w:val="0"/>
                                      <w:marTop w:val="0"/>
                                      <w:marBottom w:val="0"/>
                                      <w:divBdr>
                                        <w:top w:val="none" w:sz="0" w:space="0" w:color="auto"/>
                                        <w:left w:val="none" w:sz="0" w:space="0" w:color="auto"/>
                                        <w:bottom w:val="none" w:sz="0" w:space="0" w:color="auto"/>
                                        <w:right w:val="none" w:sz="0" w:space="0" w:color="auto"/>
                                      </w:divBdr>
                                    </w:div>
                                  </w:divsChild>
                                </w:div>
                                <w:div w:id="1849903370">
                                  <w:marLeft w:val="120"/>
                                  <w:marRight w:val="0"/>
                                  <w:marTop w:val="0"/>
                                  <w:marBottom w:val="0"/>
                                  <w:divBdr>
                                    <w:top w:val="none" w:sz="0" w:space="0" w:color="auto"/>
                                    <w:left w:val="none" w:sz="0" w:space="0" w:color="auto"/>
                                    <w:bottom w:val="none" w:sz="0" w:space="0" w:color="auto"/>
                                    <w:right w:val="none" w:sz="0" w:space="0" w:color="auto"/>
                                  </w:divBdr>
                                  <w:divsChild>
                                    <w:div w:id="4719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867">
              <w:marLeft w:val="0"/>
              <w:marRight w:val="0"/>
              <w:marTop w:val="0"/>
              <w:marBottom w:val="0"/>
              <w:divBdr>
                <w:top w:val="none" w:sz="0" w:space="0" w:color="auto"/>
                <w:left w:val="none" w:sz="0" w:space="0" w:color="auto"/>
                <w:bottom w:val="none" w:sz="0" w:space="0" w:color="auto"/>
                <w:right w:val="none" w:sz="0" w:space="0" w:color="auto"/>
              </w:divBdr>
              <w:divsChild>
                <w:div w:id="124011458">
                  <w:marLeft w:val="0"/>
                  <w:marRight w:val="0"/>
                  <w:marTop w:val="0"/>
                  <w:marBottom w:val="0"/>
                  <w:divBdr>
                    <w:top w:val="none" w:sz="0" w:space="0" w:color="auto"/>
                    <w:left w:val="none" w:sz="0" w:space="0" w:color="auto"/>
                    <w:bottom w:val="none" w:sz="0" w:space="8" w:color="auto"/>
                    <w:right w:val="none" w:sz="0" w:space="0" w:color="auto"/>
                  </w:divBdr>
                  <w:divsChild>
                    <w:div w:id="1008556604">
                      <w:marLeft w:val="0"/>
                      <w:marRight w:val="0"/>
                      <w:marTop w:val="0"/>
                      <w:marBottom w:val="0"/>
                      <w:divBdr>
                        <w:top w:val="none" w:sz="0" w:space="0" w:color="auto"/>
                        <w:left w:val="none" w:sz="0" w:space="0" w:color="auto"/>
                        <w:bottom w:val="none" w:sz="0" w:space="0" w:color="auto"/>
                        <w:right w:val="none" w:sz="0" w:space="0" w:color="auto"/>
                      </w:divBdr>
                      <w:divsChild>
                        <w:div w:id="371423268">
                          <w:marLeft w:val="0"/>
                          <w:marRight w:val="0"/>
                          <w:marTop w:val="0"/>
                          <w:marBottom w:val="0"/>
                          <w:divBdr>
                            <w:top w:val="none" w:sz="0" w:space="0" w:color="auto"/>
                            <w:left w:val="none" w:sz="0" w:space="0" w:color="auto"/>
                            <w:bottom w:val="none" w:sz="0" w:space="0" w:color="auto"/>
                            <w:right w:val="none" w:sz="0" w:space="0" w:color="auto"/>
                          </w:divBdr>
                        </w:div>
                      </w:divsChild>
                    </w:div>
                    <w:div w:id="99302786">
                      <w:marLeft w:val="0"/>
                      <w:marRight w:val="0"/>
                      <w:marTop w:val="0"/>
                      <w:marBottom w:val="0"/>
                      <w:divBdr>
                        <w:top w:val="none" w:sz="0" w:space="0" w:color="auto"/>
                        <w:left w:val="none" w:sz="0" w:space="0" w:color="auto"/>
                        <w:bottom w:val="none" w:sz="0" w:space="0" w:color="auto"/>
                        <w:right w:val="none" w:sz="0" w:space="0" w:color="auto"/>
                      </w:divBdr>
                      <w:divsChild>
                        <w:div w:id="1204253260">
                          <w:marLeft w:val="0"/>
                          <w:marRight w:val="0"/>
                          <w:marTop w:val="0"/>
                          <w:marBottom w:val="0"/>
                          <w:divBdr>
                            <w:top w:val="none" w:sz="0" w:space="0" w:color="auto"/>
                            <w:left w:val="none" w:sz="0" w:space="0" w:color="auto"/>
                            <w:bottom w:val="none" w:sz="0" w:space="0" w:color="auto"/>
                            <w:right w:val="none" w:sz="0" w:space="0" w:color="auto"/>
                          </w:divBdr>
                        </w:div>
                      </w:divsChild>
                    </w:div>
                    <w:div w:id="316956522">
                      <w:marLeft w:val="0"/>
                      <w:marRight w:val="0"/>
                      <w:marTop w:val="0"/>
                      <w:marBottom w:val="0"/>
                      <w:divBdr>
                        <w:top w:val="none" w:sz="0" w:space="0" w:color="auto"/>
                        <w:left w:val="none" w:sz="0" w:space="0" w:color="auto"/>
                        <w:bottom w:val="none" w:sz="0" w:space="0" w:color="auto"/>
                        <w:right w:val="none" w:sz="0" w:space="0" w:color="auto"/>
                      </w:divBdr>
                      <w:divsChild>
                        <w:div w:id="810175427">
                          <w:marLeft w:val="0"/>
                          <w:marRight w:val="0"/>
                          <w:marTop w:val="0"/>
                          <w:marBottom w:val="0"/>
                          <w:divBdr>
                            <w:top w:val="none" w:sz="0" w:space="0" w:color="auto"/>
                            <w:left w:val="none" w:sz="0" w:space="0" w:color="auto"/>
                            <w:bottom w:val="none" w:sz="0" w:space="0" w:color="auto"/>
                            <w:right w:val="none" w:sz="0" w:space="0" w:color="auto"/>
                          </w:divBdr>
                        </w:div>
                      </w:divsChild>
                    </w:div>
                    <w:div w:id="179777941">
                      <w:marLeft w:val="0"/>
                      <w:marRight w:val="0"/>
                      <w:marTop w:val="0"/>
                      <w:marBottom w:val="0"/>
                      <w:divBdr>
                        <w:top w:val="none" w:sz="0" w:space="0" w:color="auto"/>
                        <w:left w:val="none" w:sz="0" w:space="0" w:color="auto"/>
                        <w:bottom w:val="none" w:sz="0" w:space="0" w:color="auto"/>
                        <w:right w:val="none" w:sz="0" w:space="0" w:color="auto"/>
                      </w:divBdr>
                      <w:divsChild>
                        <w:div w:id="195312211">
                          <w:marLeft w:val="0"/>
                          <w:marRight w:val="0"/>
                          <w:marTop w:val="0"/>
                          <w:marBottom w:val="0"/>
                          <w:divBdr>
                            <w:top w:val="none" w:sz="0" w:space="0" w:color="auto"/>
                            <w:left w:val="none" w:sz="0" w:space="0" w:color="auto"/>
                            <w:bottom w:val="none" w:sz="0" w:space="0" w:color="auto"/>
                            <w:right w:val="none" w:sz="0" w:space="0" w:color="auto"/>
                          </w:divBdr>
                        </w:div>
                      </w:divsChild>
                    </w:div>
                    <w:div w:id="2060547459">
                      <w:marLeft w:val="0"/>
                      <w:marRight w:val="0"/>
                      <w:marTop w:val="0"/>
                      <w:marBottom w:val="0"/>
                      <w:divBdr>
                        <w:top w:val="none" w:sz="0" w:space="0" w:color="auto"/>
                        <w:left w:val="none" w:sz="0" w:space="0" w:color="auto"/>
                        <w:bottom w:val="none" w:sz="0" w:space="0" w:color="auto"/>
                        <w:right w:val="none" w:sz="0" w:space="0" w:color="auto"/>
                      </w:divBdr>
                      <w:divsChild>
                        <w:div w:id="1177885764">
                          <w:marLeft w:val="0"/>
                          <w:marRight w:val="0"/>
                          <w:marTop w:val="0"/>
                          <w:marBottom w:val="0"/>
                          <w:divBdr>
                            <w:top w:val="none" w:sz="0" w:space="0" w:color="auto"/>
                            <w:left w:val="none" w:sz="0" w:space="0" w:color="auto"/>
                            <w:bottom w:val="none" w:sz="0" w:space="0" w:color="auto"/>
                            <w:right w:val="none" w:sz="0" w:space="0" w:color="auto"/>
                          </w:divBdr>
                        </w:div>
                      </w:divsChild>
                    </w:div>
                    <w:div w:id="729622110">
                      <w:marLeft w:val="0"/>
                      <w:marRight w:val="0"/>
                      <w:marTop w:val="0"/>
                      <w:marBottom w:val="0"/>
                      <w:divBdr>
                        <w:top w:val="none" w:sz="0" w:space="0" w:color="auto"/>
                        <w:left w:val="none" w:sz="0" w:space="0" w:color="auto"/>
                        <w:bottom w:val="none" w:sz="0" w:space="0" w:color="auto"/>
                        <w:right w:val="none" w:sz="0" w:space="0" w:color="auto"/>
                      </w:divBdr>
                      <w:divsChild>
                        <w:div w:id="1261910491">
                          <w:marLeft w:val="0"/>
                          <w:marRight w:val="0"/>
                          <w:marTop w:val="0"/>
                          <w:marBottom w:val="0"/>
                          <w:divBdr>
                            <w:top w:val="none" w:sz="0" w:space="0" w:color="auto"/>
                            <w:left w:val="none" w:sz="0" w:space="0" w:color="auto"/>
                            <w:bottom w:val="none" w:sz="0" w:space="0" w:color="auto"/>
                            <w:right w:val="none" w:sz="0" w:space="0" w:color="auto"/>
                          </w:divBdr>
                        </w:div>
                      </w:divsChild>
                    </w:div>
                    <w:div w:id="1161578057">
                      <w:marLeft w:val="0"/>
                      <w:marRight w:val="0"/>
                      <w:marTop w:val="0"/>
                      <w:marBottom w:val="0"/>
                      <w:divBdr>
                        <w:top w:val="none" w:sz="0" w:space="0" w:color="auto"/>
                        <w:left w:val="none" w:sz="0" w:space="0" w:color="auto"/>
                        <w:bottom w:val="none" w:sz="0" w:space="0" w:color="auto"/>
                        <w:right w:val="none" w:sz="0" w:space="0" w:color="auto"/>
                      </w:divBdr>
                      <w:divsChild>
                        <w:div w:id="18092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5740">
          <w:marLeft w:val="0"/>
          <w:marRight w:val="0"/>
          <w:marTop w:val="0"/>
          <w:marBottom w:val="0"/>
          <w:divBdr>
            <w:top w:val="none" w:sz="0" w:space="0" w:color="auto"/>
            <w:left w:val="none" w:sz="0" w:space="0" w:color="auto"/>
            <w:bottom w:val="none" w:sz="0" w:space="0" w:color="auto"/>
            <w:right w:val="none" w:sz="0" w:space="0" w:color="auto"/>
          </w:divBdr>
          <w:divsChild>
            <w:div w:id="908661311">
              <w:marLeft w:val="0"/>
              <w:marRight w:val="0"/>
              <w:marTop w:val="0"/>
              <w:marBottom w:val="0"/>
              <w:divBdr>
                <w:top w:val="none" w:sz="0" w:space="0" w:color="auto"/>
                <w:left w:val="none" w:sz="0" w:space="0" w:color="auto"/>
                <w:bottom w:val="none" w:sz="0" w:space="0" w:color="auto"/>
                <w:right w:val="none" w:sz="0" w:space="0" w:color="auto"/>
              </w:divBdr>
              <w:divsChild>
                <w:div w:id="773403860">
                  <w:marLeft w:val="-30"/>
                  <w:marRight w:val="-30"/>
                  <w:marTop w:val="0"/>
                  <w:marBottom w:val="0"/>
                  <w:divBdr>
                    <w:top w:val="none" w:sz="0" w:space="0" w:color="auto"/>
                    <w:left w:val="none" w:sz="0" w:space="0" w:color="auto"/>
                    <w:bottom w:val="none" w:sz="0" w:space="0" w:color="auto"/>
                    <w:right w:val="none" w:sz="0" w:space="0" w:color="auto"/>
                  </w:divBdr>
                  <w:divsChild>
                    <w:div w:id="205103195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56273878">
              <w:marLeft w:val="0"/>
              <w:marRight w:val="0"/>
              <w:marTop w:val="0"/>
              <w:marBottom w:val="0"/>
              <w:divBdr>
                <w:top w:val="none" w:sz="0" w:space="0" w:color="auto"/>
                <w:left w:val="none" w:sz="0" w:space="0" w:color="auto"/>
                <w:bottom w:val="none" w:sz="0" w:space="0" w:color="auto"/>
                <w:right w:val="none" w:sz="0" w:space="0" w:color="auto"/>
              </w:divBdr>
              <w:divsChild>
                <w:div w:id="402222743">
                  <w:marLeft w:val="0"/>
                  <w:marRight w:val="0"/>
                  <w:marTop w:val="0"/>
                  <w:marBottom w:val="0"/>
                  <w:divBdr>
                    <w:top w:val="none" w:sz="0" w:space="0" w:color="auto"/>
                    <w:left w:val="none" w:sz="0" w:space="0" w:color="auto"/>
                    <w:bottom w:val="none" w:sz="0" w:space="0" w:color="auto"/>
                    <w:right w:val="none" w:sz="0" w:space="0" w:color="auto"/>
                  </w:divBdr>
                </w:div>
                <w:div w:id="1065297106">
                  <w:marLeft w:val="0"/>
                  <w:marRight w:val="0"/>
                  <w:marTop w:val="0"/>
                  <w:marBottom w:val="0"/>
                  <w:divBdr>
                    <w:top w:val="none" w:sz="0" w:space="0" w:color="auto"/>
                    <w:left w:val="none" w:sz="0" w:space="0" w:color="auto"/>
                    <w:bottom w:val="none" w:sz="0" w:space="0" w:color="auto"/>
                    <w:right w:val="none" w:sz="0" w:space="0" w:color="auto"/>
                  </w:divBdr>
                  <w:divsChild>
                    <w:div w:id="2122067980">
                      <w:marLeft w:val="0"/>
                      <w:marRight w:val="0"/>
                      <w:marTop w:val="0"/>
                      <w:marBottom w:val="0"/>
                      <w:divBdr>
                        <w:top w:val="none" w:sz="0" w:space="0" w:color="auto"/>
                        <w:left w:val="none" w:sz="0" w:space="0" w:color="auto"/>
                        <w:bottom w:val="none" w:sz="0" w:space="0" w:color="auto"/>
                        <w:right w:val="none" w:sz="0" w:space="0" w:color="auto"/>
                      </w:divBdr>
                      <w:divsChild>
                        <w:div w:id="663246769">
                          <w:marLeft w:val="0"/>
                          <w:marRight w:val="0"/>
                          <w:marTop w:val="60"/>
                          <w:marBottom w:val="60"/>
                          <w:divBdr>
                            <w:top w:val="none" w:sz="0" w:space="0" w:color="auto"/>
                            <w:left w:val="none" w:sz="0" w:space="0" w:color="auto"/>
                            <w:bottom w:val="none" w:sz="0" w:space="0" w:color="auto"/>
                            <w:right w:val="none" w:sz="0" w:space="0" w:color="auto"/>
                          </w:divBdr>
                          <w:divsChild>
                            <w:div w:id="2052265182">
                              <w:marLeft w:val="0"/>
                              <w:marRight w:val="0"/>
                              <w:marTop w:val="0"/>
                              <w:marBottom w:val="0"/>
                              <w:divBdr>
                                <w:top w:val="none" w:sz="0" w:space="0" w:color="auto"/>
                                <w:left w:val="none" w:sz="0" w:space="0" w:color="auto"/>
                                <w:bottom w:val="none" w:sz="0" w:space="0" w:color="auto"/>
                                <w:right w:val="none" w:sz="0" w:space="0" w:color="auto"/>
                              </w:divBdr>
                              <w:divsChild>
                                <w:div w:id="700669301">
                                  <w:marLeft w:val="-60"/>
                                  <w:marRight w:val="-60"/>
                                  <w:marTop w:val="0"/>
                                  <w:marBottom w:val="0"/>
                                  <w:divBdr>
                                    <w:top w:val="none" w:sz="0" w:space="0" w:color="auto"/>
                                    <w:left w:val="none" w:sz="0" w:space="0" w:color="auto"/>
                                    <w:bottom w:val="none" w:sz="0" w:space="0" w:color="auto"/>
                                    <w:right w:val="none" w:sz="0" w:space="0" w:color="auto"/>
                                  </w:divBdr>
                                  <w:divsChild>
                                    <w:div w:id="1201474731">
                                      <w:marLeft w:val="60"/>
                                      <w:marRight w:val="60"/>
                                      <w:marTop w:val="60"/>
                                      <w:marBottom w:val="60"/>
                                      <w:divBdr>
                                        <w:top w:val="none" w:sz="0" w:space="0" w:color="auto"/>
                                        <w:left w:val="none" w:sz="0" w:space="0" w:color="auto"/>
                                        <w:bottom w:val="none" w:sz="0" w:space="0" w:color="auto"/>
                                        <w:right w:val="none" w:sz="0" w:space="0" w:color="auto"/>
                                      </w:divBdr>
                                    </w:div>
                                    <w:div w:id="122507962">
                                      <w:marLeft w:val="60"/>
                                      <w:marRight w:val="60"/>
                                      <w:marTop w:val="60"/>
                                      <w:marBottom w:val="60"/>
                                      <w:divBdr>
                                        <w:top w:val="none" w:sz="0" w:space="0" w:color="auto"/>
                                        <w:left w:val="none" w:sz="0" w:space="0" w:color="auto"/>
                                        <w:bottom w:val="none" w:sz="0" w:space="0" w:color="auto"/>
                                        <w:right w:val="none" w:sz="0" w:space="0" w:color="auto"/>
                                      </w:divBdr>
                                    </w:div>
                                    <w:div w:id="156664072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260672792">
                          <w:marLeft w:val="0"/>
                          <w:marRight w:val="0"/>
                          <w:marTop w:val="60"/>
                          <w:marBottom w:val="60"/>
                          <w:divBdr>
                            <w:top w:val="none" w:sz="0" w:space="0" w:color="auto"/>
                            <w:left w:val="none" w:sz="0" w:space="0" w:color="auto"/>
                            <w:bottom w:val="none" w:sz="0" w:space="0" w:color="auto"/>
                            <w:right w:val="none" w:sz="0" w:space="0" w:color="auto"/>
                          </w:divBdr>
                          <w:divsChild>
                            <w:div w:id="1777410869">
                              <w:marLeft w:val="0"/>
                              <w:marRight w:val="0"/>
                              <w:marTop w:val="0"/>
                              <w:marBottom w:val="0"/>
                              <w:divBdr>
                                <w:top w:val="none" w:sz="0" w:space="0" w:color="auto"/>
                                <w:left w:val="none" w:sz="0" w:space="0" w:color="auto"/>
                                <w:bottom w:val="none" w:sz="0" w:space="0" w:color="auto"/>
                                <w:right w:val="none" w:sz="0" w:space="0" w:color="auto"/>
                              </w:divBdr>
                              <w:divsChild>
                                <w:div w:id="100690910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367946981">
                          <w:marLeft w:val="0"/>
                          <w:marRight w:val="0"/>
                          <w:marTop w:val="60"/>
                          <w:marBottom w:val="60"/>
                          <w:divBdr>
                            <w:top w:val="none" w:sz="0" w:space="0" w:color="auto"/>
                            <w:left w:val="none" w:sz="0" w:space="0" w:color="auto"/>
                            <w:bottom w:val="none" w:sz="0" w:space="0" w:color="auto"/>
                            <w:right w:val="none" w:sz="0" w:space="0" w:color="auto"/>
                          </w:divBdr>
                          <w:divsChild>
                            <w:div w:id="933708847">
                              <w:marLeft w:val="0"/>
                              <w:marRight w:val="0"/>
                              <w:marTop w:val="0"/>
                              <w:marBottom w:val="0"/>
                              <w:divBdr>
                                <w:top w:val="none" w:sz="0" w:space="0" w:color="auto"/>
                                <w:left w:val="none" w:sz="0" w:space="0" w:color="auto"/>
                                <w:bottom w:val="none" w:sz="0" w:space="0" w:color="auto"/>
                                <w:right w:val="none" w:sz="0" w:space="0" w:color="auto"/>
                              </w:divBdr>
                              <w:divsChild>
                                <w:div w:id="1442528510">
                                  <w:marLeft w:val="0"/>
                                  <w:marRight w:val="0"/>
                                  <w:marTop w:val="15"/>
                                  <w:marBottom w:val="60"/>
                                  <w:divBdr>
                                    <w:top w:val="none" w:sz="0" w:space="0" w:color="auto"/>
                                    <w:left w:val="none" w:sz="0" w:space="0" w:color="auto"/>
                                    <w:bottom w:val="none" w:sz="0" w:space="0" w:color="auto"/>
                                    <w:right w:val="none" w:sz="0" w:space="0" w:color="auto"/>
                                  </w:divBdr>
                                </w:div>
                                <w:div w:id="1585603868">
                                  <w:marLeft w:val="0"/>
                                  <w:marRight w:val="0"/>
                                  <w:marTop w:val="0"/>
                                  <w:marBottom w:val="0"/>
                                  <w:divBdr>
                                    <w:top w:val="none" w:sz="0" w:space="0" w:color="auto"/>
                                    <w:left w:val="none" w:sz="0" w:space="0" w:color="auto"/>
                                    <w:bottom w:val="none" w:sz="0" w:space="0" w:color="auto"/>
                                    <w:right w:val="none" w:sz="0" w:space="0" w:color="auto"/>
                                  </w:divBdr>
                                  <w:divsChild>
                                    <w:div w:id="1930968598">
                                      <w:marLeft w:val="0"/>
                                      <w:marRight w:val="0"/>
                                      <w:marTop w:val="0"/>
                                      <w:marBottom w:val="0"/>
                                      <w:divBdr>
                                        <w:top w:val="none" w:sz="0" w:space="0" w:color="auto"/>
                                        <w:left w:val="none" w:sz="0" w:space="0" w:color="auto"/>
                                        <w:bottom w:val="none" w:sz="0" w:space="0" w:color="auto"/>
                                        <w:right w:val="none" w:sz="0" w:space="0" w:color="auto"/>
                                      </w:divBdr>
                                    </w:div>
                                  </w:divsChild>
                                </w:div>
                                <w:div w:id="149715194">
                                  <w:marLeft w:val="120"/>
                                  <w:marRight w:val="0"/>
                                  <w:marTop w:val="0"/>
                                  <w:marBottom w:val="0"/>
                                  <w:divBdr>
                                    <w:top w:val="none" w:sz="0" w:space="0" w:color="auto"/>
                                    <w:left w:val="none" w:sz="0" w:space="0" w:color="auto"/>
                                    <w:bottom w:val="none" w:sz="0" w:space="0" w:color="auto"/>
                                    <w:right w:val="none" w:sz="0" w:space="0" w:color="auto"/>
                                  </w:divBdr>
                                  <w:divsChild>
                                    <w:div w:id="101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975085">
              <w:marLeft w:val="0"/>
              <w:marRight w:val="0"/>
              <w:marTop w:val="0"/>
              <w:marBottom w:val="0"/>
              <w:divBdr>
                <w:top w:val="none" w:sz="0" w:space="0" w:color="auto"/>
                <w:left w:val="none" w:sz="0" w:space="0" w:color="auto"/>
                <w:bottom w:val="none" w:sz="0" w:space="0" w:color="auto"/>
                <w:right w:val="none" w:sz="0" w:space="0" w:color="auto"/>
              </w:divBdr>
              <w:divsChild>
                <w:div w:id="56438783">
                  <w:marLeft w:val="0"/>
                  <w:marRight w:val="0"/>
                  <w:marTop w:val="0"/>
                  <w:marBottom w:val="0"/>
                  <w:divBdr>
                    <w:top w:val="none" w:sz="0" w:space="0" w:color="auto"/>
                    <w:left w:val="none" w:sz="0" w:space="0" w:color="auto"/>
                    <w:bottom w:val="none" w:sz="0" w:space="8" w:color="auto"/>
                    <w:right w:val="none" w:sz="0" w:space="0" w:color="auto"/>
                  </w:divBdr>
                  <w:divsChild>
                    <w:div w:id="1246718792">
                      <w:marLeft w:val="0"/>
                      <w:marRight w:val="0"/>
                      <w:marTop w:val="0"/>
                      <w:marBottom w:val="0"/>
                      <w:divBdr>
                        <w:top w:val="none" w:sz="0" w:space="0" w:color="auto"/>
                        <w:left w:val="none" w:sz="0" w:space="0" w:color="auto"/>
                        <w:bottom w:val="none" w:sz="0" w:space="0" w:color="auto"/>
                        <w:right w:val="none" w:sz="0" w:space="0" w:color="auto"/>
                      </w:divBdr>
                      <w:divsChild>
                        <w:div w:id="51974534">
                          <w:marLeft w:val="0"/>
                          <w:marRight w:val="0"/>
                          <w:marTop w:val="0"/>
                          <w:marBottom w:val="0"/>
                          <w:divBdr>
                            <w:top w:val="none" w:sz="0" w:space="0" w:color="auto"/>
                            <w:left w:val="none" w:sz="0" w:space="0" w:color="auto"/>
                            <w:bottom w:val="none" w:sz="0" w:space="0" w:color="auto"/>
                            <w:right w:val="none" w:sz="0" w:space="0" w:color="auto"/>
                          </w:divBdr>
                        </w:div>
                      </w:divsChild>
                    </w:div>
                    <w:div w:id="706373919">
                      <w:marLeft w:val="0"/>
                      <w:marRight w:val="0"/>
                      <w:marTop w:val="0"/>
                      <w:marBottom w:val="0"/>
                      <w:divBdr>
                        <w:top w:val="none" w:sz="0" w:space="0" w:color="auto"/>
                        <w:left w:val="none" w:sz="0" w:space="0" w:color="auto"/>
                        <w:bottom w:val="none" w:sz="0" w:space="0" w:color="auto"/>
                        <w:right w:val="none" w:sz="0" w:space="0" w:color="auto"/>
                      </w:divBdr>
                      <w:divsChild>
                        <w:div w:id="15869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1759">
          <w:marLeft w:val="0"/>
          <w:marRight w:val="0"/>
          <w:marTop w:val="0"/>
          <w:marBottom w:val="0"/>
          <w:divBdr>
            <w:top w:val="none" w:sz="0" w:space="0" w:color="auto"/>
            <w:left w:val="none" w:sz="0" w:space="0" w:color="auto"/>
            <w:bottom w:val="none" w:sz="0" w:space="0" w:color="auto"/>
            <w:right w:val="none" w:sz="0" w:space="0" w:color="auto"/>
          </w:divBdr>
          <w:divsChild>
            <w:div w:id="108549210">
              <w:marLeft w:val="0"/>
              <w:marRight w:val="0"/>
              <w:marTop w:val="0"/>
              <w:marBottom w:val="0"/>
              <w:divBdr>
                <w:top w:val="none" w:sz="0" w:space="0" w:color="auto"/>
                <w:left w:val="none" w:sz="0" w:space="0" w:color="auto"/>
                <w:bottom w:val="none" w:sz="0" w:space="0" w:color="auto"/>
                <w:right w:val="none" w:sz="0" w:space="0" w:color="auto"/>
              </w:divBdr>
              <w:divsChild>
                <w:div w:id="138883139">
                  <w:marLeft w:val="-30"/>
                  <w:marRight w:val="-30"/>
                  <w:marTop w:val="0"/>
                  <w:marBottom w:val="0"/>
                  <w:divBdr>
                    <w:top w:val="none" w:sz="0" w:space="0" w:color="auto"/>
                    <w:left w:val="none" w:sz="0" w:space="0" w:color="auto"/>
                    <w:bottom w:val="none" w:sz="0" w:space="0" w:color="auto"/>
                    <w:right w:val="none" w:sz="0" w:space="0" w:color="auto"/>
                  </w:divBdr>
                  <w:divsChild>
                    <w:div w:id="60341805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525407298">
              <w:marLeft w:val="0"/>
              <w:marRight w:val="0"/>
              <w:marTop w:val="0"/>
              <w:marBottom w:val="0"/>
              <w:divBdr>
                <w:top w:val="none" w:sz="0" w:space="0" w:color="auto"/>
                <w:left w:val="none" w:sz="0" w:space="0" w:color="auto"/>
                <w:bottom w:val="none" w:sz="0" w:space="0" w:color="auto"/>
                <w:right w:val="none" w:sz="0" w:space="0" w:color="auto"/>
              </w:divBdr>
              <w:divsChild>
                <w:div w:id="787894024">
                  <w:marLeft w:val="0"/>
                  <w:marRight w:val="0"/>
                  <w:marTop w:val="0"/>
                  <w:marBottom w:val="0"/>
                  <w:divBdr>
                    <w:top w:val="none" w:sz="0" w:space="0" w:color="auto"/>
                    <w:left w:val="none" w:sz="0" w:space="0" w:color="auto"/>
                    <w:bottom w:val="none" w:sz="0" w:space="0" w:color="auto"/>
                    <w:right w:val="none" w:sz="0" w:space="0" w:color="auto"/>
                  </w:divBdr>
                </w:div>
                <w:div w:id="561523966">
                  <w:marLeft w:val="0"/>
                  <w:marRight w:val="0"/>
                  <w:marTop w:val="0"/>
                  <w:marBottom w:val="0"/>
                  <w:divBdr>
                    <w:top w:val="none" w:sz="0" w:space="0" w:color="auto"/>
                    <w:left w:val="none" w:sz="0" w:space="0" w:color="auto"/>
                    <w:bottom w:val="none" w:sz="0" w:space="0" w:color="auto"/>
                    <w:right w:val="none" w:sz="0" w:space="0" w:color="auto"/>
                  </w:divBdr>
                  <w:divsChild>
                    <w:div w:id="846674485">
                      <w:marLeft w:val="0"/>
                      <w:marRight w:val="0"/>
                      <w:marTop w:val="0"/>
                      <w:marBottom w:val="0"/>
                      <w:divBdr>
                        <w:top w:val="none" w:sz="0" w:space="0" w:color="auto"/>
                        <w:left w:val="none" w:sz="0" w:space="0" w:color="auto"/>
                        <w:bottom w:val="none" w:sz="0" w:space="0" w:color="auto"/>
                        <w:right w:val="none" w:sz="0" w:space="0" w:color="auto"/>
                      </w:divBdr>
                      <w:divsChild>
                        <w:div w:id="49305919">
                          <w:marLeft w:val="0"/>
                          <w:marRight w:val="0"/>
                          <w:marTop w:val="60"/>
                          <w:marBottom w:val="60"/>
                          <w:divBdr>
                            <w:top w:val="none" w:sz="0" w:space="0" w:color="auto"/>
                            <w:left w:val="none" w:sz="0" w:space="0" w:color="auto"/>
                            <w:bottom w:val="none" w:sz="0" w:space="0" w:color="auto"/>
                            <w:right w:val="none" w:sz="0" w:space="0" w:color="auto"/>
                          </w:divBdr>
                          <w:divsChild>
                            <w:div w:id="59864175">
                              <w:marLeft w:val="0"/>
                              <w:marRight w:val="0"/>
                              <w:marTop w:val="0"/>
                              <w:marBottom w:val="0"/>
                              <w:divBdr>
                                <w:top w:val="none" w:sz="0" w:space="0" w:color="auto"/>
                                <w:left w:val="none" w:sz="0" w:space="0" w:color="auto"/>
                                <w:bottom w:val="none" w:sz="0" w:space="0" w:color="auto"/>
                                <w:right w:val="none" w:sz="0" w:space="0" w:color="auto"/>
                              </w:divBdr>
                              <w:divsChild>
                                <w:div w:id="2120028998">
                                  <w:marLeft w:val="-60"/>
                                  <w:marRight w:val="-60"/>
                                  <w:marTop w:val="0"/>
                                  <w:marBottom w:val="0"/>
                                  <w:divBdr>
                                    <w:top w:val="none" w:sz="0" w:space="0" w:color="auto"/>
                                    <w:left w:val="none" w:sz="0" w:space="0" w:color="auto"/>
                                    <w:bottom w:val="none" w:sz="0" w:space="0" w:color="auto"/>
                                    <w:right w:val="none" w:sz="0" w:space="0" w:color="auto"/>
                                  </w:divBdr>
                                  <w:divsChild>
                                    <w:div w:id="256132071">
                                      <w:marLeft w:val="60"/>
                                      <w:marRight w:val="60"/>
                                      <w:marTop w:val="60"/>
                                      <w:marBottom w:val="60"/>
                                      <w:divBdr>
                                        <w:top w:val="none" w:sz="0" w:space="0" w:color="auto"/>
                                        <w:left w:val="none" w:sz="0" w:space="0" w:color="auto"/>
                                        <w:bottom w:val="none" w:sz="0" w:space="0" w:color="auto"/>
                                        <w:right w:val="none" w:sz="0" w:space="0" w:color="auto"/>
                                      </w:divBdr>
                                    </w:div>
                                    <w:div w:id="387190642">
                                      <w:marLeft w:val="60"/>
                                      <w:marRight w:val="60"/>
                                      <w:marTop w:val="60"/>
                                      <w:marBottom w:val="60"/>
                                      <w:divBdr>
                                        <w:top w:val="none" w:sz="0" w:space="0" w:color="auto"/>
                                        <w:left w:val="none" w:sz="0" w:space="0" w:color="auto"/>
                                        <w:bottom w:val="none" w:sz="0" w:space="0" w:color="auto"/>
                                        <w:right w:val="none" w:sz="0" w:space="0" w:color="auto"/>
                                      </w:divBdr>
                                    </w:div>
                                    <w:div w:id="59555293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422410281">
                          <w:marLeft w:val="0"/>
                          <w:marRight w:val="0"/>
                          <w:marTop w:val="60"/>
                          <w:marBottom w:val="60"/>
                          <w:divBdr>
                            <w:top w:val="none" w:sz="0" w:space="0" w:color="auto"/>
                            <w:left w:val="none" w:sz="0" w:space="0" w:color="auto"/>
                            <w:bottom w:val="none" w:sz="0" w:space="0" w:color="auto"/>
                            <w:right w:val="none" w:sz="0" w:space="0" w:color="auto"/>
                          </w:divBdr>
                          <w:divsChild>
                            <w:div w:id="1620405518">
                              <w:marLeft w:val="0"/>
                              <w:marRight w:val="0"/>
                              <w:marTop w:val="0"/>
                              <w:marBottom w:val="0"/>
                              <w:divBdr>
                                <w:top w:val="none" w:sz="0" w:space="0" w:color="auto"/>
                                <w:left w:val="none" w:sz="0" w:space="0" w:color="auto"/>
                                <w:bottom w:val="none" w:sz="0" w:space="0" w:color="auto"/>
                                <w:right w:val="none" w:sz="0" w:space="0" w:color="auto"/>
                              </w:divBdr>
                              <w:divsChild>
                                <w:div w:id="1643151185">
                                  <w:marLeft w:val="0"/>
                                  <w:marRight w:val="0"/>
                                  <w:marTop w:val="15"/>
                                  <w:marBottom w:val="60"/>
                                  <w:divBdr>
                                    <w:top w:val="none" w:sz="0" w:space="0" w:color="auto"/>
                                    <w:left w:val="none" w:sz="0" w:space="0" w:color="auto"/>
                                    <w:bottom w:val="none" w:sz="0" w:space="0" w:color="auto"/>
                                    <w:right w:val="none" w:sz="0" w:space="0" w:color="auto"/>
                                  </w:divBdr>
                                </w:div>
                                <w:div w:id="688608169">
                                  <w:marLeft w:val="0"/>
                                  <w:marRight w:val="0"/>
                                  <w:marTop w:val="0"/>
                                  <w:marBottom w:val="0"/>
                                  <w:divBdr>
                                    <w:top w:val="none" w:sz="0" w:space="0" w:color="auto"/>
                                    <w:left w:val="none" w:sz="0" w:space="0" w:color="auto"/>
                                    <w:bottom w:val="none" w:sz="0" w:space="0" w:color="auto"/>
                                    <w:right w:val="none" w:sz="0" w:space="0" w:color="auto"/>
                                  </w:divBdr>
                                  <w:divsChild>
                                    <w:div w:id="1248154571">
                                      <w:marLeft w:val="0"/>
                                      <w:marRight w:val="0"/>
                                      <w:marTop w:val="0"/>
                                      <w:marBottom w:val="0"/>
                                      <w:divBdr>
                                        <w:top w:val="none" w:sz="0" w:space="0" w:color="auto"/>
                                        <w:left w:val="none" w:sz="0" w:space="0" w:color="auto"/>
                                        <w:bottom w:val="none" w:sz="0" w:space="0" w:color="auto"/>
                                        <w:right w:val="none" w:sz="0" w:space="0" w:color="auto"/>
                                      </w:divBdr>
                                    </w:div>
                                  </w:divsChild>
                                </w:div>
                                <w:div w:id="1159344958">
                                  <w:marLeft w:val="120"/>
                                  <w:marRight w:val="0"/>
                                  <w:marTop w:val="0"/>
                                  <w:marBottom w:val="0"/>
                                  <w:divBdr>
                                    <w:top w:val="none" w:sz="0" w:space="0" w:color="auto"/>
                                    <w:left w:val="none" w:sz="0" w:space="0" w:color="auto"/>
                                    <w:bottom w:val="none" w:sz="0" w:space="0" w:color="auto"/>
                                    <w:right w:val="none" w:sz="0" w:space="0" w:color="auto"/>
                                  </w:divBdr>
                                  <w:divsChild>
                                    <w:div w:id="3417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20753">
              <w:marLeft w:val="0"/>
              <w:marRight w:val="0"/>
              <w:marTop w:val="0"/>
              <w:marBottom w:val="0"/>
              <w:divBdr>
                <w:top w:val="none" w:sz="0" w:space="0" w:color="auto"/>
                <w:left w:val="none" w:sz="0" w:space="0" w:color="auto"/>
                <w:bottom w:val="none" w:sz="0" w:space="0" w:color="auto"/>
                <w:right w:val="none" w:sz="0" w:space="0" w:color="auto"/>
              </w:divBdr>
              <w:divsChild>
                <w:div w:id="5989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3580">
          <w:marLeft w:val="0"/>
          <w:marRight w:val="0"/>
          <w:marTop w:val="0"/>
          <w:marBottom w:val="0"/>
          <w:divBdr>
            <w:top w:val="none" w:sz="0" w:space="0" w:color="auto"/>
            <w:left w:val="none" w:sz="0" w:space="0" w:color="auto"/>
            <w:bottom w:val="none" w:sz="0" w:space="0" w:color="auto"/>
            <w:right w:val="none" w:sz="0" w:space="0" w:color="auto"/>
          </w:divBdr>
          <w:divsChild>
            <w:div w:id="766266617">
              <w:marLeft w:val="0"/>
              <w:marRight w:val="0"/>
              <w:marTop w:val="0"/>
              <w:marBottom w:val="0"/>
              <w:divBdr>
                <w:top w:val="none" w:sz="0" w:space="0" w:color="auto"/>
                <w:left w:val="none" w:sz="0" w:space="0" w:color="auto"/>
                <w:bottom w:val="none" w:sz="0" w:space="0" w:color="auto"/>
                <w:right w:val="none" w:sz="0" w:space="0" w:color="auto"/>
              </w:divBdr>
              <w:divsChild>
                <w:div w:id="1124930019">
                  <w:marLeft w:val="-30"/>
                  <w:marRight w:val="-30"/>
                  <w:marTop w:val="0"/>
                  <w:marBottom w:val="0"/>
                  <w:divBdr>
                    <w:top w:val="none" w:sz="0" w:space="0" w:color="auto"/>
                    <w:left w:val="none" w:sz="0" w:space="0" w:color="auto"/>
                    <w:bottom w:val="none" w:sz="0" w:space="0" w:color="auto"/>
                    <w:right w:val="none" w:sz="0" w:space="0" w:color="auto"/>
                  </w:divBdr>
                  <w:divsChild>
                    <w:div w:id="1420519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026902883">
              <w:marLeft w:val="0"/>
              <w:marRight w:val="0"/>
              <w:marTop w:val="0"/>
              <w:marBottom w:val="0"/>
              <w:divBdr>
                <w:top w:val="none" w:sz="0" w:space="0" w:color="auto"/>
                <w:left w:val="none" w:sz="0" w:space="0" w:color="auto"/>
                <w:bottom w:val="none" w:sz="0" w:space="0" w:color="auto"/>
                <w:right w:val="none" w:sz="0" w:space="0" w:color="auto"/>
              </w:divBdr>
              <w:divsChild>
                <w:div w:id="40566839">
                  <w:marLeft w:val="0"/>
                  <w:marRight w:val="0"/>
                  <w:marTop w:val="0"/>
                  <w:marBottom w:val="0"/>
                  <w:divBdr>
                    <w:top w:val="none" w:sz="0" w:space="0" w:color="auto"/>
                    <w:left w:val="none" w:sz="0" w:space="0" w:color="auto"/>
                    <w:bottom w:val="none" w:sz="0" w:space="0" w:color="auto"/>
                    <w:right w:val="none" w:sz="0" w:space="0" w:color="auto"/>
                  </w:divBdr>
                </w:div>
                <w:div w:id="2007632800">
                  <w:marLeft w:val="0"/>
                  <w:marRight w:val="0"/>
                  <w:marTop w:val="0"/>
                  <w:marBottom w:val="0"/>
                  <w:divBdr>
                    <w:top w:val="none" w:sz="0" w:space="0" w:color="auto"/>
                    <w:left w:val="none" w:sz="0" w:space="0" w:color="auto"/>
                    <w:bottom w:val="none" w:sz="0" w:space="0" w:color="auto"/>
                    <w:right w:val="none" w:sz="0" w:space="0" w:color="auto"/>
                  </w:divBdr>
                  <w:divsChild>
                    <w:div w:id="1637641527">
                      <w:marLeft w:val="0"/>
                      <w:marRight w:val="0"/>
                      <w:marTop w:val="0"/>
                      <w:marBottom w:val="0"/>
                      <w:divBdr>
                        <w:top w:val="none" w:sz="0" w:space="0" w:color="auto"/>
                        <w:left w:val="none" w:sz="0" w:space="0" w:color="auto"/>
                        <w:bottom w:val="none" w:sz="0" w:space="0" w:color="auto"/>
                        <w:right w:val="none" w:sz="0" w:space="0" w:color="auto"/>
                      </w:divBdr>
                      <w:divsChild>
                        <w:div w:id="2130973176">
                          <w:marLeft w:val="0"/>
                          <w:marRight w:val="0"/>
                          <w:marTop w:val="60"/>
                          <w:marBottom w:val="60"/>
                          <w:divBdr>
                            <w:top w:val="none" w:sz="0" w:space="0" w:color="auto"/>
                            <w:left w:val="none" w:sz="0" w:space="0" w:color="auto"/>
                            <w:bottom w:val="none" w:sz="0" w:space="0" w:color="auto"/>
                            <w:right w:val="none" w:sz="0" w:space="0" w:color="auto"/>
                          </w:divBdr>
                          <w:divsChild>
                            <w:div w:id="1651908136">
                              <w:marLeft w:val="0"/>
                              <w:marRight w:val="0"/>
                              <w:marTop w:val="0"/>
                              <w:marBottom w:val="0"/>
                              <w:divBdr>
                                <w:top w:val="none" w:sz="0" w:space="0" w:color="auto"/>
                                <w:left w:val="none" w:sz="0" w:space="0" w:color="auto"/>
                                <w:bottom w:val="none" w:sz="0" w:space="0" w:color="auto"/>
                                <w:right w:val="none" w:sz="0" w:space="0" w:color="auto"/>
                              </w:divBdr>
                              <w:divsChild>
                                <w:div w:id="1654721893">
                                  <w:marLeft w:val="-60"/>
                                  <w:marRight w:val="-60"/>
                                  <w:marTop w:val="0"/>
                                  <w:marBottom w:val="0"/>
                                  <w:divBdr>
                                    <w:top w:val="none" w:sz="0" w:space="0" w:color="auto"/>
                                    <w:left w:val="none" w:sz="0" w:space="0" w:color="auto"/>
                                    <w:bottom w:val="none" w:sz="0" w:space="0" w:color="auto"/>
                                    <w:right w:val="none" w:sz="0" w:space="0" w:color="auto"/>
                                  </w:divBdr>
                                  <w:divsChild>
                                    <w:div w:id="1118447121">
                                      <w:marLeft w:val="60"/>
                                      <w:marRight w:val="60"/>
                                      <w:marTop w:val="60"/>
                                      <w:marBottom w:val="60"/>
                                      <w:divBdr>
                                        <w:top w:val="none" w:sz="0" w:space="0" w:color="auto"/>
                                        <w:left w:val="none" w:sz="0" w:space="0" w:color="auto"/>
                                        <w:bottom w:val="none" w:sz="0" w:space="0" w:color="auto"/>
                                        <w:right w:val="none" w:sz="0" w:space="0" w:color="auto"/>
                                      </w:divBdr>
                                    </w:div>
                                    <w:div w:id="1857646660">
                                      <w:marLeft w:val="60"/>
                                      <w:marRight w:val="60"/>
                                      <w:marTop w:val="60"/>
                                      <w:marBottom w:val="60"/>
                                      <w:divBdr>
                                        <w:top w:val="none" w:sz="0" w:space="0" w:color="auto"/>
                                        <w:left w:val="none" w:sz="0" w:space="0" w:color="auto"/>
                                        <w:bottom w:val="none" w:sz="0" w:space="0" w:color="auto"/>
                                        <w:right w:val="none" w:sz="0" w:space="0" w:color="auto"/>
                                      </w:divBdr>
                                    </w:div>
                                    <w:div w:id="45005211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950042927">
                          <w:marLeft w:val="0"/>
                          <w:marRight w:val="0"/>
                          <w:marTop w:val="60"/>
                          <w:marBottom w:val="60"/>
                          <w:divBdr>
                            <w:top w:val="none" w:sz="0" w:space="0" w:color="auto"/>
                            <w:left w:val="none" w:sz="0" w:space="0" w:color="auto"/>
                            <w:bottom w:val="none" w:sz="0" w:space="0" w:color="auto"/>
                            <w:right w:val="none" w:sz="0" w:space="0" w:color="auto"/>
                          </w:divBdr>
                          <w:divsChild>
                            <w:div w:id="629364898">
                              <w:marLeft w:val="0"/>
                              <w:marRight w:val="0"/>
                              <w:marTop w:val="0"/>
                              <w:marBottom w:val="0"/>
                              <w:divBdr>
                                <w:top w:val="none" w:sz="0" w:space="0" w:color="auto"/>
                                <w:left w:val="none" w:sz="0" w:space="0" w:color="auto"/>
                                <w:bottom w:val="none" w:sz="0" w:space="0" w:color="auto"/>
                                <w:right w:val="none" w:sz="0" w:space="0" w:color="auto"/>
                              </w:divBdr>
                              <w:divsChild>
                                <w:div w:id="1674868017">
                                  <w:marLeft w:val="0"/>
                                  <w:marRight w:val="0"/>
                                  <w:marTop w:val="15"/>
                                  <w:marBottom w:val="60"/>
                                  <w:divBdr>
                                    <w:top w:val="none" w:sz="0" w:space="0" w:color="auto"/>
                                    <w:left w:val="none" w:sz="0" w:space="0" w:color="auto"/>
                                    <w:bottom w:val="none" w:sz="0" w:space="0" w:color="auto"/>
                                    <w:right w:val="none" w:sz="0" w:space="0" w:color="auto"/>
                                  </w:divBdr>
                                </w:div>
                                <w:div w:id="1209335914">
                                  <w:marLeft w:val="0"/>
                                  <w:marRight w:val="0"/>
                                  <w:marTop w:val="0"/>
                                  <w:marBottom w:val="0"/>
                                  <w:divBdr>
                                    <w:top w:val="none" w:sz="0" w:space="0" w:color="auto"/>
                                    <w:left w:val="none" w:sz="0" w:space="0" w:color="auto"/>
                                    <w:bottom w:val="none" w:sz="0" w:space="0" w:color="auto"/>
                                    <w:right w:val="none" w:sz="0" w:space="0" w:color="auto"/>
                                  </w:divBdr>
                                  <w:divsChild>
                                    <w:div w:id="1405683617">
                                      <w:marLeft w:val="0"/>
                                      <w:marRight w:val="0"/>
                                      <w:marTop w:val="0"/>
                                      <w:marBottom w:val="0"/>
                                      <w:divBdr>
                                        <w:top w:val="none" w:sz="0" w:space="0" w:color="auto"/>
                                        <w:left w:val="none" w:sz="0" w:space="0" w:color="auto"/>
                                        <w:bottom w:val="none" w:sz="0" w:space="0" w:color="auto"/>
                                        <w:right w:val="none" w:sz="0" w:space="0" w:color="auto"/>
                                      </w:divBdr>
                                    </w:div>
                                  </w:divsChild>
                                </w:div>
                                <w:div w:id="1208294379">
                                  <w:marLeft w:val="120"/>
                                  <w:marRight w:val="0"/>
                                  <w:marTop w:val="0"/>
                                  <w:marBottom w:val="0"/>
                                  <w:divBdr>
                                    <w:top w:val="none" w:sz="0" w:space="0" w:color="auto"/>
                                    <w:left w:val="none" w:sz="0" w:space="0" w:color="auto"/>
                                    <w:bottom w:val="none" w:sz="0" w:space="0" w:color="auto"/>
                                    <w:right w:val="none" w:sz="0" w:space="0" w:color="auto"/>
                                  </w:divBdr>
                                  <w:divsChild>
                                    <w:div w:id="16411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890015">
              <w:marLeft w:val="0"/>
              <w:marRight w:val="0"/>
              <w:marTop w:val="0"/>
              <w:marBottom w:val="0"/>
              <w:divBdr>
                <w:top w:val="none" w:sz="0" w:space="0" w:color="auto"/>
                <w:left w:val="none" w:sz="0" w:space="0" w:color="auto"/>
                <w:bottom w:val="none" w:sz="0" w:space="0" w:color="auto"/>
                <w:right w:val="none" w:sz="0" w:space="0" w:color="auto"/>
              </w:divBdr>
              <w:divsChild>
                <w:div w:id="29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6110">
          <w:marLeft w:val="0"/>
          <w:marRight w:val="0"/>
          <w:marTop w:val="0"/>
          <w:marBottom w:val="0"/>
          <w:divBdr>
            <w:top w:val="none" w:sz="0" w:space="0" w:color="auto"/>
            <w:left w:val="none" w:sz="0" w:space="0" w:color="auto"/>
            <w:bottom w:val="none" w:sz="0" w:space="0" w:color="auto"/>
            <w:right w:val="none" w:sz="0" w:space="0" w:color="auto"/>
          </w:divBdr>
          <w:divsChild>
            <w:div w:id="740255890">
              <w:marLeft w:val="0"/>
              <w:marRight w:val="0"/>
              <w:marTop w:val="0"/>
              <w:marBottom w:val="0"/>
              <w:divBdr>
                <w:top w:val="none" w:sz="0" w:space="0" w:color="auto"/>
                <w:left w:val="none" w:sz="0" w:space="0" w:color="auto"/>
                <w:bottom w:val="none" w:sz="0" w:space="0" w:color="auto"/>
                <w:right w:val="none" w:sz="0" w:space="0" w:color="auto"/>
              </w:divBdr>
              <w:divsChild>
                <w:div w:id="1903132522">
                  <w:marLeft w:val="-30"/>
                  <w:marRight w:val="-30"/>
                  <w:marTop w:val="0"/>
                  <w:marBottom w:val="0"/>
                  <w:divBdr>
                    <w:top w:val="none" w:sz="0" w:space="0" w:color="auto"/>
                    <w:left w:val="none" w:sz="0" w:space="0" w:color="auto"/>
                    <w:bottom w:val="none" w:sz="0" w:space="0" w:color="auto"/>
                    <w:right w:val="none" w:sz="0" w:space="0" w:color="auto"/>
                  </w:divBdr>
                  <w:divsChild>
                    <w:div w:id="155681348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152336236">
              <w:marLeft w:val="0"/>
              <w:marRight w:val="0"/>
              <w:marTop w:val="0"/>
              <w:marBottom w:val="0"/>
              <w:divBdr>
                <w:top w:val="none" w:sz="0" w:space="0" w:color="auto"/>
                <w:left w:val="none" w:sz="0" w:space="0" w:color="auto"/>
                <w:bottom w:val="none" w:sz="0" w:space="0" w:color="auto"/>
                <w:right w:val="none" w:sz="0" w:space="0" w:color="auto"/>
              </w:divBdr>
              <w:divsChild>
                <w:div w:id="1255474803">
                  <w:marLeft w:val="0"/>
                  <w:marRight w:val="0"/>
                  <w:marTop w:val="0"/>
                  <w:marBottom w:val="0"/>
                  <w:divBdr>
                    <w:top w:val="none" w:sz="0" w:space="0" w:color="auto"/>
                    <w:left w:val="none" w:sz="0" w:space="0" w:color="auto"/>
                    <w:bottom w:val="none" w:sz="0" w:space="0" w:color="auto"/>
                    <w:right w:val="none" w:sz="0" w:space="0" w:color="auto"/>
                  </w:divBdr>
                </w:div>
                <w:div w:id="1743210062">
                  <w:marLeft w:val="0"/>
                  <w:marRight w:val="0"/>
                  <w:marTop w:val="0"/>
                  <w:marBottom w:val="0"/>
                  <w:divBdr>
                    <w:top w:val="none" w:sz="0" w:space="0" w:color="auto"/>
                    <w:left w:val="none" w:sz="0" w:space="0" w:color="auto"/>
                    <w:bottom w:val="none" w:sz="0" w:space="0" w:color="auto"/>
                    <w:right w:val="none" w:sz="0" w:space="0" w:color="auto"/>
                  </w:divBdr>
                  <w:divsChild>
                    <w:div w:id="307175459">
                      <w:marLeft w:val="0"/>
                      <w:marRight w:val="0"/>
                      <w:marTop w:val="0"/>
                      <w:marBottom w:val="0"/>
                      <w:divBdr>
                        <w:top w:val="none" w:sz="0" w:space="0" w:color="auto"/>
                        <w:left w:val="none" w:sz="0" w:space="0" w:color="auto"/>
                        <w:bottom w:val="none" w:sz="0" w:space="0" w:color="auto"/>
                        <w:right w:val="none" w:sz="0" w:space="0" w:color="auto"/>
                      </w:divBdr>
                      <w:divsChild>
                        <w:div w:id="910702973">
                          <w:marLeft w:val="0"/>
                          <w:marRight w:val="0"/>
                          <w:marTop w:val="60"/>
                          <w:marBottom w:val="60"/>
                          <w:divBdr>
                            <w:top w:val="none" w:sz="0" w:space="0" w:color="auto"/>
                            <w:left w:val="none" w:sz="0" w:space="0" w:color="auto"/>
                            <w:bottom w:val="none" w:sz="0" w:space="0" w:color="auto"/>
                            <w:right w:val="none" w:sz="0" w:space="0" w:color="auto"/>
                          </w:divBdr>
                          <w:divsChild>
                            <w:div w:id="1178226978">
                              <w:marLeft w:val="0"/>
                              <w:marRight w:val="0"/>
                              <w:marTop w:val="0"/>
                              <w:marBottom w:val="0"/>
                              <w:divBdr>
                                <w:top w:val="none" w:sz="0" w:space="0" w:color="auto"/>
                                <w:left w:val="none" w:sz="0" w:space="0" w:color="auto"/>
                                <w:bottom w:val="none" w:sz="0" w:space="0" w:color="auto"/>
                                <w:right w:val="none" w:sz="0" w:space="0" w:color="auto"/>
                              </w:divBdr>
                              <w:divsChild>
                                <w:div w:id="2035693614">
                                  <w:marLeft w:val="-60"/>
                                  <w:marRight w:val="-60"/>
                                  <w:marTop w:val="0"/>
                                  <w:marBottom w:val="0"/>
                                  <w:divBdr>
                                    <w:top w:val="none" w:sz="0" w:space="0" w:color="auto"/>
                                    <w:left w:val="none" w:sz="0" w:space="0" w:color="auto"/>
                                    <w:bottom w:val="none" w:sz="0" w:space="0" w:color="auto"/>
                                    <w:right w:val="none" w:sz="0" w:space="0" w:color="auto"/>
                                  </w:divBdr>
                                  <w:divsChild>
                                    <w:div w:id="2112162554">
                                      <w:marLeft w:val="60"/>
                                      <w:marRight w:val="60"/>
                                      <w:marTop w:val="60"/>
                                      <w:marBottom w:val="60"/>
                                      <w:divBdr>
                                        <w:top w:val="none" w:sz="0" w:space="0" w:color="auto"/>
                                        <w:left w:val="none" w:sz="0" w:space="0" w:color="auto"/>
                                        <w:bottom w:val="none" w:sz="0" w:space="0" w:color="auto"/>
                                        <w:right w:val="none" w:sz="0" w:space="0" w:color="auto"/>
                                      </w:divBdr>
                                    </w:div>
                                    <w:div w:id="363139107">
                                      <w:marLeft w:val="60"/>
                                      <w:marRight w:val="60"/>
                                      <w:marTop w:val="60"/>
                                      <w:marBottom w:val="60"/>
                                      <w:divBdr>
                                        <w:top w:val="none" w:sz="0" w:space="0" w:color="auto"/>
                                        <w:left w:val="none" w:sz="0" w:space="0" w:color="auto"/>
                                        <w:bottom w:val="none" w:sz="0" w:space="0" w:color="auto"/>
                                        <w:right w:val="none" w:sz="0" w:space="0" w:color="auto"/>
                                      </w:divBdr>
                                    </w:div>
                                    <w:div w:id="17839541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03315505">
                          <w:marLeft w:val="0"/>
                          <w:marRight w:val="0"/>
                          <w:marTop w:val="60"/>
                          <w:marBottom w:val="60"/>
                          <w:divBdr>
                            <w:top w:val="none" w:sz="0" w:space="0" w:color="auto"/>
                            <w:left w:val="none" w:sz="0" w:space="0" w:color="auto"/>
                            <w:bottom w:val="none" w:sz="0" w:space="0" w:color="auto"/>
                            <w:right w:val="none" w:sz="0" w:space="0" w:color="auto"/>
                          </w:divBdr>
                          <w:divsChild>
                            <w:div w:id="690494679">
                              <w:marLeft w:val="0"/>
                              <w:marRight w:val="0"/>
                              <w:marTop w:val="0"/>
                              <w:marBottom w:val="0"/>
                              <w:divBdr>
                                <w:top w:val="none" w:sz="0" w:space="0" w:color="auto"/>
                                <w:left w:val="none" w:sz="0" w:space="0" w:color="auto"/>
                                <w:bottom w:val="none" w:sz="0" w:space="0" w:color="auto"/>
                                <w:right w:val="none" w:sz="0" w:space="0" w:color="auto"/>
                              </w:divBdr>
                              <w:divsChild>
                                <w:div w:id="2095779042">
                                  <w:marLeft w:val="0"/>
                                  <w:marRight w:val="0"/>
                                  <w:marTop w:val="15"/>
                                  <w:marBottom w:val="60"/>
                                  <w:divBdr>
                                    <w:top w:val="none" w:sz="0" w:space="0" w:color="auto"/>
                                    <w:left w:val="none" w:sz="0" w:space="0" w:color="auto"/>
                                    <w:bottom w:val="none" w:sz="0" w:space="0" w:color="auto"/>
                                    <w:right w:val="none" w:sz="0" w:space="0" w:color="auto"/>
                                  </w:divBdr>
                                </w:div>
                                <w:div w:id="1478181129">
                                  <w:marLeft w:val="0"/>
                                  <w:marRight w:val="0"/>
                                  <w:marTop w:val="0"/>
                                  <w:marBottom w:val="0"/>
                                  <w:divBdr>
                                    <w:top w:val="none" w:sz="0" w:space="0" w:color="auto"/>
                                    <w:left w:val="none" w:sz="0" w:space="0" w:color="auto"/>
                                    <w:bottom w:val="none" w:sz="0" w:space="0" w:color="auto"/>
                                    <w:right w:val="none" w:sz="0" w:space="0" w:color="auto"/>
                                  </w:divBdr>
                                  <w:divsChild>
                                    <w:div w:id="1434745667">
                                      <w:marLeft w:val="0"/>
                                      <w:marRight w:val="0"/>
                                      <w:marTop w:val="0"/>
                                      <w:marBottom w:val="0"/>
                                      <w:divBdr>
                                        <w:top w:val="none" w:sz="0" w:space="0" w:color="auto"/>
                                        <w:left w:val="none" w:sz="0" w:space="0" w:color="auto"/>
                                        <w:bottom w:val="none" w:sz="0" w:space="0" w:color="auto"/>
                                        <w:right w:val="none" w:sz="0" w:space="0" w:color="auto"/>
                                      </w:divBdr>
                                    </w:div>
                                  </w:divsChild>
                                </w:div>
                                <w:div w:id="537667044">
                                  <w:marLeft w:val="120"/>
                                  <w:marRight w:val="0"/>
                                  <w:marTop w:val="0"/>
                                  <w:marBottom w:val="0"/>
                                  <w:divBdr>
                                    <w:top w:val="none" w:sz="0" w:space="0" w:color="auto"/>
                                    <w:left w:val="none" w:sz="0" w:space="0" w:color="auto"/>
                                    <w:bottom w:val="none" w:sz="0" w:space="0" w:color="auto"/>
                                    <w:right w:val="none" w:sz="0" w:space="0" w:color="auto"/>
                                  </w:divBdr>
                                  <w:divsChild>
                                    <w:div w:id="389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336009">
              <w:marLeft w:val="0"/>
              <w:marRight w:val="0"/>
              <w:marTop w:val="0"/>
              <w:marBottom w:val="0"/>
              <w:divBdr>
                <w:top w:val="none" w:sz="0" w:space="0" w:color="auto"/>
                <w:left w:val="none" w:sz="0" w:space="0" w:color="auto"/>
                <w:bottom w:val="none" w:sz="0" w:space="0" w:color="auto"/>
                <w:right w:val="none" w:sz="0" w:space="0" w:color="auto"/>
              </w:divBdr>
              <w:divsChild>
                <w:div w:id="20410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5686">
          <w:marLeft w:val="0"/>
          <w:marRight w:val="0"/>
          <w:marTop w:val="0"/>
          <w:marBottom w:val="0"/>
          <w:divBdr>
            <w:top w:val="none" w:sz="0" w:space="0" w:color="auto"/>
            <w:left w:val="none" w:sz="0" w:space="0" w:color="auto"/>
            <w:bottom w:val="none" w:sz="0" w:space="0" w:color="auto"/>
            <w:right w:val="none" w:sz="0" w:space="0" w:color="auto"/>
          </w:divBdr>
          <w:divsChild>
            <w:div w:id="1550454805">
              <w:marLeft w:val="0"/>
              <w:marRight w:val="0"/>
              <w:marTop w:val="0"/>
              <w:marBottom w:val="0"/>
              <w:divBdr>
                <w:top w:val="none" w:sz="0" w:space="0" w:color="auto"/>
                <w:left w:val="none" w:sz="0" w:space="0" w:color="auto"/>
                <w:bottom w:val="none" w:sz="0" w:space="0" w:color="auto"/>
                <w:right w:val="none" w:sz="0" w:space="0" w:color="auto"/>
              </w:divBdr>
              <w:divsChild>
                <w:div w:id="644699301">
                  <w:marLeft w:val="-30"/>
                  <w:marRight w:val="-30"/>
                  <w:marTop w:val="0"/>
                  <w:marBottom w:val="0"/>
                  <w:divBdr>
                    <w:top w:val="none" w:sz="0" w:space="0" w:color="auto"/>
                    <w:left w:val="none" w:sz="0" w:space="0" w:color="auto"/>
                    <w:bottom w:val="none" w:sz="0" w:space="0" w:color="auto"/>
                    <w:right w:val="none" w:sz="0" w:space="0" w:color="auto"/>
                  </w:divBdr>
                  <w:divsChild>
                    <w:div w:id="19356742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98540747">
              <w:marLeft w:val="0"/>
              <w:marRight w:val="0"/>
              <w:marTop w:val="0"/>
              <w:marBottom w:val="0"/>
              <w:divBdr>
                <w:top w:val="none" w:sz="0" w:space="0" w:color="auto"/>
                <w:left w:val="none" w:sz="0" w:space="0" w:color="auto"/>
                <w:bottom w:val="none" w:sz="0" w:space="0" w:color="auto"/>
                <w:right w:val="none" w:sz="0" w:space="0" w:color="auto"/>
              </w:divBdr>
              <w:divsChild>
                <w:div w:id="59601522">
                  <w:marLeft w:val="0"/>
                  <w:marRight w:val="0"/>
                  <w:marTop w:val="0"/>
                  <w:marBottom w:val="0"/>
                  <w:divBdr>
                    <w:top w:val="none" w:sz="0" w:space="0" w:color="auto"/>
                    <w:left w:val="none" w:sz="0" w:space="0" w:color="auto"/>
                    <w:bottom w:val="none" w:sz="0" w:space="0" w:color="auto"/>
                    <w:right w:val="none" w:sz="0" w:space="0" w:color="auto"/>
                  </w:divBdr>
                </w:div>
                <w:div w:id="1016008035">
                  <w:marLeft w:val="0"/>
                  <w:marRight w:val="0"/>
                  <w:marTop w:val="0"/>
                  <w:marBottom w:val="0"/>
                  <w:divBdr>
                    <w:top w:val="none" w:sz="0" w:space="0" w:color="auto"/>
                    <w:left w:val="none" w:sz="0" w:space="0" w:color="auto"/>
                    <w:bottom w:val="none" w:sz="0" w:space="0" w:color="auto"/>
                    <w:right w:val="none" w:sz="0" w:space="0" w:color="auto"/>
                  </w:divBdr>
                  <w:divsChild>
                    <w:div w:id="1942912544">
                      <w:marLeft w:val="0"/>
                      <w:marRight w:val="0"/>
                      <w:marTop w:val="0"/>
                      <w:marBottom w:val="0"/>
                      <w:divBdr>
                        <w:top w:val="none" w:sz="0" w:space="0" w:color="auto"/>
                        <w:left w:val="none" w:sz="0" w:space="0" w:color="auto"/>
                        <w:bottom w:val="none" w:sz="0" w:space="0" w:color="auto"/>
                        <w:right w:val="none" w:sz="0" w:space="0" w:color="auto"/>
                      </w:divBdr>
                      <w:divsChild>
                        <w:div w:id="545072271">
                          <w:marLeft w:val="0"/>
                          <w:marRight w:val="0"/>
                          <w:marTop w:val="60"/>
                          <w:marBottom w:val="60"/>
                          <w:divBdr>
                            <w:top w:val="none" w:sz="0" w:space="0" w:color="auto"/>
                            <w:left w:val="none" w:sz="0" w:space="0" w:color="auto"/>
                            <w:bottom w:val="none" w:sz="0" w:space="0" w:color="auto"/>
                            <w:right w:val="none" w:sz="0" w:space="0" w:color="auto"/>
                          </w:divBdr>
                          <w:divsChild>
                            <w:div w:id="1163548555">
                              <w:marLeft w:val="0"/>
                              <w:marRight w:val="0"/>
                              <w:marTop w:val="0"/>
                              <w:marBottom w:val="0"/>
                              <w:divBdr>
                                <w:top w:val="none" w:sz="0" w:space="0" w:color="auto"/>
                                <w:left w:val="none" w:sz="0" w:space="0" w:color="auto"/>
                                <w:bottom w:val="none" w:sz="0" w:space="0" w:color="auto"/>
                                <w:right w:val="none" w:sz="0" w:space="0" w:color="auto"/>
                              </w:divBdr>
                              <w:divsChild>
                                <w:div w:id="1926262660">
                                  <w:marLeft w:val="-60"/>
                                  <w:marRight w:val="-60"/>
                                  <w:marTop w:val="0"/>
                                  <w:marBottom w:val="0"/>
                                  <w:divBdr>
                                    <w:top w:val="none" w:sz="0" w:space="0" w:color="auto"/>
                                    <w:left w:val="none" w:sz="0" w:space="0" w:color="auto"/>
                                    <w:bottom w:val="none" w:sz="0" w:space="0" w:color="auto"/>
                                    <w:right w:val="none" w:sz="0" w:space="0" w:color="auto"/>
                                  </w:divBdr>
                                  <w:divsChild>
                                    <w:div w:id="946351412">
                                      <w:marLeft w:val="60"/>
                                      <w:marRight w:val="60"/>
                                      <w:marTop w:val="60"/>
                                      <w:marBottom w:val="60"/>
                                      <w:divBdr>
                                        <w:top w:val="none" w:sz="0" w:space="0" w:color="auto"/>
                                        <w:left w:val="none" w:sz="0" w:space="0" w:color="auto"/>
                                        <w:bottom w:val="none" w:sz="0" w:space="0" w:color="auto"/>
                                        <w:right w:val="none" w:sz="0" w:space="0" w:color="auto"/>
                                      </w:divBdr>
                                    </w:div>
                                    <w:div w:id="716660193">
                                      <w:marLeft w:val="60"/>
                                      <w:marRight w:val="60"/>
                                      <w:marTop w:val="60"/>
                                      <w:marBottom w:val="60"/>
                                      <w:divBdr>
                                        <w:top w:val="none" w:sz="0" w:space="0" w:color="auto"/>
                                        <w:left w:val="none" w:sz="0" w:space="0" w:color="auto"/>
                                        <w:bottom w:val="none" w:sz="0" w:space="0" w:color="auto"/>
                                        <w:right w:val="none" w:sz="0" w:space="0" w:color="auto"/>
                                      </w:divBdr>
                                    </w:div>
                                    <w:div w:id="64389679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63254534">
                          <w:marLeft w:val="0"/>
                          <w:marRight w:val="0"/>
                          <w:marTop w:val="60"/>
                          <w:marBottom w:val="60"/>
                          <w:divBdr>
                            <w:top w:val="none" w:sz="0" w:space="0" w:color="auto"/>
                            <w:left w:val="none" w:sz="0" w:space="0" w:color="auto"/>
                            <w:bottom w:val="none" w:sz="0" w:space="0" w:color="auto"/>
                            <w:right w:val="none" w:sz="0" w:space="0" w:color="auto"/>
                          </w:divBdr>
                          <w:divsChild>
                            <w:div w:id="1507788156">
                              <w:marLeft w:val="0"/>
                              <w:marRight w:val="0"/>
                              <w:marTop w:val="0"/>
                              <w:marBottom w:val="0"/>
                              <w:divBdr>
                                <w:top w:val="none" w:sz="0" w:space="0" w:color="auto"/>
                                <w:left w:val="none" w:sz="0" w:space="0" w:color="auto"/>
                                <w:bottom w:val="none" w:sz="0" w:space="0" w:color="auto"/>
                                <w:right w:val="none" w:sz="0" w:space="0" w:color="auto"/>
                              </w:divBdr>
                              <w:divsChild>
                                <w:div w:id="646277417">
                                  <w:marLeft w:val="0"/>
                                  <w:marRight w:val="0"/>
                                  <w:marTop w:val="15"/>
                                  <w:marBottom w:val="60"/>
                                  <w:divBdr>
                                    <w:top w:val="none" w:sz="0" w:space="0" w:color="auto"/>
                                    <w:left w:val="none" w:sz="0" w:space="0" w:color="auto"/>
                                    <w:bottom w:val="none" w:sz="0" w:space="0" w:color="auto"/>
                                    <w:right w:val="none" w:sz="0" w:space="0" w:color="auto"/>
                                  </w:divBdr>
                                </w:div>
                                <w:div w:id="1356535042">
                                  <w:marLeft w:val="0"/>
                                  <w:marRight w:val="0"/>
                                  <w:marTop w:val="0"/>
                                  <w:marBottom w:val="0"/>
                                  <w:divBdr>
                                    <w:top w:val="none" w:sz="0" w:space="0" w:color="auto"/>
                                    <w:left w:val="none" w:sz="0" w:space="0" w:color="auto"/>
                                    <w:bottom w:val="none" w:sz="0" w:space="0" w:color="auto"/>
                                    <w:right w:val="none" w:sz="0" w:space="0" w:color="auto"/>
                                  </w:divBdr>
                                  <w:divsChild>
                                    <w:div w:id="93214308">
                                      <w:marLeft w:val="0"/>
                                      <w:marRight w:val="0"/>
                                      <w:marTop w:val="0"/>
                                      <w:marBottom w:val="0"/>
                                      <w:divBdr>
                                        <w:top w:val="none" w:sz="0" w:space="0" w:color="auto"/>
                                        <w:left w:val="none" w:sz="0" w:space="0" w:color="auto"/>
                                        <w:bottom w:val="none" w:sz="0" w:space="0" w:color="auto"/>
                                        <w:right w:val="none" w:sz="0" w:space="0" w:color="auto"/>
                                      </w:divBdr>
                                    </w:div>
                                  </w:divsChild>
                                </w:div>
                                <w:div w:id="1530604553">
                                  <w:marLeft w:val="120"/>
                                  <w:marRight w:val="0"/>
                                  <w:marTop w:val="0"/>
                                  <w:marBottom w:val="0"/>
                                  <w:divBdr>
                                    <w:top w:val="none" w:sz="0" w:space="0" w:color="auto"/>
                                    <w:left w:val="none" w:sz="0" w:space="0" w:color="auto"/>
                                    <w:bottom w:val="none" w:sz="0" w:space="0" w:color="auto"/>
                                    <w:right w:val="none" w:sz="0" w:space="0" w:color="auto"/>
                                  </w:divBdr>
                                  <w:divsChild>
                                    <w:div w:id="461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273359">
              <w:marLeft w:val="0"/>
              <w:marRight w:val="0"/>
              <w:marTop w:val="0"/>
              <w:marBottom w:val="0"/>
              <w:divBdr>
                <w:top w:val="none" w:sz="0" w:space="0" w:color="auto"/>
                <w:left w:val="none" w:sz="0" w:space="0" w:color="auto"/>
                <w:bottom w:val="none" w:sz="0" w:space="0" w:color="auto"/>
                <w:right w:val="none" w:sz="0" w:space="0" w:color="auto"/>
              </w:divBdr>
              <w:divsChild>
                <w:div w:id="4356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992">
          <w:marLeft w:val="0"/>
          <w:marRight w:val="0"/>
          <w:marTop w:val="0"/>
          <w:marBottom w:val="0"/>
          <w:divBdr>
            <w:top w:val="none" w:sz="0" w:space="0" w:color="auto"/>
            <w:left w:val="none" w:sz="0" w:space="0" w:color="auto"/>
            <w:bottom w:val="none" w:sz="0" w:space="0" w:color="auto"/>
            <w:right w:val="none" w:sz="0" w:space="0" w:color="auto"/>
          </w:divBdr>
          <w:divsChild>
            <w:div w:id="1474567808">
              <w:marLeft w:val="0"/>
              <w:marRight w:val="0"/>
              <w:marTop w:val="0"/>
              <w:marBottom w:val="0"/>
              <w:divBdr>
                <w:top w:val="none" w:sz="0" w:space="0" w:color="auto"/>
                <w:left w:val="none" w:sz="0" w:space="0" w:color="auto"/>
                <w:bottom w:val="none" w:sz="0" w:space="0" w:color="auto"/>
                <w:right w:val="none" w:sz="0" w:space="0" w:color="auto"/>
              </w:divBdr>
              <w:divsChild>
                <w:div w:id="662203061">
                  <w:marLeft w:val="-30"/>
                  <w:marRight w:val="-30"/>
                  <w:marTop w:val="0"/>
                  <w:marBottom w:val="0"/>
                  <w:divBdr>
                    <w:top w:val="none" w:sz="0" w:space="0" w:color="auto"/>
                    <w:left w:val="none" w:sz="0" w:space="0" w:color="auto"/>
                    <w:bottom w:val="none" w:sz="0" w:space="0" w:color="auto"/>
                    <w:right w:val="none" w:sz="0" w:space="0" w:color="auto"/>
                  </w:divBdr>
                  <w:divsChild>
                    <w:div w:id="147286520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44877799">
              <w:marLeft w:val="0"/>
              <w:marRight w:val="0"/>
              <w:marTop w:val="0"/>
              <w:marBottom w:val="0"/>
              <w:divBdr>
                <w:top w:val="none" w:sz="0" w:space="0" w:color="auto"/>
                <w:left w:val="none" w:sz="0" w:space="0" w:color="auto"/>
                <w:bottom w:val="none" w:sz="0" w:space="0" w:color="auto"/>
                <w:right w:val="none" w:sz="0" w:space="0" w:color="auto"/>
              </w:divBdr>
              <w:divsChild>
                <w:div w:id="778531930">
                  <w:marLeft w:val="0"/>
                  <w:marRight w:val="0"/>
                  <w:marTop w:val="0"/>
                  <w:marBottom w:val="0"/>
                  <w:divBdr>
                    <w:top w:val="none" w:sz="0" w:space="0" w:color="auto"/>
                    <w:left w:val="none" w:sz="0" w:space="0" w:color="auto"/>
                    <w:bottom w:val="none" w:sz="0" w:space="0" w:color="auto"/>
                    <w:right w:val="none" w:sz="0" w:space="0" w:color="auto"/>
                  </w:divBdr>
                </w:div>
                <w:div w:id="1872107173">
                  <w:marLeft w:val="0"/>
                  <w:marRight w:val="0"/>
                  <w:marTop w:val="0"/>
                  <w:marBottom w:val="0"/>
                  <w:divBdr>
                    <w:top w:val="none" w:sz="0" w:space="0" w:color="auto"/>
                    <w:left w:val="none" w:sz="0" w:space="0" w:color="auto"/>
                    <w:bottom w:val="none" w:sz="0" w:space="0" w:color="auto"/>
                    <w:right w:val="none" w:sz="0" w:space="0" w:color="auto"/>
                  </w:divBdr>
                  <w:divsChild>
                    <w:div w:id="1521775123">
                      <w:marLeft w:val="0"/>
                      <w:marRight w:val="0"/>
                      <w:marTop w:val="0"/>
                      <w:marBottom w:val="0"/>
                      <w:divBdr>
                        <w:top w:val="none" w:sz="0" w:space="0" w:color="auto"/>
                        <w:left w:val="none" w:sz="0" w:space="0" w:color="auto"/>
                        <w:bottom w:val="none" w:sz="0" w:space="0" w:color="auto"/>
                        <w:right w:val="none" w:sz="0" w:space="0" w:color="auto"/>
                      </w:divBdr>
                      <w:divsChild>
                        <w:div w:id="1458522936">
                          <w:marLeft w:val="0"/>
                          <w:marRight w:val="0"/>
                          <w:marTop w:val="60"/>
                          <w:marBottom w:val="60"/>
                          <w:divBdr>
                            <w:top w:val="none" w:sz="0" w:space="0" w:color="auto"/>
                            <w:left w:val="none" w:sz="0" w:space="0" w:color="auto"/>
                            <w:bottom w:val="none" w:sz="0" w:space="0" w:color="auto"/>
                            <w:right w:val="none" w:sz="0" w:space="0" w:color="auto"/>
                          </w:divBdr>
                          <w:divsChild>
                            <w:div w:id="430706361">
                              <w:marLeft w:val="0"/>
                              <w:marRight w:val="0"/>
                              <w:marTop w:val="0"/>
                              <w:marBottom w:val="0"/>
                              <w:divBdr>
                                <w:top w:val="none" w:sz="0" w:space="0" w:color="auto"/>
                                <w:left w:val="none" w:sz="0" w:space="0" w:color="auto"/>
                                <w:bottom w:val="none" w:sz="0" w:space="0" w:color="auto"/>
                                <w:right w:val="none" w:sz="0" w:space="0" w:color="auto"/>
                              </w:divBdr>
                              <w:divsChild>
                                <w:div w:id="228273913">
                                  <w:marLeft w:val="-60"/>
                                  <w:marRight w:val="-60"/>
                                  <w:marTop w:val="0"/>
                                  <w:marBottom w:val="0"/>
                                  <w:divBdr>
                                    <w:top w:val="none" w:sz="0" w:space="0" w:color="auto"/>
                                    <w:left w:val="none" w:sz="0" w:space="0" w:color="auto"/>
                                    <w:bottom w:val="none" w:sz="0" w:space="0" w:color="auto"/>
                                    <w:right w:val="none" w:sz="0" w:space="0" w:color="auto"/>
                                  </w:divBdr>
                                  <w:divsChild>
                                    <w:div w:id="1443651410">
                                      <w:marLeft w:val="60"/>
                                      <w:marRight w:val="60"/>
                                      <w:marTop w:val="60"/>
                                      <w:marBottom w:val="60"/>
                                      <w:divBdr>
                                        <w:top w:val="none" w:sz="0" w:space="0" w:color="auto"/>
                                        <w:left w:val="none" w:sz="0" w:space="0" w:color="auto"/>
                                        <w:bottom w:val="none" w:sz="0" w:space="0" w:color="auto"/>
                                        <w:right w:val="none" w:sz="0" w:space="0" w:color="auto"/>
                                      </w:divBdr>
                                    </w:div>
                                    <w:div w:id="1906799465">
                                      <w:marLeft w:val="60"/>
                                      <w:marRight w:val="60"/>
                                      <w:marTop w:val="60"/>
                                      <w:marBottom w:val="60"/>
                                      <w:divBdr>
                                        <w:top w:val="none" w:sz="0" w:space="0" w:color="auto"/>
                                        <w:left w:val="none" w:sz="0" w:space="0" w:color="auto"/>
                                        <w:bottom w:val="none" w:sz="0" w:space="0" w:color="auto"/>
                                        <w:right w:val="none" w:sz="0" w:space="0" w:color="auto"/>
                                      </w:divBdr>
                                    </w:div>
                                    <w:div w:id="47259781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91566269">
                          <w:marLeft w:val="0"/>
                          <w:marRight w:val="0"/>
                          <w:marTop w:val="60"/>
                          <w:marBottom w:val="60"/>
                          <w:divBdr>
                            <w:top w:val="none" w:sz="0" w:space="0" w:color="auto"/>
                            <w:left w:val="none" w:sz="0" w:space="0" w:color="auto"/>
                            <w:bottom w:val="none" w:sz="0" w:space="0" w:color="auto"/>
                            <w:right w:val="none" w:sz="0" w:space="0" w:color="auto"/>
                          </w:divBdr>
                          <w:divsChild>
                            <w:div w:id="123934269">
                              <w:marLeft w:val="0"/>
                              <w:marRight w:val="0"/>
                              <w:marTop w:val="0"/>
                              <w:marBottom w:val="0"/>
                              <w:divBdr>
                                <w:top w:val="none" w:sz="0" w:space="0" w:color="auto"/>
                                <w:left w:val="none" w:sz="0" w:space="0" w:color="auto"/>
                                <w:bottom w:val="none" w:sz="0" w:space="0" w:color="auto"/>
                                <w:right w:val="none" w:sz="0" w:space="0" w:color="auto"/>
                              </w:divBdr>
                              <w:divsChild>
                                <w:div w:id="103812232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015525338">
                          <w:marLeft w:val="0"/>
                          <w:marRight w:val="0"/>
                          <w:marTop w:val="60"/>
                          <w:marBottom w:val="60"/>
                          <w:divBdr>
                            <w:top w:val="none" w:sz="0" w:space="0" w:color="auto"/>
                            <w:left w:val="none" w:sz="0" w:space="0" w:color="auto"/>
                            <w:bottom w:val="none" w:sz="0" w:space="0" w:color="auto"/>
                            <w:right w:val="none" w:sz="0" w:space="0" w:color="auto"/>
                          </w:divBdr>
                          <w:divsChild>
                            <w:div w:id="530844449">
                              <w:marLeft w:val="0"/>
                              <w:marRight w:val="0"/>
                              <w:marTop w:val="0"/>
                              <w:marBottom w:val="0"/>
                              <w:divBdr>
                                <w:top w:val="none" w:sz="0" w:space="0" w:color="auto"/>
                                <w:left w:val="none" w:sz="0" w:space="0" w:color="auto"/>
                                <w:bottom w:val="none" w:sz="0" w:space="0" w:color="auto"/>
                                <w:right w:val="none" w:sz="0" w:space="0" w:color="auto"/>
                              </w:divBdr>
                              <w:divsChild>
                                <w:div w:id="1790588737">
                                  <w:marLeft w:val="0"/>
                                  <w:marRight w:val="0"/>
                                  <w:marTop w:val="15"/>
                                  <w:marBottom w:val="60"/>
                                  <w:divBdr>
                                    <w:top w:val="none" w:sz="0" w:space="0" w:color="auto"/>
                                    <w:left w:val="none" w:sz="0" w:space="0" w:color="auto"/>
                                    <w:bottom w:val="none" w:sz="0" w:space="0" w:color="auto"/>
                                    <w:right w:val="none" w:sz="0" w:space="0" w:color="auto"/>
                                  </w:divBdr>
                                </w:div>
                                <w:div w:id="13786242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23807">
              <w:marLeft w:val="0"/>
              <w:marRight w:val="0"/>
              <w:marTop w:val="0"/>
              <w:marBottom w:val="0"/>
              <w:divBdr>
                <w:top w:val="none" w:sz="0" w:space="0" w:color="auto"/>
                <w:left w:val="none" w:sz="0" w:space="0" w:color="auto"/>
                <w:bottom w:val="none" w:sz="0" w:space="0" w:color="auto"/>
                <w:right w:val="none" w:sz="0" w:space="0" w:color="auto"/>
              </w:divBdr>
              <w:divsChild>
                <w:div w:id="139810137">
                  <w:marLeft w:val="0"/>
                  <w:marRight w:val="0"/>
                  <w:marTop w:val="0"/>
                  <w:marBottom w:val="0"/>
                  <w:divBdr>
                    <w:top w:val="none" w:sz="0" w:space="0" w:color="auto"/>
                    <w:left w:val="none" w:sz="0" w:space="0" w:color="auto"/>
                    <w:bottom w:val="none" w:sz="0" w:space="8" w:color="auto"/>
                    <w:right w:val="none" w:sz="0" w:space="0" w:color="auto"/>
                  </w:divBdr>
                  <w:divsChild>
                    <w:div w:id="1925993074">
                      <w:marLeft w:val="0"/>
                      <w:marRight w:val="0"/>
                      <w:marTop w:val="0"/>
                      <w:marBottom w:val="0"/>
                      <w:divBdr>
                        <w:top w:val="none" w:sz="0" w:space="0" w:color="auto"/>
                        <w:left w:val="none" w:sz="0" w:space="0" w:color="auto"/>
                        <w:bottom w:val="none" w:sz="0" w:space="0" w:color="auto"/>
                        <w:right w:val="none" w:sz="0" w:space="0" w:color="auto"/>
                      </w:divBdr>
                      <w:divsChild>
                        <w:div w:id="13089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840">
          <w:marLeft w:val="0"/>
          <w:marRight w:val="0"/>
          <w:marTop w:val="0"/>
          <w:marBottom w:val="0"/>
          <w:divBdr>
            <w:top w:val="none" w:sz="0" w:space="0" w:color="auto"/>
            <w:left w:val="none" w:sz="0" w:space="0" w:color="auto"/>
            <w:bottom w:val="none" w:sz="0" w:space="0" w:color="auto"/>
            <w:right w:val="none" w:sz="0" w:space="0" w:color="auto"/>
          </w:divBdr>
          <w:divsChild>
            <w:div w:id="1426149635">
              <w:marLeft w:val="0"/>
              <w:marRight w:val="0"/>
              <w:marTop w:val="0"/>
              <w:marBottom w:val="0"/>
              <w:divBdr>
                <w:top w:val="none" w:sz="0" w:space="0" w:color="auto"/>
                <w:left w:val="none" w:sz="0" w:space="0" w:color="auto"/>
                <w:bottom w:val="none" w:sz="0" w:space="0" w:color="auto"/>
                <w:right w:val="none" w:sz="0" w:space="0" w:color="auto"/>
              </w:divBdr>
              <w:divsChild>
                <w:div w:id="1518616392">
                  <w:marLeft w:val="-30"/>
                  <w:marRight w:val="-30"/>
                  <w:marTop w:val="0"/>
                  <w:marBottom w:val="0"/>
                  <w:divBdr>
                    <w:top w:val="none" w:sz="0" w:space="0" w:color="auto"/>
                    <w:left w:val="none" w:sz="0" w:space="0" w:color="auto"/>
                    <w:bottom w:val="none" w:sz="0" w:space="0" w:color="auto"/>
                    <w:right w:val="none" w:sz="0" w:space="0" w:color="auto"/>
                  </w:divBdr>
                  <w:divsChild>
                    <w:div w:id="209500827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60211609">
              <w:marLeft w:val="0"/>
              <w:marRight w:val="0"/>
              <w:marTop w:val="0"/>
              <w:marBottom w:val="0"/>
              <w:divBdr>
                <w:top w:val="none" w:sz="0" w:space="0" w:color="auto"/>
                <w:left w:val="none" w:sz="0" w:space="0" w:color="auto"/>
                <w:bottom w:val="none" w:sz="0" w:space="0" w:color="auto"/>
                <w:right w:val="none" w:sz="0" w:space="0" w:color="auto"/>
              </w:divBdr>
              <w:divsChild>
                <w:div w:id="2005206937">
                  <w:marLeft w:val="0"/>
                  <w:marRight w:val="0"/>
                  <w:marTop w:val="0"/>
                  <w:marBottom w:val="0"/>
                  <w:divBdr>
                    <w:top w:val="none" w:sz="0" w:space="0" w:color="auto"/>
                    <w:left w:val="none" w:sz="0" w:space="0" w:color="auto"/>
                    <w:bottom w:val="none" w:sz="0" w:space="0" w:color="auto"/>
                    <w:right w:val="none" w:sz="0" w:space="0" w:color="auto"/>
                  </w:divBdr>
                </w:div>
                <w:div w:id="44185700">
                  <w:marLeft w:val="0"/>
                  <w:marRight w:val="0"/>
                  <w:marTop w:val="0"/>
                  <w:marBottom w:val="0"/>
                  <w:divBdr>
                    <w:top w:val="none" w:sz="0" w:space="0" w:color="auto"/>
                    <w:left w:val="none" w:sz="0" w:space="0" w:color="auto"/>
                    <w:bottom w:val="none" w:sz="0" w:space="0" w:color="auto"/>
                    <w:right w:val="none" w:sz="0" w:space="0" w:color="auto"/>
                  </w:divBdr>
                  <w:divsChild>
                    <w:div w:id="450906961">
                      <w:marLeft w:val="0"/>
                      <w:marRight w:val="0"/>
                      <w:marTop w:val="0"/>
                      <w:marBottom w:val="0"/>
                      <w:divBdr>
                        <w:top w:val="none" w:sz="0" w:space="0" w:color="auto"/>
                        <w:left w:val="none" w:sz="0" w:space="0" w:color="auto"/>
                        <w:bottom w:val="none" w:sz="0" w:space="0" w:color="auto"/>
                        <w:right w:val="none" w:sz="0" w:space="0" w:color="auto"/>
                      </w:divBdr>
                      <w:divsChild>
                        <w:div w:id="1538275320">
                          <w:marLeft w:val="0"/>
                          <w:marRight w:val="0"/>
                          <w:marTop w:val="60"/>
                          <w:marBottom w:val="60"/>
                          <w:divBdr>
                            <w:top w:val="none" w:sz="0" w:space="0" w:color="auto"/>
                            <w:left w:val="none" w:sz="0" w:space="0" w:color="auto"/>
                            <w:bottom w:val="none" w:sz="0" w:space="0" w:color="auto"/>
                            <w:right w:val="none" w:sz="0" w:space="0" w:color="auto"/>
                          </w:divBdr>
                          <w:divsChild>
                            <w:div w:id="221523730">
                              <w:marLeft w:val="0"/>
                              <w:marRight w:val="0"/>
                              <w:marTop w:val="0"/>
                              <w:marBottom w:val="0"/>
                              <w:divBdr>
                                <w:top w:val="none" w:sz="0" w:space="0" w:color="auto"/>
                                <w:left w:val="none" w:sz="0" w:space="0" w:color="auto"/>
                                <w:bottom w:val="none" w:sz="0" w:space="0" w:color="auto"/>
                                <w:right w:val="none" w:sz="0" w:space="0" w:color="auto"/>
                              </w:divBdr>
                              <w:divsChild>
                                <w:div w:id="396787514">
                                  <w:marLeft w:val="-60"/>
                                  <w:marRight w:val="-60"/>
                                  <w:marTop w:val="0"/>
                                  <w:marBottom w:val="0"/>
                                  <w:divBdr>
                                    <w:top w:val="none" w:sz="0" w:space="0" w:color="auto"/>
                                    <w:left w:val="none" w:sz="0" w:space="0" w:color="auto"/>
                                    <w:bottom w:val="none" w:sz="0" w:space="0" w:color="auto"/>
                                    <w:right w:val="none" w:sz="0" w:space="0" w:color="auto"/>
                                  </w:divBdr>
                                  <w:divsChild>
                                    <w:div w:id="1888488912">
                                      <w:marLeft w:val="60"/>
                                      <w:marRight w:val="60"/>
                                      <w:marTop w:val="60"/>
                                      <w:marBottom w:val="60"/>
                                      <w:divBdr>
                                        <w:top w:val="none" w:sz="0" w:space="0" w:color="auto"/>
                                        <w:left w:val="none" w:sz="0" w:space="0" w:color="auto"/>
                                        <w:bottom w:val="none" w:sz="0" w:space="0" w:color="auto"/>
                                        <w:right w:val="none" w:sz="0" w:space="0" w:color="auto"/>
                                      </w:divBdr>
                                    </w:div>
                                    <w:div w:id="1825004101">
                                      <w:marLeft w:val="60"/>
                                      <w:marRight w:val="60"/>
                                      <w:marTop w:val="60"/>
                                      <w:marBottom w:val="60"/>
                                      <w:divBdr>
                                        <w:top w:val="none" w:sz="0" w:space="0" w:color="auto"/>
                                        <w:left w:val="none" w:sz="0" w:space="0" w:color="auto"/>
                                        <w:bottom w:val="none" w:sz="0" w:space="0" w:color="auto"/>
                                        <w:right w:val="none" w:sz="0" w:space="0" w:color="auto"/>
                                      </w:divBdr>
                                    </w:div>
                                    <w:div w:id="103137111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8069178">
                          <w:marLeft w:val="0"/>
                          <w:marRight w:val="0"/>
                          <w:marTop w:val="60"/>
                          <w:marBottom w:val="60"/>
                          <w:divBdr>
                            <w:top w:val="none" w:sz="0" w:space="0" w:color="auto"/>
                            <w:left w:val="none" w:sz="0" w:space="0" w:color="auto"/>
                            <w:bottom w:val="none" w:sz="0" w:space="0" w:color="auto"/>
                            <w:right w:val="none" w:sz="0" w:space="0" w:color="auto"/>
                          </w:divBdr>
                          <w:divsChild>
                            <w:div w:id="41558278">
                              <w:marLeft w:val="0"/>
                              <w:marRight w:val="0"/>
                              <w:marTop w:val="0"/>
                              <w:marBottom w:val="0"/>
                              <w:divBdr>
                                <w:top w:val="none" w:sz="0" w:space="0" w:color="auto"/>
                                <w:left w:val="none" w:sz="0" w:space="0" w:color="auto"/>
                                <w:bottom w:val="none" w:sz="0" w:space="0" w:color="auto"/>
                                <w:right w:val="none" w:sz="0" w:space="0" w:color="auto"/>
                              </w:divBdr>
                              <w:divsChild>
                                <w:div w:id="1264845595">
                                  <w:marLeft w:val="0"/>
                                  <w:marRight w:val="0"/>
                                  <w:marTop w:val="15"/>
                                  <w:marBottom w:val="60"/>
                                  <w:divBdr>
                                    <w:top w:val="none" w:sz="0" w:space="0" w:color="auto"/>
                                    <w:left w:val="none" w:sz="0" w:space="0" w:color="auto"/>
                                    <w:bottom w:val="none" w:sz="0" w:space="0" w:color="auto"/>
                                    <w:right w:val="none" w:sz="0" w:space="0" w:color="auto"/>
                                  </w:divBdr>
                                </w:div>
                                <w:div w:id="1067148976">
                                  <w:marLeft w:val="0"/>
                                  <w:marRight w:val="0"/>
                                  <w:marTop w:val="0"/>
                                  <w:marBottom w:val="0"/>
                                  <w:divBdr>
                                    <w:top w:val="none" w:sz="0" w:space="0" w:color="auto"/>
                                    <w:left w:val="none" w:sz="0" w:space="0" w:color="auto"/>
                                    <w:bottom w:val="none" w:sz="0" w:space="0" w:color="auto"/>
                                    <w:right w:val="none" w:sz="0" w:space="0" w:color="auto"/>
                                  </w:divBdr>
                                  <w:divsChild>
                                    <w:div w:id="1264415313">
                                      <w:marLeft w:val="0"/>
                                      <w:marRight w:val="0"/>
                                      <w:marTop w:val="0"/>
                                      <w:marBottom w:val="0"/>
                                      <w:divBdr>
                                        <w:top w:val="none" w:sz="0" w:space="0" w:color="auto"/>
                                        <w:left w:val="none" w:sz="0" w:space="0" w:color="auto"/>
                                        <w:bottom w:val="none" w:sz="0" w:space="0" w:color="auto"/>
                                        <w:right w:val="none" w:sz="0" w:space="0" w:color="auto"/>
                                      </w:divBdr>
                                    </w:div>
                                  </w:divsChild>
                                </w:div>
                                <w:div w:id="2102723487">
                                  <w:marLeft w:val="120"/>
                                  <w:marRight w:val="0"/>
                                  <w:marTop w:val="0"/>
                                  <w:marBottom w:val="0"/>
                                  <w:divBdr>
                                    <w:top w:val="none" w:sz="0" w:space="0" w:color="auto"/>
                                    <w:left w:val="none" w:sz="0" w:space="0" w:color="auto"/>
                                    <w:bottom w:val="none" w:sz="0" w:space="0" w:color="auto"/>
                                    <w:right w:val="none" w:sz="0" w:space="0" w:color="auto"/>
                                  </w:divBdr>
                                  <w:divsChild>
                                    <w:div w:id="254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30460">
              <w:marLeft w:val="0"/>
              <w:marRight w:val="0"/>
              <w:marTop w:val="0"/>
              <w:marBottom w:val="0"/>
              <w:divBdr>
                <w:top w:val="none" w:sz="0" w:space="0" w:color="auto"/>
                <w:left w:val="none" w:sz="0" w:space="0" w:color="auto"/>
                <w:bottom w:val="none" w:sz="0" w:space="0" w:color="auto"/>
                <w:right w:val="none" w:sz="0" w:space="0" w:color="auto"/>
              </w:divBdr>
              <w:divsChild>
                <w:div w:id="12322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969">
          <w:marLeft w:val="0"/>
          <w:marRight w:val="0"/>
          <w:marTop w:val="0"/>
          <w:marBottom w:val="0"/>
          <w:divBdr>
            <w:top w:val="none" w:sz="0" w:space="0" w:color="auto"/>
            <w:left w:val="none" w:sz="0" w:space="0" w:color="auto"/>
            <w:bottom w:val="none" w:sz="0" w:space="0" w:color="auto"/>
            <w:right w:val="none" w:sz="0" w:space="0" w:color="auto"/>
          </w:divBdr>
          <w:divsChild>
            <w:div w:id="216668363">
              <w:marLeft w:val="0"/>
              <w:marRight w:val="0"/>
              <w:marTop w:val="0"/>
              <w:marBottom w:val="0"/>
              <w:divBdr>
                <w:top w:val="none" w:sz="0" w:space="0" w:color="auto"/>
                <w:left w:val="none" w:sz="0" w:space="0" w:color="auto"/>
                <w:bottom w:val="none" w:sz="0" w:space="0" w:color="auto"/>
                <w:right w:val="none" w:sz="0" w:space="0" w:color="auto"/>
              </w:divBdr>
              <w:divsChild>
                <w:div w:id="1244097867">
                  <w:marLeft w:val="-30"/>
                  <w:marRight w:val="-30"/>
                  <w:marTop w:val="0"/>
                  <w:marBottom w:val="0"/>
                  <w:divBdr>
                    <w:top w:val="none" w:sz="0" w:space="0" w:color="auto"/>
                    <w:left w:val="none" w:sz="0" w:space="0" w:color="auto"/>
                    <w:bottom w:val="none" w:sz="0" w:space="0" w:color="auto"/>
                    <w:right w:val="none" w:sz="0" w:space="0" w:color="auto"/>
                  </w:divBdr>
                  <w:divsChild>
                    <w:div w:id="9881704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891067253">
              <w:marLeft w:val="0"/>
              <w:marRight w:val="0"/>
              <w:marTop w:val="0"/>
              <w:marBottom w:val="0"/>
              <w:divBdr>
                <w:top w:val="none" w:sz="0" w:space="0" w:color="auto"/>
                <w:left w:val="none" w:sz="0" w:space="0" w:color="auto"/>
                <w:bottom w:val="none" w:sz="0" w:space="0" w:color="auto"/>
                <w:right w:val="none" w:sz="0" w:space="0" w:color="auto"/>
              </w:divBdr>
              <w:divsChild>
                <w:div w:id="778992250">
                  <w:marLeft w:val="0"/>
                  <w:marRight w:val="0"/>
                  <w:marTop w:val="0"/>
                  <w:marBottom w:val="0"/>
                  <w:divBdr>
                    <w:top w:val="none" w:sz="0" w:space="0" w:color="auto"/>
                    <w:left w:val="none" w:sz="0" w:space="0" w:color="auto"/>
                    <w:bottom w:val="none" w:sz="0" w:space="0" w:color="auto"/>
                    <w:right w:val="none" w:sz="0" w:space="0" w:color="auto"/>
                  </w:divBdr>
                </w:div>
                <w:div w:id="5181744">
                  <w:marLeft w:val="0"/>
                  <w:marRight w:val="0"/>
                  <w:marTop w:val="0"/>
                  <w:marBottom w:val="0"/>
                  <w:divBdr>
                    <w:top w:val="none" w:sz="0" w:space="0" w:color="auto"/>
                    <w:left w:val="none" w:sz="0" w:space="0" w:color="auto"/>
                    <w:bottom w:val="none" w:sz="0" w:space="0" w:color="auto"/>
                    <w:right w:val="none" w:sz="0" w:space="0" w:color="auto"/>
                  </w:divBdr>
                  <w:divsChild>
                    <w:div w:id="1106540182">
                      <w:marLeft w:val="0"/>
                      <w:marRight w:val="0"/>
                      <w:marTop w:val="0"/>
                      <w:marBottom w:val="0"/>
                      <w:divBdr>
                        <w:top w:val="none" w:sz="0" w:space="0" w:color="auto"/>
                        <w:left w:val="none" w:sz="0" w:space="0" w:color="auto"/>
                        <w:bottom w:val="none" w:sz="0" w:space="0" w:color="auto"/>
                        <w:right w:val="none" w:sz="0" w:space="0" w:color="auto"/>
                      </w:divBdr>
                      <w:divsChild>
                        <w:div w:id="804005592">
                          <w:marLeft w:val="0"/>
                          <w:marRight w:val="0"/>
                          <w:marTop w:val="60"/>
                          <w:marBottom w:val="60"/>
                          <w:divBdr>
                            <w:top w:val="none" w:sz="0" w:space="0" w:color="auto"/>
                            <w:left w:val="none" w:sz="0" w:space="0" w:color="auto"/>
                            <w:bottom w:val="none" w:sz="0" w:space="0" w:color="auto"/>
                            <w:right w:val="none" w:sz="0" w:space="0" w:color="auto"/>
                          </w:divBdr>
                          <w:divsChild>
                            <w:div w:id="2090543078">
                              <w:marLeft w:val="0"/>
                              <w:marRight w:val="0"/>
                              <w:marTop w:val="0"/>
                              <w:marBottom w:val="0"/>
                              <w:divBdr>
                                <w:top w:val="none" w:sz="0" w:space="0" w:color="auto"/>
                                <w:left w:val="none" w:sz="0" w:space="0" w:color="auto"/>
                                <w:bottom w:val="none" w:sz="0" w:space="0" w:color="auto"/>
                                <w:right w:val="none" w:sz="0" w:space="0" w:color="auto"/>
                              </w:divBdr>
                              <w:divsChild>
                                <w:div w:id="1302610121">
                                  <w:marLeft w:val="-60"/>
                                  <w:marRight w:val="-60"/>
                                  <w:marTop w:val="0"/>
                                  <w:marBottom w:val="0"/>
                                  <w:divBdr>
                                    <w:top w:val="none" w:sz="0" w:space="0" w:color="auto"/>
                                    <w:left w:val="none" w:sz="0" w:space="0" w:color="auto"/>
                                    <w:bottom w:val="none" w:sz="0" w:space="0" w:color="auto"/>
                                    <w:right w:val="none" w:sz="0" w:space="0" w:color="auto"/>
                                  </w:divBdr>
                                  <w:divsChild>
                                    <w:div w:id="967903376">
                                      <w:marLeft w:val="60"/>
                                      <w:marRight w:val="60"/>
                                      <w:marTop w:val="60"/>
                                      <w:marBottom w:val="60"/>
                                      <w:divBdr>
                                        <w:top w:val="none" w:sz="0" w:space="0" w:color="auto"/>
                                        <w:left w:val="none" w:sz="0" w:space="0" w:color="auto"/>
                                        <w:bottom w:val="none" w:sz="0" w:space="0" w:color="auto"/>
                                        <w:right w:val="none" w:sz="0" w:space="0" w:color="auto"/>
                                      </w:divBdr>
                                    </w:div>
                                    <w:div w:id="249121552">
                                      <w:marLeft w:val="60"/>
                                      <w:marRight w:val="60"/>
                                      <w:marTop w:val="60"/>
                                      <w:marBottom w:val="60"/>
                                      <w:divBdr>
                                        <w:top w:val="none" w:sz="0" w:space="0" w:color="auto"/>
                                        <w:left w:val="none" w:sz="0" w:space="0" w:color="auto"/>
                                        <w:bottom w:val="none" w:sz="0" w:space="0" w:color="auto"/>
                                        <w:right w:val="none" w:sz="0" w:space="0" w:color="auto"/>
                                      </w:divBdr>
                                    </w:div>
                                    <w:div w:id="136408792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5755850">
                          <w:marLeft w:val="0"/>
                          <w:marRight w:val="0"/>
                          <w:marTop w:val="60"/>
                          <w:marBottom w:val="60"/>
                          <w:divBdr>
                            <w:top w:val="none" w:sz="0" w:space="0" w:color="auto"/>
                            <w:left w:val="none" w:sz="0" w:space="0" w:color="auto"/>
                            <w:bottom w:val="none" w:sz="0" w:space="0" w:color="auto"/>
                            <w:right w:val="none" w:sz="0" w:space="0" w:color="auto"/>
                          </w:divBdr>
                          <w:divsChild>
                            <w:div w:id="785805931">
                              <w:marLeft w:val="0"/>
                              <w:marRight w:val="0"/>
                              <w:marTop w:val="0"/>
                              <w:marBottom w:val="0"/>
                              <w:divBdr>
                                <w:top w:val="none" w:sz="0" w:space="0" w:color="auto"/>
                                <w:left w:val="none" w:sz="0" w:space="0" w:color="auto"/>
                                <w:bottom w:val="none" w:sz="0" w:space="0" w:color="auto"/>
                                <w:right w:val="none" w:sz="0" w:space="0" w:color="auto"/>
                              </w:divBdr>
                              <w:divsChild>
                                <w:div w:id="914824118">
                                  <w:marLeft w:val="0"/>
                                  <w:marRight w:val="0"/>
                                  <w:marTop w:val="15"/>
                                  <w:marBottom w:val="60"/>
                                  <w:divBdr>
                                    <w:top w:val="none" w:sz="0" w:space="0" w:color="auto"/>
                                    <w:left w:val="none" w:sz="0" w:space="0" w:color="auto"/>
                                    <w:bottom w:val="none" w:sz="0" w:space="0" w:color="auto"/>
                                    <w:right w:val="none" w:sz="0" w:space="0" w:color="auto"/>
                                  </w:divBdr>
                                </w:div>
                                <w:div w:id="1204977329">
                                  <w:marLeft w:val="0"/>
                                  <w:marRight w:val="0"/>
                                  <w:marTop w:val="0"/>
                                  <w:marBottom w:val="0"/>
                                  <w:divBdr>
                                    <w:top w:val="none" w:sz="0" w:space="0" w:color="auto"/>
                                    <w:left w:val="none" w:sz="0" w:space="0" w:color="auto"/>
                                    <w:bottom w:val="none" w:sz="0" w:space="0" w:color="auto"/>
                                    <w:right w:val="none" w:sz="0" w:space="0" w:color="auto"/>
                                  </w:divBdr>
                                  <w:divsChild>
                                    <w:div w:id="1058431969">
                                      <w:marLeft w:val="0"/>
                                      <w:marRight w:val="0"/>
                                      <w:marTop w:val="0"/>
                                      <w:marBottom w:val="0"/>
                                      <w:divBdr>
                                        <w:top w:val="none" w:sz="0" w:space="0" w:color="auto"/>
                                        <w:left w:val="none" w:sz="0" w:space="0" w:color="auto"/>
                                        <w:bottom w:val="none" w:sz="0" w:space="0" w:color="auto"/>
                                        <w:right w:val="none" w:sz="0" w:space="0" w:color="auto"/>
                                      </w:divBdr>
                                    </w:div>
                                  </w:divsChild>
                                </w:div>
                                <w:div w:id="1970428665">
                                  <w:marLeft w:val="120"/>
                                  <w:marRight w:val="0"/>
                                  <w:marTop w:val="0"/>
                                  <w:marBottom w:val="0"/>
                                  <w:divBdr>
                                    <w:top w:val="none" w:sz="0" w:space="0" w:color="auto"/>
                                    <w:left w:val="none" w:sz="0" w:space="0" w:color="auto"/>
                                    <w:bottom w:val="none" w:sz="0" w:space="0" w:color="auto"/>
                                    <w:right w:val="none" w:sz="0" w:space="0" w:color="auto"/>
                                  </w:divBdr>
                                  <w:divsChild>
                                    <w:div w:id="17718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12120">
              <w:marLeft w:val="0"/>
              <w:marRight w:val="0"/>
              <w:marTop w:val="0"/>
              <w:marBottom w:val="0"/>
              <w:divBdr>
                <w:top w:val="none" w:sz="0" w:space="0" w:color="auto"/>
                <w:left w:val="none" w:sz="0" w:space="0" w:color="auto"/>
                <w:bottom w:val="none" w:sz="0" w:space="0" w:color="auto"/>
                <w:right w:val="none" w:sz="0" w:space="0" w:color="auto"/>
              </w:divBdr>
              <w:divsChild>
                <w:div w:id="12983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524">
          <w:marLeft w:val="0"/>
          <w:marRight w:val="0"/>
          <w:marTop w:val="0"/>
          <w:marBottom w:val="0"/>
          <w:divBdr>
            <w:top w:val="none" w:sz="0" w:space="0" w:color="auto"/>
            <w:left w:val="none" w:sz="0" w:space="0" w:color="auto"/>
            <w:bottom w:val="none" w:sz="0" w:space="0" w:color="auto"/>
            <w:right w:val="none" w:sz="0" w:space="0" w:color="auto"/>
          </w:divBdr>
          <w:divsChild>
            <w:div w:id="1726181516">
              <w:marLeft w:val="0"/>
              <w:marRight w:val="0"/>
              <w:marTop w:val="0"/>
              <w:marBottom w:val="0"/>
              <w:divBdr>
                <w:top w:val="none" w:sz="0" w:space="0" w:color="auto"/>
                <w:left w:val="none" w:sz="0" w:space="0" w:color="auto"/>
                <w:bottom w:val="none" w:sz="0" w:space="0" w:color="auto"/>
                <w:right w:val="none" w:sz="0" w:space="0" w:color="auto"/>
              </w:divBdr>
              <w:divsChild>
                <w:div w:id="304361932">
                  <w:marLeft w:val="-30"/>
                  <w:marRight w:val="-30"/>
                  <w:marTop w:val="0"/>
                  <w:marBottom w:val="0"/>
                  <w:divBdr>
                    <w:top w:val="none" w:sz="0" w:space="0" w:color="auto"/>
                    <w:left w:val="none" w:sz="0" w:space="0" w:color="auto"/>
                    <w:bottom w:val="none" w:sz="0" w:space="0" w:color="auto"/>
                    <w:right w:val="none" w:sz="0" w:space="0" w:color="auto"/>
                  </w:divBdr>
                  <w:divsChild>
                    <w:div w:id="96111277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54011305">
              <w:marLeft w:val="0"/>
              <w:marRight w:val="0"/>
              <w:marTop w:val="0"/>
              <w:marBottom w:val="0"/>
              <w:divBdr>
                <w:top w:val="none" w:sz="0" w:space="0" w:color="auto"/>
                <w:left w:val="none" w:sz="0" w:space="0" w:color="auto"/>
                <w:bottom w:val="none" w:sz="0" w:space="0" w:color="auto"/>
                <w:right w:val="none" w:sz="0" w:space="0" w:color="auto"/>
              </w:divBdr>
              <w:divsChild>
                <w:div w:id="1194075006">
                  <w:marLeft w:val="0"/>
                  <w:marRight w:val="0"/>
                  <w:marTop w:val="0"/>
                  <w:marBottom w:val="0"/>
                  <w:divBdr>
                    <w:top w:val="none" w:sz="0" w:space="0" w:color="auto"/>
                    <w:left w:val="none" w:sz="0" w:space="0" w:color="auto"/>
                    <w:bottom w:val="none" w:sz="0" w:space="0" w:color="auto"/>
                    <w:right w:val="none" w:sz="0" w:space="0" w:color="auto"/>
                  </w:divBdr>
                </w:div>
                <w:div w:id="808279264">
                  <w:marLeft w:val="0"/>
                  <w:marRight w:val="0"/>
                  <w:marTop w:val="0"/>
                  <w:marBottom w:val="0"/>
                  <w:divBdr>
                    <w:top w:val="none" w:sz="0" w:space="0" w:color="auto"/>
                    <w:left w:val="none" w:sz="0" w:space="0" w:color="auto"/>
                    <w:bottom w:val="none" w:sz="0" w:space="0" w:color="auto"/>
                    <w:right w:val="none" w:sz="0" w:space="0" w:color="auto"/>
                  </w:divBdr>
                  <w:divsChild>
                    <w:div w:id="512839570">
                      <w:marLeft w:val="0"/>
                      <w:marRight w:val="0"/>
                      <w:marTop w:val="0"/>
                      <w:marBottom w:val="0"/>
                      <w:divBdr>
                        <w:top w:val="none" w:sz="0" w:space="0" w:color="auto"/>
                        <w:left w:val="none" w:sz="0" w:space="0" w:color="auto"/>
                        <w:bottom w:val="none" w:sz="0" w:space="0" w:color="auto"/>
                        <w:right w:val="none" w:sz="0" w:space="0" w:color="auto"/>
                      </w:divBdr>
                      <w:divsChild>
                        <w:div w:id="1239364267">
                          <w:marLeft w:val="0"/>
                          <w:marRight w:val="0"/>
                          <w:marTop w:val="60"/>
                          <w:marBottom w:val="60"/>
                          <w:divBdr>
                            <w:top w:val="none" w:sz="0" w:space="0" w:color="auto"/>
                            <w:left w:val="none" w:sz="0" w:space="0" w:color="auto"/>
                            <w:bottom w:val="none" w:sz="0" w:space="0" w:color="auto"/>
                            <w:right w:val="none" w:sz="0" w:space="0" w:color="auto"/>
                          </w:divBdr>
                          <w:divsChild>
                            <w:div w:id="404762896">
                              <w:marLeft w:val="0"/>
                              <w:marRight w:val="0"/>
                              <w:marTop w:val="0"/>
                              <w:marBottom w:val="0"/>
                              <w:divBdr>
                                <w:top w:val="none" w:sz="0" w:space="0" w:color="auto"/>
                                <w:left w:val="none" w:sz="0" w:space="0" w:color="auto"/>
                                <w:bottom w:val="none" w:sz="0" w:space="0" w:color="auto"/>
                                <w:right w:val="none" w:sz="0" w:space="0" w:color="auto"/>
                              </w:divBdr>
                              <w:divsChild>
                                <w:div w:id="1637687339">
                                  <w:marLeft w:val="-60"/>
                                  <w:marRight w:val="-60"/>
                                  <w:marTop w:val="0"/>
                                  <w:marBottom w:val="0"/>
                                  <w:divBdr>
                                    <w:top w:val="none" w:sz="0" w:space="0" w:color="auto"/>
                                    <w:left w:val="none" w:sz="0" w:space="0" w:color="auto"/>
                                    <w:bottom w:val="none" w:sz="0" w:space="0" w:color="auto"/>
                                    <w:right w:val="none" w:sz="0" w:space="0" w:color="auto"/>
                                  </w:divBdr>
                                  <w:divsChild>
                                    <w:div w:id="584191070">
                                      <w:marLeft w:val="60"/>
                                      <w:marRight w:val="60"/>
                                      <w:marTop w:val="60"/>
                                      <w:marBottom w:val="60"/>
                                      <w:divBdr>
                                        <w:top w:val="none" w:sz="0" w:space="0" w:color="auto"/>
                                        <w:left w:val="none" w:sz="0" w:space="0" w:color="auto"/>
                                        <w:bottom w:val="none" w:sz="0" w:space="0" w:color="auto"/>
                                        <w:right w:val="none" w:sz="0" w:space="0" w:color="auto"/>
                                      </w:divBdr>
                                    </w:div>
                                    <w:div w:id="1789427029">
                                      <w:marLeft w:val="60"/>
                                      <w:marRight w:val="60"/>
                                      <w:marTop w:val="60"/>
                                      <w:marBottom w:val="60"/>
                                      <w:divBdr>
                                        <w:top w:val="none" w:sz="0" w:space="0" w:color="auto"/>
                                        <w:left w:val="none" w:sz="0" w:space="0" w:color="auto"/>
                                        <w:bottom w:val="none" w:sz="0" w:space="0" w:color="auto"/>
                                        <w:right w:val="none" w:sz="0" w:space="0" w:color="auto"/>
                                      </w:divBdr>
                                    </w:div>
                                    <w:div w:id="151317915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89562450">
                          <w:marLeft w:val="0"/>
                          <w:marRight w:val="0"/>
                          <w:marTop w:val="60"/>
                          <w:marBottom w:val="60"/>
                          <w:divBdr>
                            <w:top w:val="none" w:sz="0" w:space="0" w:color="auto"/>
                            <w:left w:val="none" w:sz="0" w:space="0" w:color="auto"/>
                            <w:bottom w:val="none" w:sz="0" w:space="0" w:color="auto"/>
                            <w:right w:val="none" w:sz="0" w:space="0" w:color="auto"/>
                          </w:divBdr>
                          <w:divsChild>
                            <w:div w:id="1453355928">
                              <w:marLeft w:val="0"/>
                              <w:marRight w:val="0"/>
                              <w:marTop w:val="0"/>
                              <w:marBottom w:val="0"/>
                              <w:divBdr>
                                <w:top w:val="none" w:sz="0" w:space="0" w:color="auto"/>
                                <w:left w:val="none" w:sz="0" w:space="0" w:color="auto"/>
                                <w:bottom w:val="none" w:sz="0" w:space="0" w:color="auto"/>
                                <w:right w:val="none" w:sz="0" w:space="0" w:color="auto"/>
                              </w:divBdr>
                              <w:divsChild>
                                <w:div w:id="1647930128">
                                  <w:marLeft w:val="0"/>
                                  <w:marRight w:val="0"/>
                                  <w:marTop w:val="15"/>
                                  <w:marBottom w:val="60"/>
                                  <w:divBdr>
                                    <w:top w:val="none" w:sz="0" w:space="0" w:color="auto"/>
                                    <w:left w:val="none" w:sz="0" w:space="0" w:color="auto"/>
                                    <w:bottom w:val="none" w:sz="0" w:space="0" w:color="auto"/>
                                    <w:right w:val="none" w:sz="0" w:space="0" w:color="auto"/>
                                  </w:divBdr>
                                </w:div>
                                <w:div w:id="2134782283">
                                  <w:marLeft w:val="0"/>
                                  <w:marRight w:val="0"/>
                                  <w:marTop w:val="0"/>
                                  <w:marBottom w:val="0"/>
                                  <w:divBdr>
                                    <w:top w:val="none" w:sz="0" w:space="0" w:color="auto"/>
                                    <w:left w:val="none" w:sz="0" w:space="0" w:color="auto"/>
                                    <w:bottom w:val="none" w:sz="0" w:space="0" w:color="auto"/>
                                    <w:right w:val="none" w:sz="0" w:space="0" w:color="auto"/>
                                  </w:divBdr>
                                  <w:divsChild>
                                    <w:div w:id="471484034">
                                      <w:marLeft w:val="0"/>
                                      <w:marRight w:val="0"/>
                                      <w:marTop w:val="0"/>
                                      <w:marBottom w:val="0"/>
                                      <w:divBdr>
                                        <w:top w:val="none" w:sz="0" w:space="0" w:color="auto"/>
                                        <w:left w:val="none" w:sz="0" w:space="0" w:color="auto"/>
                                        <w:bottom w:val="none" w:sz="0" w:space="0" w:color="auto"/>
                                        <w:right w:val="none" w:sz="0" w:space="0" w:color="auto"/>
                                      </w:divBdr>
                                    </w:div>
                                  </w:divsChild>
                                </w:div>
                                <w:div w:id="1431197741">
                                  <w:marLeft w:val="120"/>
                                  <w:marRight w:val="0"/>
                                  <w:marTop w:val="0"/>
                                  <w:marBottom w:val="0"/>
                                  <w:divBdr>
                                    <w:top w:val="none" w:sz="0" w:space="0" w:color="auto"/>
                                    <w:left w:val="none" w:sz="0" w:space="0" w:color="auto"/>
                                    <w:bottom w:val="none" w:sz="0" w:space="0" w:color="auto"/>
                                    <w:right w:val="none" w:sz="0" w:space="0" w:color="auto"/>
                                  </w:divBdr>
                                  <w:divsChild>
                                    <w:div w:id="8437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51000">
              <w:marLeft w:val="0"/>
              <w:marRight w:val="0"/>
              <w:marTop w:val="0"/>
              <w:marBottom w:val="0"/>
              <w:divBdr>
                <w:top w:val="none" w:sz="0" w:space="0" w:color="auto"/>
                <w:left w:val="none" w:sz="0" w:space="0" w:color="auto"/>
                <w:bottom w:val="none" w:sz="0" w:space="0" w:color="auto"/>
                <w:right w:val="none" w:sz="0" w:space="0" w:color="auto"/>
              </w:divBdr>
              <w:divsChild>
                <w:div w:id="1610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987">
          <w:marLeft w:val="0"/>
          <w:marRight w:val="0"/>
          <w:marTop w:val="0"/>
          <w:marBottom w:val="0"/>
          <w:divBdr>
            <w:top w:val="none" w:sz="0" w:space="0" w:color="auto"/>
            <w:left w:val="none" w:sz="0" w:space="0" w:color="auto"/>
            <w:bottom w:val="none" w:sz="0" w:space="0" w:color="auto"/>
            <w:right w:val="none" w:sz="0" w:space="0" w:color="auto"/>
          </w:divBdr>
          <w:divsChild>
            <w:div w:id="385953014">
              <w:marLeft w:val="0"/>
              <w:marRight w:val="0"/>
              <w:marTop w:val="0"/>
              <w:marBottom w:val="0"/>
              <w:divBdr>
                <w:top w:val="none" w:sz="0" w:space="0" w:color="auto"/>
                <w:left w:val="none" w:sz="0" w:space="0" w:color="auto"/>
                <w:bottom w:val="none" w:sz="0" w:space="0" w:color="auto"/>
                <w:right w:val="none" w:sz="0" w:space="0" w:color="auto"/>
              </w:divBdr>
              <w:divsChild>
                <w:div w:id="2014843068">
                  <w:marLeft w:val="-30"/>
                  <w:marRight w:val="-30"/>
                  <w:marTop w:val="0"/>
                  <w:marBottom w:val="0"/>
                  <w:divBdr>
                    <w:top w:val="none" w:sz="0" w:space="0" w:color="auto"/>
                    <w:left w:val="none" w:sz="0" w:space="0" w:color="auto"/>
                    <w:bottom w:val="none" w:sz="0" w:space="0" w:color="auto"/>
                    <w:right w:val="none" w:sz="0" w:space="0" w:color="auto"/>
                  </w:divBdr>
                  <w:divsChild>
                    <w:div w:id="34328923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81903970">
              <w:marLeft w:val="0"/>
              <w:marRight w:val="0"/>
              <w:marTop w:val="0"/>
              <w:marBottom w:val="0"/>
              <w:divBdr>
                <w:top w:val="none" w:sz="0" w:space="0" w:color="auto"/>
                <w:left w:val="none" w:sz="0" w:space="0" w:color="auto"/>
                <w:bottom w:val="none" w:sz="0" w:space="0" w:color="auto"/>
                <w:right w:val="none" w:sz="0" w:space="0" w:color="auto"/>
              </w:divBdr>
              <w:divsChild>
                <w:div w:id="1635215297">
                  <w:marLeft w:val="0"/>
                  <w:marRight w:val="0"/>
                  <w:marTop w:val="0"/>
                  <w:marBottom w:val="0"/>
                  <w:divBdr>
                    <w:top w:val="none" w:sz="0" w:space="0" w:color="auto"/>
                    <w:left w:val="none" w:sz="0" w:space="0" w:color="auto"/>
                    <w:bottom w:val="none" w:sz="0" w:space="0" w:color="auto"/>
                    <w:right w:val="none" w:sz="0" w:space="0" w:color="auto"/>
                  </w:divBdr>
                </w:div>
                <w:div w:id="890313788">
                  <w:marLeft w:val="0"/>
                  <w:marRight w:val="0"/>
                  <w:marTop w:val="0"/>
                  <w:marBottom w:val="0"/>
                  <w:divBdr>
                    <w:top w:val="none" w:sz="0" w:space="0" w:color="auto"/>
                    <w:left w:val="none" w:sz="0" w:space="0" w:color="auto"/>
                    <w:bottom w:val="none" w:sz="0" w:space="0" w:color="auto"/>
                    <w:right w:val="none" w:sz="0" w:space="0" w:color="auto"/>
                  </w:divBdr>
                  <w:divsChild>
                    <w:div w:id="54747411">
                      <w:marLeft w:val="0"/>
                      <w:marRight w:val="0"/>
                      <w:marTop w:val="0"/>
                      <w:marBottom w:val="0"/>
                      <w:divBdr>
                        <w:top w:val="none" w:sz="0" w:space="0" w:color="auto"/>
                        <w:left w:val="none" w:sz="0" w:space="0" w:color="auto"/>
                        <w:bottom w:val="none" w:sz="0" w:space="0" w:color="auto"/>
                        <w:right w:val="none" w:sz="0" w:space="0" w:color="auto"/>
                      </w:divBdr>
                      <w:divsChild>
                        <w:div w:id="1957133475">
                          <w:marLeft w:val="0"/>
                          <w:marRight w:val="0"/>
                          <w:marTop w:val="60"/>
                          <w:marBottom w:val="60"/>
                          <w:divBdr>
                            <w:top w:val="none" w:sz="0" w:space="0" w:color="auto"/>
                            <w:left w:val="none" w:sz="0" w:space="0" w:color="auto"/>
                            <w:bottom w:val="none" w:sz="0" w:space="0" w:color="auto"/>
                            <w:right w:val="none" w:sz="0" w:space="0" w:color="auto"/>
                          </w:divBdr>
                          <w:divsChild>
                            <w:div w:id="814031841">
                              <w:marLeft w:val="0"/>
                              <w:marRight w:val="0"/>
                              <w:marTop w:val="0"/>
                              <w:marBottom w:val="0"/>
                              <w:divBdr>
                                <w:top w:val="none" w:sz="0" w:space="0" w:color="auto"/>
                                <w:left w:val="none" w:sz="0" w:space="0" w:color="auto"/>
                                <w:bottom w:val="none" w:sz="0" w:space="0" w:color="auto"/>
                                <w:right w:val="none" w:sz="0" w:space="0" w:color="auto"/>
                              </w:divBdr>
                              <w:divsChild>
                                <w:div w:id="295524856">
                                  <w:marLeft w:val="-60"/>
                                  <w:marRight w:val="-60"/>
                                  <w:marTop w:val="0"/>
                                  <w:marBottom w:val="0"/>
                                  <w:divBdr>
                                    <w:top w:val="none" w:sz="0" w:space="0" w:color="auto"/>
                                    <w:left w:val="none" w:sz="0" w:space="0" w:color="auto"/>
                                    <w:bottom w:val="none" w:sz="0" w:space="0" w:color="auto"/>
                                    <w:right w:val="none" w:sz="0" w:space="0" w:color="auto"/>
                                  </w:divBdr>
                                  <w:divsChild>
                                    <w:div w:id="1922638921">
                                      <w:marLeft w:val="60"/>
                                      <w:marRight w:val="60"/>
                                      <w:marTop w:val="60"/>
                                      <w:marBottom w:val="60"/>
                                      <w:divBdr>
                                        <w:top w:val="none" w:sz="0" w:space="0" w:color="auto"/>
                                        <w:left w:val="none" w:sz="0" w:space="0" w:color="auto"/>
                                        <w:bottom w:val="none" w:sz="0" w:space="0" w:color="auto"/>
                                        <w:right w:val="none" w:sz="0" w:space="0" w:color="auto"/>
                                      </w:divBdr>
                                    </w:div>
                                    <w:div w:id="557664050">
                                      <w:marLeft w:val="60"/>
                                      <w:marRight w:val="60"/>
                                      <w:marTop w:val="60"/>
                                      <w:marBottom w:val="60"/>
                                      <w:divBdr>
                                        <w:top w:val="none" w:sz="0" w:space="0" w:color="auto"/>
                                        <w:left w:val="none" w:sz="0" w:space="0" w:color="auto"/>
                                        <w:bottom w:val="none" w:sz="0" w:space="0" w:color="auto"/>
                                        <w:right w:val="none" w:sz="0" w:space="0" w:color="auto"/>
                                      </w:divBdr>
                                    </w:div>
                                    <w:div w:id="175763219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14586729">
                          <w:marLeft w:val="0"/>
                          <w:marRight w:val="0"/>
                          <w:marTop w:val="60"/>
                          <w:marBottom w:val="60"/>
                          <w:divBdr>
                            <w:top w:val="none" w:sz="0" w:space="0" w:color="auto"/>
                            <w:left w:val="none" w:sz="0" w:space="0" w:color="auto"/>
                            <w:bottom w:val="none" w:sz="0" w:space="0" w:color="auto"/>
                            <w:right w:val="none" w:sz="0" w:space="0" w:color="auto"/>
                          </w:divBdr>
                          <w:divsChild>
                            <w:div w:id="1880819336">
                              <w:marLeft w:val="0"/>
                              <w:marRight w:val="0"/>
                              <w:marTop w:val="0"/>
                              <w:marBottom w:val="0"/>
                              <w:divBdr>
                                <w:top w:val="none" w:sz="0" w:space="0" w:color="auto"/>
                                <w:left w:val="none" w:sz="0" w:space="0" w:color="auto"/>
                                <w:bottom w:val="none" w:sz="0" w:space="0" w:color="auto"/>
                                <w:right w:val="none" w:sz="0" w:space="0" w:color="auto"/>
                              </w:divBdr>
                              <w:divsChild>
                                <w:div w:id="663509000">
                                  <w:marLeft w:val="0"/>
                                  <w:marRight w:val="0"/>
                                  <w:marTop w:val="15"/>
                                  <w:marBottom w:val="60"/>
                                  <w:divBdr>
                                    <w:top w:val="none" w:sz="0" w:space="0" w:color="auto"/>
                                    <w:left w:val="none" w:sz="0" w:space="0" w:color="auto"/>
                                    <w:bottom w:val="none" w:sz="0" w:space="0" w:color="auto"/>
                                    <w:right w:val="none" w:sz="0" w:space="0" w:color="auto"/>
                                  </w:divBdr>
                                </w:div>
                                <w:div w:id="1379933616">
                                  <w:marLeft w:val="0"/>
                                  <w:marRight w:val="0"/>
                                  <w:marTop w:val="0"/>
                                  <w:marBottom w:val="0"/>
                                  <w:divBdr>
                                    <w:top w:val="none" w:sz="0" w:space="0" w:color="auto"/>
                                    <w:left w:val="none" w:sz="0" w:space="0" w:color="auto"/>
                                    <w:bottom w:val="none" w:sz="0" w:space="0" w:color="auto"/>
                                    <w:right w:val="none" w:sz="0" w:space="0" w:color="auto"/>
                                  </w:divBdr>
                                  <w:divsChild>
                                    <w:div w:id="1891720751">
                                      <w:marLeft w:val="0"/>
                                      <w:marRight w:val="0"/>
                                      <w:marTop w:val="0"/>
                                      <w:marBottom w:val="0"/>
                                      <w:divBdr>
                                        <w:top w:val="none" w:sz="0" w:space="0" w:color="auto"/>
                                        <w:left w:val="none" w:sz="0" w:space="0" w:color="auto"/>
                                        <w:bottom w:val="none" w:sz="0" w:space="0" w:color="auto"/>
                                        <w:right w:val="none" w:sz="0" w:space="0" w:color="auto"/>
                                      </w:divBdr>
                                    </w:div>
                                  </w:divsChild>
                                </w:div>
                                <w:div w:id="320431988">
                                  <w:marLeft w:val="120"/>
                                  <w:marRight w:val="0"/>
                                  <w:marTop w:val="0"/>
                                  <w:marBottom w:val="0"/>
                                  <w:divBdr>
                                    <w:top w:val="none" w:sz="0" w:space="0" w:color="auto"/>
                                    <w:left w:val="none" w:sz="0" w:space="0" w:color="auto"/>
                                    <w:bottom w:val="none" w:sz="0" w:space="0" w:color="auto"/>
                                    <w:right w:val="none" w:sz="0" w:space="0" w:color="auto"/>
                                  </w:divBdr>
                                  <w:divsChild>
                                    <w:div w:id="20535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3582">
                          <w:marLeft w:val="0"/>
                          <w:marRight w:val="0"/>
                          <w:marTop w:val="60"/>
                          <w:marBottom w:val="60"/>
                          <w:divBdr>
                            <w:top w:val="none" w:sz="0" w:space="0" w:color="auto"/>
                            <w:left w:val="none" w:sz="0" w:space="0" w:color="auto"/>
                            <w:bottom w:val="none" w:sz="0" w:space="0" w:color="auto"/>
                            <w:right w:val="none" w:sz="0" w:space="0" w:color="auto"/>
                          </w:divBdr>
                          <w:divsChild>
                            <w:div w:id="1276867706">
                              <w:marLeft w:val="0"/>
                              <w:marRight w:val="0"/>
                              <w:marTop w:val="0"/>
                              <w:marBottom w:val="0"/>
                              <w:divBdr>
                                <w:top w:val="none" w:sz="0" w:space="0" w:color="auto"/>
                                <w:left w:val="none" w:sz="0" w:space="0" w:color="auto"/>
                                <w:bottom w:val="none" w:sz="0" w:space="0" w:color="auto"/>
                                <w:right w:val="none" w:sz="0" w:space="0" w:color="auto"/>
                              </w:divBdr>
                              <w:divsChild>
                                <w:div w:id="732702803">
                                  <w:marLeft w:val="0"/>
                                  <w:marRight w:val="0"/>
                                  <w:marTop w:val="15"/>
                                  <w:marBottom w:val="60"/>
                                  <w:divBdr>
                                    <w:top w:val="none" w:sz="0" w:space="0" w:color="auto"/>
                                    <w:left w:val="none" w:sz="0" w:space="0" w:color="auto"/>
                                    <w:bottom w:val="none" w:sz="0" w:space="0" w:color="auto"/>
                                    <w:right w:val="none" w:sz="0" w:space="0" w:color="auto"/>
                                  </w:divBdr>
                                </w:div>
                                <w:div w:id="1992519430">
                                  <w:marLeft w:val="0"/>
                                  <w:marRight w:val="0"/>
                                  <w:marTop w:val="0"/>
                                  <w:marBottom w:val="0"/>
                                  <w:divBdr>
                                    <w:top w:val="none" w:sz="0" w:space="0" w:color="auto"/>
                                    <w:left w:val="none" w:sz="0" w:space="0" w:color="auto"/>
                                    <w:bottom w:val="none" w:sz="0" w:space="0" w:color="auto"/>
                                    <w:right w:val="none" w:sz="0" w:space="0" w:color="auto"/>
                                  </w:divBdr>
                                  <w:divsChild>
                                    <w:div w:id="1993219477">
                                      <w:marLeft w:val="0"/>
                                      <w:marRight w:val="0"/>
                                      <w:marTop w:val="0"/>
                                      <w:marBottom w:val="0"/>
                                      <w:divBdr>
                                        <w:top w:val="none" w:sz="0" w:space="0" w:color="auto"/>
                                        <w:left w:val="none" w:sz="0" w:space="0" w:color="auto"/>
                                        <w:bottom w:val="none" w:sz="0" w:space="0" w:color="auto"/>
                                        <w:right w:val="none" w:sz="0" w:space="0" w:color="auto"/>
                                      </w:divBdr>
                                    </w:div>
                                  </w:divsChild>
                                </w:div>
                                <w:div w:id="1731229556">
                                  <w:marLeft w:val="120"/>
                                  <w:marRight w:val="0"/>
                                  <w:marTop w:val="0"/>
                                  <w:marBottom w:val="0"/>
                                  <w:divBdr>
                                    <w:top w:val="none" w:sz="0" w:space="0" w:color="auto"/>
                                    <w:left w:val="none" w:sz="0" w:space="0" w:color="auto"/>
                                    <w:bottom w:val="none" w:sz="0" w:space="0" w:color="auto"/>
                                    <w:right w:val="none" w:sz="0" w:space="0" w:color="auto"/>
                                  </w:divBdr>
                                  <w:divsChild>
                                    <w:div w:id="16696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18194">
              <w:marLeft w:val="0"/>
              <w:marRight w:val="0"/>
              <w:marTop w:val="0"/>
              <w:marBottom w:val="0"/>
              <w:divBdr>
                <w:top w:val="none" w:sz="0" w:space="0" w:color="auto"/>
                <w:left w:val="none" w:sz="0" w:space="0" w:color="auto"/>
                <w:bottom w:val="none" w:sz="0" w:space="0" w:color="auto"/>
                <w:right w:val="none" w:sz="0" w:space="0" w:color="auto"/>
              </w:divBdr>
              <w:divsChild>
                <w:div w:id="727388095">
                  <w:marLeft w:val="0"/>
                  <w:marRight w:val="0"/>
                  <w:marTop w:val="0"/>
                  <w:marBottom w:val="0"/>
                  <w:divBdr>
                    <w:top w:val="none" w:sz="0" w:space="0" w:color="auto"/>
                    <w:left w:val="none" w:sz="0" w:space="0" w:color="auto"/>
                    <w:bottom w:val="none" w:sz="0" w:space="8" w:color="auto"/>
                    <w:right w:val="none" w:sz="0" w:space="0" w:color="auto"/>
                  </w:divBdr>
                  <w:divsChild>
                    <w:div w:id="121731823">
                      <w:marLeft w:val="0"/>
                      <w:marRight w:val="0"/>
                      <w:marTop w:val="0"/>
                      <w:marBottom w:val="0"/>
                      <w:divBdr>
                        <w:top w:val="none" w:sz="0" w:space="0" w:color="auto"/>
                        <w:left w:val="none" w:sz="0" w:space="0" w:color="auto"/>
                        <w:bottom w:val="none" w:sz="0" w:space="0" w:color="auto"/>
                        <w:right w:val="none" w:sz="0" w:space="0" w:color="auto"/>
                      </w:divBdr>
                      <w:divsChild>
                        <w:div w:id="1016807212">
                          <w:marLeft w:val="0"/>
                          <w:marRight w:val="0"/>
                          <w:marTop w:val="0"/>
                          <w:marBottom w:val="0"/>
                          <w:divBdr>
                            <w:top w:val="none" w:sz="0" w:space="0" w:color="auto"/>
                            <w:left w:val="none" w:sz="0" w:space="0" w:color="auto"/>
                            <w:bottom w:val="none" w:sz="0" w:space="0" w:color="auto"/>
                            <w:right w:val="none" w:sz="0" w:space="0" w:color="auto"/>
                          </w:divBdr>
                        </w:div>
                      </w:divsChild>
                    </w:div>
                    <w:div w:id="462308307">
                      <w:marLeft w:val="0"/>
                      <w:marRight w:val="0"/>
                      <w:marTop w:val="0"/>
                      <w:marBottom w:val="0"/>
                      <w:divBdr>
                        <w:top w:val="none" w:sz="0" w:space="0" w:color="auto"/>
                        <w:left w:val="none" w:sz="0" w:space="0" w:color="auto"/>
                        <w:bottom w:val="none" w:sz="0" w:space="0" w:color="auto"/>
                        <w:right w:val="none" w:sz="0" w:space="0" w:color="auto"/>
                      </w:divBdr>
                      <w:divsChild>
                        <w:div w:id="1026636077">
                          <w:marLeft w:val="0"/>
                          <w:marRight w:val="0"/>
                          <w:marTop w:val="0"/>
                          <w:marBottom w:val="0"/>
                          <w:divBdr>
                            <w:top w:val="none" w:sz="0" w:space="0" w:color="auto"/>
                            <w:left w:val="none" w:sz="0" w:space="0" w:color="auto"/>
                            <w:bottom w:val="none" w:sz="0" w:space="0" w:color="auto"/>
                            <w:right w:val="none" w:sz="0" w:space="0" w:color="auto"/>
                          </w:divBdr>
                        </w:div>
                      </w:divsChild>
                    </w:div>
                    <w:div w:id="1834447638">
                      <w:marLeft w:val="0"/>
                      <w:marRight w:val="0"/>
                      <w:marTop w:val="0"/>
                      <w:marBottom w:val="0"/>
                      <w:divBdr>
                        <w:top w:val="none" w:sz="0" w:space="0" w:color="auto"/>
                        <w:left w:val="none" w:sz="0" w:space="0" w:color="auto"/>
                        <w:bottom w:val="none" w:sz="0" w:space="0" w:color="auto"/>
                        <w:right w:val="none" w:sz="0" w:space="0" w:color="auto"/>
                      </w:divBdr>
                      <w:divsChild>
                        <w:div w:id="1304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6679">
          <w:marLeft w:val="0"/>
          <w:marRight w:val="0"/>
          <w:marTop w:val="0"/>
          <w:marBottom w:val="0"/>
          <w:divBdr>
            <w:top w:val="none" w:sz="0" w:space="0" w:color="auto"/>
            <w:left w:val="none" w:sz="0" w:space="0" w:color="auto"/>
            <w:bottom w:val="none" w:sz="0" w:space="0" w:color="auto"/>
            <w:right w:val="none" w:sz="0" w:space="0" w:color="auto"/>
          </w:divBdr>
          <w:divsChild>
            <w:div w:id="1109205386">
              <w:marLeft w:val="0"/>
              <w:marRight w:val="0"/>
              <w:marTop w:val="0"/>
              <w:marBottom w:val="0"/>
              <w:divBdr>
                <w:top w:val="none" w:sz="0" w:space="0" w:color="auto"/>
                <w:left w:val="none" w:sz="0" w:space="0" w:color="auto"/>
                <w:bottom w:val="none" w:sz="0" w:space="0" w:color="auto"/>
                <w:right w:val="none" w:sz="0" w:space="0" w:color="auto"/>
              </w:divBdr>
              <w:divsChild>
                <w:div w:id="551236867">
                  <w:marLeft w:val="-30"/>
                  <w:marRight w:val="-30"/>
                  <w:marTop w:val="0"/>
                  <w:marBottom w:val="0"/>
                  <w:divBdr>
                    <w:top w:val="none" w:sz="0" w:space="0" w:color="auto"/>
                    <w:left w:val="none" w:sz="0" w:space="0" w:color="auto"/>
                    <w:bottom w:val="none" w:sz="0" w:space="0" w:color="auto"/>
                    <w:right w:val="none" w:sz="0" w:space="0" w:color="auto"/>
                  </w:divBdr>
                  <w:divsChild>
                    <w:div w:id="511974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028020601">
              <w:marLeft w:val="0"/>
              <w:marRight w:val="0"/>
              <w:marTop w:val="0"/>
              <w:marBottom w:val="0"/>
              <w:divBdr>
                <w:top w:val="none" w:sz="0" w:space="0" w:color="auto"/>
                <w:left w:val="none" w:sz="0" w:space="0" w:color="auto"/>
                <w:bottom w:val="none" w:sz="0" w:space="0" w:color="auto"/>
                <w:right w:val="none" w:sz="0" w:space="0" w:color="auto"/>
              </w:divBdr>
              <w:divsChild>
                <w:div w:id="997153715">
                  <w:marLeft w:val="0"/>
                  <w:marRight w:val="0"/>
                  <w:marTop w:val="0"/>
                  <w:marBottom w:val="0"/>
                  <w:divBdr>
                    <w:top w:val="none" w:sz="0" w:space="0" w:color="auto"/>
                    <w:left w:val="none" w:sz="0" w:space="0" w:color="auto"/>
                    <w:bottom w:val="none" w:sz="0" w:space="0" w:color="auto"/>
                    <w:right w:val="none" w:sz="0" w:space="0" w:color="auto"/>
                  </w:divBdr>
                </w:div>
                <w:div w:id="63526494">
                  <w:marLeft w:val="0"/>
                  <w:marRight w:val="0"/>
                  <w:marTop w:val="0"/>
                  <w:marBottom w:val="0"/>
                  <w:divBdr>
                    <w:top w:val="none" w:sz="0" w:space="0" w:color="auto"/>
                    <w:left w:val="none" w:sz="0" w:space="0" w:color="auto"/>
                    <w:bottom w:val="none" w:sz="0" w:space="0" w:color="auto"/>
                    <w:right w:val="none" w:sz="0" w:space="0" w:color="auto"/>
                  </w:divBdr>
                  <w:divsChild>
                    <w:div w:id="255066979">
                      <w:marLeft w:val="0"/>
                      <w:marRight w:val="0"/>
                      <w:marTop w:val="0"/>
                      <w:marBottom w:val="0"/>
                      <w:divBdr>
                        <w:top w:val="none" w:sz="0" w:space="0" w:color="auto"/>
                        <w:left w:val="none" w:sz="0" w:space="0" w:color="auto"/>
                        <w:bottom w:val="none" w:sz="0" w:space="0" w:color="auto"/>
                        <w:right w:val="none" w:sz="0" w:space="0" w:color="auto"/>
                      </w:divBdr>
                      <w:divsChild>
                        <w:div w:id="647709304">
                          <w:marLeft w:val="0"/>
                          <w:marRight w:val="0"/>
                          <w:marTop w:val="60"/>
                          <w:marBottom w:val="60"/>
                          <w:divBdr>
                            <w:top w:val="none" w:sz="0" w:space="0" w:color="auto"/>
                            <w:left w:val="none" w:sz="0" w:space="0" w:color="auto"/>
                            <w:bottom w:val="none" w:sz="0" w:space="0" w:color="auto"/>
                            <w:right w:val="none" w:sz="0" w:space="0" w:color="auto"/>
                          </w:divBdr>
                          <w:divsChild>
                            <w:div w:id="2045861388">
                              <w:marLeft w:val="0"/>
                              <w:marRight w:val="0"/>
                              <w:marTop w:val="0"/>
                              <w:marBottom w:val="0"/>
                              <w:divBdr>
                                <w:top w:val="none" w:sz="0" w:space="0" w:color="auto"/>
                                <w:left w:val="none" w:sz="0" w:space="0" w:color="auto"/>
                                <w:bottom w:val="none" w:sz="0" w:space="0" w:color="auto"/>
                                <w:right w:val="none" w:sz="0" w:space="0" w:color="auto"/>
                              </w:divBdr>
                              <w:divsChild>
                                <w:div w:id="2103842143">
                                  <w:marLeft w:val="-60"/>
                                  <w:marRight w:val="-60"/>
                                  <w:marTop w:val="0"/>
                                  <w:marBottom w:val="0"/>
                                  <w:divBdr>
                                    <w:top w:val="none" w:sz="0" w:space="0" w:color="auto"/>
                                    <w:left w:val="none" w:sz="0" w:space="0" w:color="auto"/>
                                    <w:bottom w:val="none" w:sz="0" w:space="0" w:color="auto"/>
                                    <w:right w:val="none" w:sz="0" w:space="0" w:color="auto"/>
                                  </w:divBdr>
                                  <w:divsChild>
                                    <w:div w:id="223033993">
                                      <w:marLeft w:val="60"/>
                                      <w:marRight w:val="60"/>
                                      <w:marTop w:val="60"/>
                                      <w:marBottom w:val="60"/>
                                      <w:divBdr>
                                        <w:top w:val="none" w:sz="0" w:space="0" w:color="auto"/>
                                        <w:left w:val="none" w:sz="0" w:space="0" w:color="auto"/>
                                        <w:bottom w:val="none" w:sz="0" w:space="0" w:color="auto"/>
                                        <w:right w:val="none" w:sz="0" w:space="0" w:color="auto"/>
                                      </w:divBdr>
                                    </w:div>
                                    <w:div w:id="822429584">
                                      <w:marLeft w:val="60"/>
                                      <w:marRight w:val="60"/>
                                      <w:marTop w:val="60"/>
                                      <w:marBottom w:val="60"/>
                                      <w:divBdr>
                                        <w:top w:val="none" w:sz="0" w:space="0" w:color="auto"/>
                                        <w:left w:val="none" w:sz="0" w:space="0" w:color="auto"/>
                                        <w:bottom w:val="none" w:sz="0" w:space="0" w:color="auto"/>
                                        <w:right w:val="none" w:sz="0" w:space="0" w:color="auto"/>
                                      </w:divBdr>
                                    </w:div>
                                    <w:div w:id="210449730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83471947">
                          <w:marLeft w:val="0"/>
                          <w:marRight w:val="0"/>
                          <w:marTop w:val="60"/>
                          <w:marBottom w:val="60"/>
                          <w:divBdr>
                            <w:top w:val="none" w:sz="0" w:space="0" w:color="auto"/>
                            <w:left w:val="none" w:sz="0" w:space="0" w:color="auto"/>
                            <w:bottom w:val="none" w:sz="0" w:space="0" w:color="auto"/>
                            <w:right w:val="none" w:sz="0" w:space="0" w:color="auto"/>
                          </w:divBdr>
                          <w:divsChild>
                            <w:div w:id="181671057">
                              <w:marLeft w:val="0"/>
                              <w:marRight w:val="0"/>
                              <w:marTop w:val="0"/>
                              <w:marBottom w:val="0"/>
                              <w:divBdr>
                                <w:top w:val="none" w:sz="0" w:space="0" w:color="auto"/>
                                <w:left w:val="none" w:sz="0" w:space="0" w:color="auto"/>
                                <w:bottom w:val="none" w:sz="0" w:space="0" w:color="auto"/>
                                <w:right w:val="none" w:sz="0" w:space="0" w:color="auto"/>
                              </w:divBdr>
                              <w:divsChild>
                                <w:div w:id="2132893193">
                                  <w:marLeft w:val="0"/>
                                  <w:marRight w:val="0"/>
                                  <w:marTop w:val="15"/>
                                  <w:marBottom w:val="60"/>
                                  <w:divBdr>
                                    <w:top w:val="none" w:sz="0" w:space="0" w:color="auto"/>
                                    <w:left w:val="none" w:sz="0" w:space="0" w:color="auto"/>
                                    <w:bottom w:val="none" w:sz="0" w:space="0" w:color="auto"/>
                                    <w:right w:val="none" w:sz="0" w:space="0" w:color="auto"/>
                                  </w:divBdr>
                                </w:div>
                                <w:div w:id="1814054773">
                                  <w:marLeft w:val="0"/>
                                  <w:marRight w:val="0"/>
                                  <w:marTop w:val="0"/>
                                  <w:marBottom w:val="0"/>
                                  <w:divBdr>
                                    <w:top w:val="none" w:sz="0" w:space="0" w:color="auto"/>
                                    <w:left w:val="none" w:sz="0" w:space="0" w:color="auto"/>
                                    <w:bottom w:val="none" w:sz="0" w:space="0" w:color="auto"/>
                                    <w:right w:val="none" w:sz="0" w:space="0" w:color="auto"/>
                                  </w:divBdr>
                                  <w:divsChild>
                                    <w:div w:id="713775039">
                                      <w:marLeft w:val="0"/>
                                      <w:marRight w:val="0"/>
                                      <w:marTop w:val="0"/>
                                      <w:marBottom w:val="0"/>
                                      <w:divBdr>
                                        <w:top w:val="none" w:sz="0" w:space="0" w:color="auto"/>
                                        <w:left w:val="none" w:sz="0" w:space="0" w:color="auto"/>
                                        <w:bottom w:val="none" w:sz="0" w:space="0" w:color="auto"/>
                                        <w:right w:val="none" w:sz="0" w:space="0" w:color="auto"/>
                                      </w:divBdr>
                                    </w:div>
                                  </w:divsChild>
                                </w:div>
                                <w:div w:id="1428232834">
                                  <w:marLeft w:val="120"/>
                                  <w:marRight w:val="0"/>
                                  <w:marTop w:val="0"/>
                                  <w:marBottom w:val="0"/>
                                  <w:divBdr>
                                    <w:top w:val="none" w:sz="0" w:space="0" w:color="auto"/>
                                    <w:left w:val="none" w:sz="0" w:space="0" w:color="auto"/>
                                    <w:bottom w:val="none" w:sz="0" w:space="0" w:color="auto"/>
                                    <w:right w:val="none" w:sz="0" w:space="0" w:color="auto"/>
                                  </w:divBdr>
                                  <w:divsChild>
                                    <w:div w:id="2097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49315">
              <w:marLeft w:val="0"/>
              <w:marRight w:val="0"/>
              <w:marTop w:val="0"/>
              <w:marBottom w:val="0"/>
              <w:divBdr>
                <w:top w:val="none" w:sz="0" w:space="0" w:color="auto"/>
                <w:left w:val="none" w:sz="0" w:space="0" w:color="auto"/>
                <w:bottom w:val="none" w:sz="0" w:space="0" w:color="auto"/>
                <w:right w:val="none" w:sz="0" w:space="0" w:color="auto"/>
              </w:divBdr>
              <w:divsChild>
                <w:div w:id="15738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741">
          <w:marLeft w:val="0"/>
          <w:marRight w:val="0"/>
          <w:marTop w:val="0"/>
          <w:marBottom w:val="0"/>
          <w:divBdr>
            <w:top w:val="none" w:sz="0" w:space="0" w:color="auto"/>
            <w:left w:val="none" w:sz="0" w:space="0" w:color="auto"/>
            <w:bottom w:val="none" w:sz="0" w:space="0" w:color="auto"/>
            <w:right w:val="none" w:sz="0" w:space="0" w:color="auto"/>
          </w:divBdr>
          <w:divsChild>
            <w:div w:id="2068717652">
              <w:marLeft w:val="0"/>
              <w:marRight w:val="0"/>
              <w:marTop w:val="0"/>
              <w:marBottom w:val="0"/>
              <w:divBdr>
                <w:top w:val="none" w:sz="0" w:space="0" w:color="auto"/>
                <w:left w:val="none" w:sz="0" w:space="0" w:color="auto"/>
                <w:bottom w:val="none" w:sz="0" w:space="0" w:color="auto"/>
                <w:right w:val="none" w:sz="0" w:space="0" w:color="auto"/>
              </w:divBdr>
              <w:divsChild>
                <w:div w:id="1535390333">
                  <w:marLeft w:val="-30"/>
                  <w:marRight w:val="-30"/>
                  <w:marTop w:val="0"/>
                  <w:marBottom w:val="0"/>
                  <w:divBdr>
                    <w:top w:val="none" w:sz="0" w:space="0" w:color="auto"/>
                    <w:left w:val="none" w:sz="0" w:space="0" w:color="auto"/>
                    <w:bottom w:val="none" w:sz="0" w:space="0" w:color="auto"/>
                    <w:right w:val="none" w:sz="0" w:space="0" w:color="auto"/>
                  </w:divBdr>
                  <w:divsChild>
                    <w:div w:id="195705469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47518977">
              <w:marLeft w:val="0"/>
              <w:marRight w:val="0"/>
              <w:marTop w:val="0"/>
              <w:marBottom w:val="0"/>
              <w:divBdr>
                <w:top w:val="none" w:sz="0" w:space="0" w:color="auto"/>
                <w:left w:val="none" w:sz="0" w:space="0" w:color="auto"/>
                <w:bottom w:val="none" w:sz="0" w:space="0" w:color="auto"/>
                <w:right w:val="none" w:sz="0" w:space="0" w:color="auto"/>
              </w:divBdr>
              <w:divsChild>
                <w:div w:id="1509755536">
                  <w:marLeft w:val="0"/>
                  <w:marRight w:val="0"/>
                  <w:marTop w:val="0"/>
                  <w:marBottom w:val="0"/>
                  <w:divBdr>
                    <w:top w:val="none" w:sz="0" w:space="0" w:color="auto"/>
                    <w:left w:val="none" w:sz="0" w:space="0" w:color="auto"/>
                    <w:bottom w:val="none" w:sz="0" w:space="0" w:color="auto"/>
                    <w:right w:val="none" w:sz="0" w:space="0" w:color="auto"/>
                  </w:divBdr>
                </w:div>
                <w:div w:id="2034837227">
                  <w:marLeft w:val="0"/>
                  <w:marRight w:val="0"/>
                  <w:marTop w:val="0"/>
                  <w:marBottom w:val="0"/>
                  <w:divBdr>
                    <w:top w:val="none" w:sz="0" w:space="0" w:color="auto"/>
                    <w:left w:val="none" w:sz="0" w:space="0" w:color="auto"/>
                    <w:bottom w:val="none" w:sz="0" w:space="0" w:color="auto"/>
                    <w:right w:val="none" w:sz="0" w:space="0" w:color="auto"/>
                  </w:divBdr>
                  <w:divsChild>
                    <w:div w:id="1335302636">
                      <w:marLeft w:val="0"/>
                      <w:marRight w:val="0"/>
                      <w:marTop w:val="0"/>
                      <w:marBottom w:val="0"/>
                      <w:divBdr>
                        <w:top w:val="none" w:sz="0" w:space="0" w:color="auto"/>
                        <w:left w:val="none" w:sz="0" w:space="0" w:color="auto"/>
                        <w:bottom w:val="none" w:sz="0" w:space="0" w:color="auto"/>
                        <w:right w:val="none" w:sz="0" w:space="0" w:color="auto"/>
                      </w:divBdr>
                      <w:divsChild>
                        <w:div w:id="790516259">
                          <w:marLeft w:val="0"/>
                          <w:marRight w:val="0"/>
                          <w:marTop w:val="60"/>
                          <w:marBottom w:val="60"/>
                          <w:divBdr>
                            <w:top w:val="none" w:sz="0" w:space="0" w:color="auto"/>
                            <w:left w:val="none" w:sz="0" w:space="0" w:color="auto"/>
                            <w:bottom w:val="none" w:sz="0" w:space="0" w:color="auto"/>
                            <w:right w:val="none" w:sz="0" w:space="0" w:color="auto"/>
                          </w:divBdr>
                          <w:divsChild>
                            <w:div w:id="507522045">
                              <w:marLeft w:val="0"/>
                              <w:marRight w:val="0"/>
                              <w:marTop w:val="0"/>
                              <w:marBottom w:val="0"/>
                              <w:divBdr>
                                <w:top w:val="none" w:sz="0" w:space="0" w:color="auto"/>
                                <w:left w:val="none" w:sz="0" w:space="0" w:color="auto"/>
                                <w:bottom w:val="none" w:sz="0" w:space="0" w:color="auto"/>
                                <w:right w:val="none" w:sz="0" w:space="0" w:color="auto"/>
                              </w:divBdr>
                              <w:divsChild>
                                <w:div w:id="267011518">
                                  <w:marLeft w:val="-60"/>
                                  <w:marRight w:val="-60"/>
                                  <w:marTop w:val="0"/>
                                  <w:marBottom w:val="0"/>
                                  <w:divBdr>
                                    <w:top w:val="none" w:sz="0" w:space="0" w:color="auto"/>
                                    <w:left w:val="none" w:sz="0" w:space="0" w:color="auto"/>
                                    <w:bottom w:val="none" w:sz="0" w:space="0" w:color="auto"/>
                                    <w:right w:val="none" w:sz="0" w:space="0" w:color="auto"/>
                                  </w:divBdr>
                                  <w:divsChild>
                                    <w:div w:id="1159275259">
                                      <w:marLeft w:val="60"/>
                                      <w:marRight w:val="60"/>
                                      <w:marTop w:val="60"/>
                                      <w:marBottom w:val="60"/>
                                      <w:divBdr>
                                        <w:top w:val="none" w:sz="0" w:space="0" w:color="auto"/>
                                        <w:left w:val="none" w:sz="0" w:space="0" w:color="auto"/>
                                        <w:bottom w:val="none" w:sz="0" w:space="0" w:color="auto"/>
                                        <w:right w:val="none" w:sz="0" w:space="0" w:color="auto"/>
                                      </w:divBdr>
                                    </w:div>
                                    <w:div w:id="290138804">
                                      <w:marLeft w:val="60"/>
                                      <w:marRight w:val="60"/>
                                      <w:marTop w:val="60"/>
                                      <w:marBottom w:val="60"/>
                                      <w:divBdr>
                                        <w:top w:val="none" w:sz="0" w:space="0" w:color="auto"/>
                                        <w:left w:val="none" w:sz="0" w:space="0" w:color="auto"/>
                                        <w:bottom w:val="none" w:sz="0" w:space="0" w:color="auto"/>
                                        <w:right w:val="none" w:sz="0" w:space="0" w:color="auto"/>
                                      </w:divBdr>
                                    </w:div>
                                    <w:div w:id="138248342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98060616">
                          <w:marLeft w:val="0"/>
                          <w:marRight w:val="0"/>
                          <w:marTop w:val="60"/>
                          <w:marBottom w:val="60"/>
                          <w:divBdr>
                            <w:top w:val="none" w:sz="0" w:space="0" w:color="auto"/>
                            <w:left w:val="none" w:sz="0" w:space="0" w:color="auto"/>
                            <w:bottom w:val="none" w:sz="0" w:space="0" w:color="auto"/>
                            <w:right w:val="none" w:sz="0" w:space="0" w:color="auto"/>
                          </w:divBdr>
                          <w:divsChild>
                            <w:div w:id="206376893">
                              <w:marLeft w:val="0"/>
                              <w:marRight w:val="0"/>
                              <w:marTop w:val="0"/>
                              <w:marBottom w:val="0"/>
                              <w:divBdr>
                                <w:top w:val="none" w:sz="0" w:space="0" w:color="auto"/>
                                <w:left w:val="none" w:sz="0" w:space="0" w:color="auto"/>
                                <w:bottom w:val="none" w:sz="0" w:space="0" w:color="auto"/>
                                <w:right w:val="none" w:sz="0" w:space="0" w:color="auto"/>
                              </w:divBdr>
                              <w:divsChild>
                                <w:div w:id="919947041">
                                  <w:marLeft w:val="0"/>
                                  <w:marRight w:val="0"/>
                                  <w:marTop w:val="15"/>
                                  <w:marBottom w:val="60"/>
                                  <w:divBdr>
                                    <w:top w:val="none" w:sz="0" w:space="0" w:color="auto"/>
                                    <w:left w:val="none" w:sz="0" w:space="0" w:color="auto"/>
                                    <w:bottom w:val="none" w:sz="0" w:space="0" w:color="auto"/>
                                    <w:right w:val="none" w:sz="0" w:space="0" w:color="auto"/>
                                  </w:divBdr>
                                </w:div>
                                <w:div w:id="1799298783">
                                  <w:marLeft w:val="0"/>
                                  <w:marRight w:val="0"/>
                                  <w:marTop w:val="0"/>
                                  <w:marBottom w:val="0"/>
                                  <w:divBdr>
                                    <w:top w:val="none" w:sz="0" w:space="0" w:color="auto"/>
                                    <w:left w:val="none" w:sz="0" w:space="0" w:color="auto"/>
                                    <w:bottom w:val="none" w:sz="0" w:space="0" w:color="auto"/>
                                    <w:right w:val="none" w:sz="0" w:space="0" w:color="auto"/>
                                  </w:divBdr>
                                  <w:divsChild>
                                    <w:div w:id="1636763001">
                                      <w:marLeft w:val="0"/>
                                      <w:marRight w:val="0"/>
                                      <w:marTop w:val="0"/>
                                      <w:marBottom w:val="0"/>
                                      <w:divBdr>
                                        <w:top w:val="none" w:sz="0" w:space="0" w:color="auto"/>
                                        <w:left w:val="none" w:sz="0" w:space="0" w:color="auto"/>
                                        <w:bottom w:val="none" w:sz="0" w:space="0" w:color="auto"/>
                                        <w:right w:val="none" w:sz="0" w:space="0" w:color="auto"/>
                                      </w:divBdr>
                                    </w:div>
                                  </w:divsChild>
                                </w:div>
                                <w:div w:id="1718890967">
                                  <w:marLeft w:val="120"/>
                                  <w:marRight w:val="0"/>
                                  <w:marTop w:val="0"/>
                                  <w:marBottom w:val="0"/>
                                  <w:divBdr>
                                    <w:top w:val="none" w:sz="0" w:space="0" w:color="auto"/>
                                    <w:left w:val="none" w:sz="0" w:space="0" w:color="auto"/>
                                    <w:bottom w:val="none" w:sz="0" w:space="0" w:color="auto"/>
                                    <w:right w:val="none" w:sz="0" w:space="0" w:color="auto"/>
                                  </w:divBdr>
                                  <w:divsChild>
                                    <w:div w:id="17541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40213">
              <w:marLeft w:val="0"/>
              <w:marRight w:val="0"/>
              <w:marTop w:val="0"/>
              <w:marBottom w:val="0"/>
              <w:divBdr>
                <w:top w:val="none" w:sz="0" w:space="0" w:color="auto"/>
                <w:left w:val="none" w:sz="0" w:space="0" w:color="auto"/>
                <w:bottom w:val="none" w:sz="0" w:space="0" w:color="auto"/>
                <w:right w:val="none" w:sz="0" w:space="0" w:color="auto"/>
              </w:divBdr>
              <w:divsChild>
                <w:div w:id="1746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334">
          <w:marLeft w:val="0"/>
          <w:marRight w:val="0"/>
          <w:marTop w:val="0"/>
          <w:marBottom w:val="0"/>
          <w:divBdr>
            <w:top w:val="none" w:sz="0" w:space="0" w:color="auto"/>
            <w:left w:val="none" w:sz="0" w:space="0" w:color="auto"/>
            <w:bottom w:val="none" w:sz="0" w:space="0" w:color="auto"/>
            <w:right w:val="none" w:sz="0" w:space="0" w:color="auto"/>
          </w:divBdr>
          <w:divsChild>
            <w:div w:id="394088125">
              <w:marLeft w:val="0"/>
              <w:marRight w:val="0"/>
              <w:marTop w:val="0"/>
              <w:marBottom w:val="0"/>
              <w:divBdr>
                <w:top w:val="none" w:sz="0" w:space="0" w:color="auto"/>
                <w:left w:val="none" w:sz="0" w:space="0" w:color="auto"/>
                <w:bottom w:val="none" w:sz="0" w:space="0" w:color="auto"/>
                <w:right w:val="none" w:sz="0" w:space="0" w:color="auto"/>
              </w:divBdr>
              <w:divsChild>
                <w:div w:id="1253472445">
                  <w:marLeft w:val="-30"/>
                  <w:marRight w:val="-30"/>
                  <w:marTop w:val="0"/>
                  <w:marBottom w:val="0"/>
                  <w:divBdr>
                    <w:top w:val="none" w:sz="0" w:space="0" w:color="auto"/>
                    <w:left w:val="none" w:sz="0" w:space="0" w:color="auto"/>
                    <w:bottom w:val="none" w:sz="0" w:space="0" w:color="auto"/>
                    <w:right w:val="none" w:sz="0" w:space="0" w:color="auto"/>
                  </w:divBdr>
                  <w:divsChild>
                    <w:div w:id="96207574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38209280">
              <w:marLeft w:val="0"/>
              <w:marRight w:val="0"/>
              <w:marTop w:val="0"/>
              <w:marBottom w:val="0"/>
              <w:divBdr>
                <w:top w:val="none" w:sz="0" w:space="0" w:color="auto"/>
                <w:left w:val="none" w:sz="0" w:space="0" w:color="auto"/>
                <w:bottom w:val="none" w:sz="0" w:space="0" w:color="auto"/>
                <w:right w:val="none" w:sz="0" w:space="0" w:color="auto"/>
              </w:divBdr>
              <w:divsChild>
                <w:div w:id="12427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436411/where-should-i-put-script-tags-in-html-markup" TargetMode="External"/><Relationship Id="rId21" Type="http://schemas.openxmlformats.org/officeDocument/2006/relationships/hyperlink" Target="https://stackoverflow.com/questions/436411/where-should-i-put-script-tags-in-html-markup" TargetMode="External"/><Relationship Id="rId42" Type="http://schemas.openxmlformats.org/officeDocument/2006/relationships/hyperlink" Target="https://stackoverflow.com/questions/436411/where-should-i-put-script-tags-in-html-markup" TargetMode="External"/><Relationship Id="rId63" Type="http://schemas.openxmlformats.org/officeDocument/2006/relationships/hyperlink" Target="https://stackoverflow.com/questions/436411/where-should-i-put-script-tags-in-html-markup" TargetMode="External"/><Relationship Id="rId84" Type="http://schemas.openxmlformats.org/officeDocument/2006/relationships/hyperlink" Target="http://stevesouders.com/cuzillion/" TargetMode="External"/><Relationship Id="rId138" Type="http://schemas.openxmlformats.org/officeDocument/2006/relationships/hyperlink" Target="https://stackoverflow.com/users/34211/andrew-hare" TargetMode="External"/><Relationship Id="rId159" Type="http://schemas.openxmlformats.org/officeDocument/2006/relationships/hyperlink" Target="https://stackoverflow.com/a/54482274/5784066" TargetMode="External"/><Relationship Id="rId170" Type="http://schemas.openxmlformats.org/officeDocument/2006/relationships/hyperlink" Target="https://stackoverflow.com/a/38410636/5784066" TargetMode="External"/><Relationship Id="rId191" Type="http://schemas.openxmlformats.org/officeDocument/2006/relationships/hyperlink" Target="https://stackoverflow.com/a/436441/5784066" TargetMode="External"/><Relationship Id="rId205" Type="http://schemas.openxmlformats.org/officeDocument/2006/relationships/hyperlink" Target="https://stackoverflow.com/questions/436411/where-should-i-put-script-tags-in-html-markup" TargetMode="External"/><Relationship Id="rId226" Type="http://schemas.openxmlformats.org/officeDocument/2006/relationships/hyperlink" Target="https://stackoverflow.com/posts/34909213/revisions" TargetMode="External"/><Relationship Id="rId247" Type="http://schemas.openxmlformats.org/officeDocument/2006/relationships/hyperlink" Target="https://stackoverflow.com/users/1368173/szymon-toda" TargetMode="External"/><Relationship Id="rId107" Type="http://schemas.openxmlformats.org/officeDocument/2006/relationships/hyperlink" Target="https://stackoverflow.com/users/87015/salman-a" TargetMode="External"/><Relationship Id="rId268" Type="http://schemas.openxmlformats.org/officeDocument/2006/relationships/hyperlink" Target="https://stackoverflow.com/posts/40904549/edit" TargetMode="External"/><Relationship Id="rId11" Type="http://schemas.openxmlformats.org/officeDocument/2006/relationships/hyperlink" Target="https://stackoverflow.com/questions/436411/where-should-i-put-script-tags-in-html-markup" TargetMode="External"/><Relationship Id="rId32" Type="http://schemas.openxmlformats.org/officeDocument/2006/relationships/hyperlink" Target="https://stackoverflow.com/users/787794/doug" TargetMode="External"/><Relationship Id="rId53" Type="http://schemas.openxmlformats.org/officeDocument/2006/relationships/hyperlink" Target="https://stackoverflow.com/questions/436411/where-should-i-put-script-tags-in-html-markup" TargetMode="External"/><Relationship Id="rId74" Type="http://schemas.openxmlformats.org/officeDocument/2006/relationships/hyperlink" Target="https://stackoverflow.com/questions/436411/where-should-i-put-script-tags-in-html-markup" TargetMode="External"/><Relationship Id="rId128" Type="http://schemas.openxmlformats.org/officeDocument/2006/relationships/hyperlink" Target="https://stackoverflow.com/users/578288/rory-okane" TargetMode="External"/><Relationship Id="rId149" Type="http://schemas.openxmlformats.org/officeDocument/2006/relationships/hyperlink" Target="https://stackoverflow.com/users/8741/profk" TargetMode="External"/><Relationship Id="rId5" Type="http://schemas.openxmlformats.org/officeDocument/2006/relationships/hyperlink" Target="https://stackoverflow.com/questions/ask" TargetMode="External"/><Relationship Id="rId95" Type="http://schemas.openxmlformats.org/officeDocument/2006/relationships/hyperlink" Target="https://stackoverflow.com/users/1081396/alvaro" TargetMode="External"/><Relationship Id="rId160" Type="http://schemas.openxmlformats.org/officeDocument/2006/relationships/hyperlink" Target="https://stackoverflow.com/posts/54482274/edit" TargetMode="External"/><Relationship Id="rId181" Type="http://schemas.openxmlformats.org/officeDocument/2006/relationships/hyperlink" Target="https://stackoverflow.com/questions/436411/where-should-i-put-script-tags-in-html-markup" TargetMode="External"/><Relationship Id="rId216" Type="http://schemas.openxmlformats.org/officeDocument/2006/relationships/hyperlink" Target="https://stackoverflow.com/users/392377/ahmedmzl" TargetMode="External"/><Relationship Id="rId237" Type="http://schemas.openxmlformats.org/officeDocument/2006/relationships/hyperlink" Target="https://stackoverflow.com/questions/436411/where-should-i-put-script-tags-in-html-markup" TargetMode="External"/><Relationship Id="rId258" Type="http://schemas.openxmlformats.org/officeDocument/2006/relationships/image" Target="media/image16.jpeg"/><Relationship Id="rId279" Type="http://schemas.openxmlformats.org/officeDocument/2006/relationships/hyperlink" Target="https://developers.google.com/web/fundamentals/performance/critical-rendering-path/adding-interactivity-with-javascript" TargetMode="External"/><Relationship Id="rId22" Type="http://schemas.openxmlformats.org/officeDocument/2006/relationships/hyperlink" Target="https://stackoverflow.com/users/454531/bart" TargetMode="External"/><Relationship Id="rId43" Type="http://schemas.openxmlformats.org/officeDocument/2006/relationships/hyperlink" Target="https://stackoverflow.com/users/921640/clearcrescendo" TargetMode="External"/><Relationship Id="rId64" Type="http://schemas.openxmlformats.org/officeDocument/2006/relationships/hyperlink" Target="https://google.github.io/styleguide/htmlcssguide.html" TargetMode="External"/><Relationship Id="rId118" Type="http://schemas.openxmlformats.org/officeDocument/2006/relationships/hyperlink" Target="https://stackoverflow.com/users/3965565/elbowlobstercowstand" TargetMode="External"/><Relationship Id="rId139" Type="http://schemas.openxmlformats.org/officeDocument/2006/relationships/image" Target="media/image4.jpeg"/><Relationship Id="rId85" Type="http://schemas.openxmlformats.org/officeDocument/2006/relationships/hyperlink" Target="https://stackoverflow.com/questions/436411/where-should-i-put-script-tags-in-html-markup" TargetMode="External"/><Relationship Id="rId150" Type="http://schemas.openxmlformats.org/officeDocument/2006/relationships/hyperlink" Target="https://stackoverflow.com/questions/436411/where-should-i-put-script-tags-in-html-markup" TargetMode="External"/><Relationship Id="rId171" Type="http://schemas.openxmlformats.org/officeDocument/2006/relationships/hyperlink" Target="https://stackoverflow.com/posts/38410636/edit" TargetMode="External"/><Relationship Id="rId192" Type="http://schemas.openxmlformats.org/officeDocument/2006/relationships/hyperlink" Target="https://stackoverflow.com/posts/436441/edit" TargetMode="External"/><Relationship Id="rId206" Type="http://schemas.openxmlformats.org/officeDocument/2006/relationships/hyperlink" Target="https://stackoverflow.com/a/436426/5784066" TargetMode="External"/><Relationship Id="rId227" Type="http://schemas.openxmlformats.org/officeDocument/2006/relationships/hyperlink" Target="https://stackoverflow.com/questions/436411/where-should-i-put-script-tags-in-html-markup" TargetMode="External"/><Relationship Id="rId248" Type="http://schemas.openxmlformats.org/officeDocument/2006/relationships/image" Target="media/image14.jpeg"/><Relationship Id="rId269" Type="http://schemas.openxmlformats.org/officeDocument/2006/relationships/hyperlink" Target="https://stackoverflow.com/users/5398535/amit-mhaske" TargetMode="External"/><Relationship Id="rId12" Type="http://schemas.openxmlformats.org/officeDocument/2006/relationships/hyperlink" Target="https://stackoverflow.com/users/2152289/wayofthefuture" TargetMode="External"/><Relationship Id="rId33" Type="http://schemas.openxmlformats.org/officeDocument/2006/relationships/hyperlink" Target="https://stackoverflow.com/questions/436411/where-should-i-put-script-tags-in-html-markup" TargetMode="External"/><Relationship Id="rId108" Type="http://schemas.openxmlformats.org/officeDocument/2006/relationships/hyperlink" Target="https://stackoverflow.com/users/913223/daniel-sokolowski" TargetMode="External"/><Relationship Id="rId129" Type="http://schemas.openxmlformats.org/officeDocument/2006/relationships/image" Target="media/image2.png"/><Relationship Id="rId280" Type="http://schemas.openxmlformats.org/officeDocument/2006/relationships/hyperlink" Target="https://developers.google.com/speed/docs/insights/OptimizeCSSDelivery" TargetMode="External"/><Relationship Id="rId54" Type="http://schemas.openxmlformats.org/officeDocument/2006/relationships/hyperlink" Target="https://stackoverflow.com/questions/436411/where-should-i-put-script-tags-in-html-markup" TargetMode="External"/><Relationship Id="rId75" Type="http://schemas.openxmlformats.org/officeDocument/2006/relationships/hyperlink" Target="https://stackoverflow.com/posts/24070373/revisions" TargetMode="External"/><Relationship Id="rId96" Type="http://schemas.openxmlformats.org/officeDocument/2006/relationships/hyperlink" Target="https://stackoverflow.com/questions/436411/where-should-i-put-script-tags-in-html-markup" TargetMode="External"/><Relationship Id="rId140" Type="http://schemas.openxmlformats.org/officeDocument/2006/relationships/hyperlink" Target="https://stackoverflow.com/users/34211/andrew-hare" TargetMode="External"/><Relationship Id="rId161" Type="http://schemas.openxmlformats.org/officeDocument/2006/relationships/hyperlink" Target="https://stackoverflow.com/posts/54482274/revisions" TargetMode="External"/><Relationship Id="rId182" Type="http://schemas.openxmlformats.org/officeDocument/2006/relationships/hyperlink" Target="https://stackoverflow.com/users/97429/toxaq" TargetMode="External"/><Relationship Id="rId217" Type="http://schemas.openxmlformats.org/officeDocument/2006/relationships/hyperlink" Target="https://stackoverflow.com/questions/436411/where-should-i-put-script-tags-in-html-markup" TargetMode="External"/><Relationship Id="rId6" Type="http://schemas.openxmlformats.org/officeDocument/2006/relationships/hyperlink" Target="https://stackoverflow.com/questions/436411/where-should-i-put-script-tags-in-html-markup?lastactivity" TargetMode="External"/><Relationship Id="rId238" Type="http://schemas.openxmlformats.org/officeDocument/2006/relationships/hyperlink" Target="https://stackoverflow.com/a/41897915/5784066" TargetMode="External"/><Relationship Id="rId259" Type="http://schemas.openxmlformats.org/officeDocument/2006/relationships/hyperlink" Target="https://stackoverflow.com/users/5091553/nada-diaa" TargetMode="External"/><Relationship Id="rId23" Type="http://schemas.openxmlformats.org/officeDocument/2006/relationships/hyperlink" Target="https://stackoverflow.com/questions/436411/where-should-i-put-script-tags-in-html-markup" TargetMode="External"/><Relationship Id="rId119" Type="http://schemas.openxmlformats.org/officeDocument/2006/relationships/hyperlink" Target="https://stackoverflow.com/questions/436411/where-should-i-put-script-tags-in-html-markup" TargetMode="External"/><Relationship Id="rId270" Type="http://schemas.openxmlformats.org/officeDocument/2006/relationships/image" Target="media/image17.jpeg"/><Relationship Id="rId44" Type="http://schemas.openxmlformats.org/officeDocument/2006/relationships/hyperlink" Target="https://stackoverflow.com/questions/436411/where-should-i-put-script-tags-in-html-markup" TargetMode="External"/><Relationship Id="rId65" Type="http://schemas.openxmlformats.org/officeDocument/2006/relationships/hyperlink" Target="https://stackoverflow.com/questions/436411/where-should-i-put-script-tags-in-html-markup" TargetMode="External"/><Relationship Id="rId86" Type="http://schemas.openxmlformats.org/officeDocument/2006/relationships/hyperlink" Target="https://stackoverflow.com/users/683415/philip" TargetMode="External"/><Relationship Id="rId130" Type="http://schemas.openxmlformats.org/officeDocument/2006/relationships/hyperlink" Target="https://stackoverflow.com/users/578288/rory-okane" TargetMode="External"/><Relationship Id="rId151" Type="http://schemas.openxmlformats.org/officeDocument/2006/relationships/hyperlink" Target="https://stackoverflow.com/users/4698242/kojow7" TargetMode="External"/><Relationship Id="rId172" Type="http://schemas.openxmlformats.org/officeDocument/2006/relationships/hyperlink" Target="https://stackoverflow.com/posts/38410636/revisions" TargetMode="External"/><Relationship Id="rId193" Type="http://schemas.openxmlformats.org/officeDocument/2006/relationships/hyperlink" Target="https://stackoverflow.com/posts/436441/revisions" TargetMode="External"/><Relationship Id="rId207" Type="http://schemas.openxmlformats.org/officeDocument/2006/relationships/hyperlink" Target="https://stackoverflow.com/posts/436426/edit" TargetMode="External"/><Relationship Id="rId228" Type="http://schemas.openxmlformats.org/officeDocument/2006/relationships/hyperlink" Target="https://stackoverflow.com/users/2083613/dakab" TargetMode="External"/><Relationship Id="rId249" Type="http://schemas.openxmlformats.org/officeDocument/2006/relationships/hyperlink" Target="https://stackoverflow.com/users/1368173/szymon-toda" TargetMode="External"/><Relationship Id="rId13" Type="http://schemas.openxmlformats.org/officeDocument/2006/relationships/hyperlink" Target="https://stackoverflow.com/questions/436411/where-should-i-put-script-tags-in-html-markup" TargetMode="External"/><Relationship Id="rId18" Type="http://schemas.openxmlformats.org/officeDocument/2006/relationships/hyperlink" Target="https://stackoverflow.com/questions/436411/where-should-i-put-script-tags-in-html-markup" TargetMode="External"/><Relationship Id="rId39" Type="http://schemas.openxmlformats.org/officeDocument/2006/relationships/hyperlink" Target="https://stackoverflow.com/questions/436411/where-should-i-put-script-tags-in-html-markup" TargetMode="External"/><Relationship Id="rId109" Type="http://schemas.openxmlformats.org/officeDocument/2006/relationships/hyperlink" Target="https://stackoverflow.com/questions/436411/where-should-i-put-script-tags-in-html-markup" TargetMode="External"/><Relationship Id="rId260" Type="http://schemas.openxmlformats.org/officeDocument/2006/relationships/hyperlink" Target="https://stackoverflow.com/users/575365/raz" TargetMode="External"/><Relationship Id="rId265" Type="http://schemas.openxmlformats.org/officeDocument/2006/relationships/hyperlink" Target="https://stackoverflow.com/questions/436411/where-should-i-put-script-tags-in-html-markup" TargetMode="External"/><Relationship Id="rId281" Type="http://schemas.openxmlformats.org/officeDocument/2006/relationships/hyperlink" Target="https://developers.google.com/web/fundamentals/performance/critical-rendering-path/adding-interactivity-with-javascript" TargetMode="External"/><Relationship Id="rId34" Type="http://schemas.openxmlformats.org/officeDocument/2006/relationships/hyperlink" Target="https://stackoverflow.com/users/454531/bart" TargetMode="External"/><Relationship Id="rId50" Type="http://schemas.openxmlformats.org/officeDocument/2006/relationships/hyperlink" Target="https://stackoverflow.com/questions/436411/where-should-i-put-script-tags-in-html-markup" TargetMode="External"/><Relationship Id="rId55" Type="http://schemas.openxmlformats.org/officeDocument/2006/relationships/hyperlink" Target="http://codepen.io/tigt/post/async-css-without-javascript" TargetMode="External"/><Relationship Id="rId76" Type="http://schemas.openxmlformats.org/officeDocument/2006/relationships/hyperlink" Target="https://stackoverflow.com/questions/436411/where-should-i-put-script-tags-in-html-markup" TargetMode="External"/><Relationship Id="rId97" Type="http://schemas.openxmlformats.org/officeDocument/2006/relationships/hyperlink" Target="https://stackoverflow.com/users/815417/dirigible" TargetMode="External"/><Relationship Id="rId104" Type="http://schemas.openxmlformats.org/officeDocument/2006/relationships/hyperlink" Target="https://stackoverflow.com/posts/28364607/revisions" TargetMode="External"/><Relationship Id="rId120" Type="http://schemas.openxmlformats.org/officeDocument/2006/relationships/hyperlink" Target="http://stackoverflow.com/a/21013975/87015" TargetMode="External"/><Relationship Id="rId125" Type="http://schemas.openxmlformats.org/officeDocument/2006/relationships/hyperlink" Target="https://stackoverflow.com/a/437485/5784066" TargetMode="External"/><Relationship Id="rId141" Type="http://schemas.openxmlformats.org/officeDocument/2006/relationships/hyperlink" Target="https://stackoverflow.com/users/409279/dan-lugg" TargetMode="External"/><Relationship Id="rId146" Type="http://schemas.openxmlformats.org/officeDocument/2006/relationships/hyperlink" Target="https://stackoverflow.com/users/170456/cybermonk" TargetMode="External"/><Relationship Id="rId167" Type="http://schemas.openxmlformats.org/officeDocument/2006/relationships/hyperlink" Target="https://stackoverflow.com/questions/436411/where-should-i-put-script-tags-in-html-markup" TargetMode="External"/><Relationship Id="rId188" Type="http://schemas.openxmlformats.org/officeDocument/2006/relationships/hyperlink" Target="https://stackoverflow.com/users/718960/theking2" TargetMode="External"/><Relationship Id="rId7" Type="http://schemas.openxmlformats.org/officeDocument/2006/relationships/hyperlink" Target="https://stackoverflow.com/questions/436154/why-does-the-call-to-this-jquery-function-fail-in-firefox" TargetMode="External"/><Relationship Id="rId71" Type="http://schemas.openxmlformats.org/officeDocument/2006/relationships/hyperlink" Target="https://google.github.io/styleguide/htmlcssguide.html" TargetMode="External"/><Relationship Id="rId92" Type="http://schemas.openxmlformats.org/officeDocument/2006/relationships/hyperlink" Target="http://modernizr.com/docs/" TargetMode="External"/><Relationship Id="rId162" Type="http://schemas.openxmlformats.org/officeDocument/2006/relationships/image" Target="media/image5.png"/><Relationship Id="rId183" Type="http://schemas.openxmlformats.org/officeDocument/2006/relationships/hyperlink" Target="https://stackoverflow.com/questions/436411/where-should-i-put-script-tags-in-html-markup" TargetMode="External"/><Relationship Id="rId213" Type="http://schemas.openxmlformats.org/officeDocument/2006/relationships/hyperlink" Target="https://stackoverflow.com/posts/20040220/edit" TargetMode="External"/><Relationship Id="rId218" Type="http://schemas.openxmlformats.org/officeDocument/2006/relationships/hyperlink" Target="https://stackoverflow.com/a/47504922/5784066" TargetMode="External"/><Relationship Id="rId234" Type="http://schemas.openxmlformats.org/officeDocument/2006/relationships/hyperlink" Target="https://stackoverflow.com/users/25815/stpe" TargetMode="External"/><Relationship Id="rId239" Type="http://schemas.openxmlformats.org/officeDocument/2006/relationships/hyperlink" Target="https://stackoverflow.com/posts/41897915/edit" TargetMode="External"/><Relationship Id="rId2" Type="http://schemas.openxmlformats.org/officeDocument/2006/relationships/styles" Target="styles.xml"/><Relationship Id="rId29" Type="http://schemas.openxmlformats.org/officeDocument/2006/relationships/hyperlink" Target="https://stackoverflow.com/questions/436411/where-should-i-put-script-tags-in-html-markup" TargetMode="External"/><Relationship Id="rId250" Type="http://schemas.openxmlformats.org/officeDocument/2006/relationships/hyperlink" Target="https://stackoverflow.com/questions/436411/where-should-i-put-script-tags-in-html-markup" TargetMode="External"/><Relationship Id="rId255" Type="http://schemas.openxmlformats.org/officeDocument/2006/relationships/image" Target="media/image15.jpeg"/><Relationship Id="rId271" Type="http://schemas.openxmlformats.org/officeDocument/2006/relationships/hyperlink" Target="https://stackoverflow.com/users/5398535/amit-mhaske" TargetMode="External"/><Relationship Id="rId276" Type="http://schemas.openxmlformats.org/officeDocument/2006/relationships/image" Target="media/image18.jpeg"/><Relationship Id="rId24" Type="http://schemas.openxmlformats.org/officeDocument/2006/relationships/hyperlink" Target="https://developers.google.com/speed/docs/insights/BlockingJS" TargetMode="External"/><Relationship Id="rId40" Type="http://schemas.openxmlformats.org/officeDocument/2006/relationships/hyperlink" Target="https://stackoverflow.com/users/3484824/can-rau" TargetMode="External"/><Relationship Id="rId45" Type="http://schemas.openxmlformats.org/officeDocument/2006/relationships/hyperlink" Target="https://stackoverflow.com/users/1082367/matthew-cornell" TargetMode="External"/><Relationship Id="rId66" Type="http://schemas.openxmlformats.org/officeDocument/2006/relationships/hyperlink" Target="https://stackoverflow.com/questions/436411/where-should-i-put-script-tags-in-html-markup" TargetMode="External"/><Relationship Id="rId87" Type="http://schemas.openxmlformats.org/officeDocument/2006/relationships/hyperlink" Target="https://stackoverflow.com/questions/436411/where-should-i-put-script-tags-in-html-markup" TargetMode="External"/><Relationship Id="rId110" Type="http://schemas.openxmlformats.org/officeDocument/2006/relationships/hyperlink" Target="https://stackoverflow.com/users/3965565/elbowlobstercowstand" TargetMode="External"/><Relationship Id="rId115" Type="http://schemas.openxmlformats.org/officeDocument/2006/relationships/hyperlink" Target="https://stackoverflow.com/users/87015/salman-a" TargetMode="External"/><Relationship Id="rId131" Type="http://schemas.openxmlformats.org/officeDocument/2006/relationships/hyperlink" Target="https://stackoverflow.com/users/37020/orip" TargetMode="External"/><Relationship Id="rId136" Type="http://schemas.openxmlformats.org/officeDocument/2006/relationships/hyperlink" Target="https://stackoverflow.com/posts/436422/edit" TargetMode="External"/><Relationship Id="rId157" Type="http://schemas.openxmlformats.org/officeDocument/2006/relationships/hyperlink" Target="https://developers.google.com/web/fundamentals/primers/modules" TargetMode="External"/><Relationship Id="rId178" Type="http://schemas.openxmlformats.org/officeDocument/2006/relationships/hyperlink" Target="https://developers.google.com/speed/docs/insights/BlockingJS" TargetMode="External"/><Relationship Id="rId61" Type="http://schemas.openxmlformats.org/officeDocument/2006/relationships/hyperlink" Target="https://stackoverflow.com/questions/436411/where-should-i-put-script-tags-in-html-markup" TargetMode="External"/><Relationship Id="rId82" Type="http://schemas.openxmlformats.org/officeDocument/2006/relationships/hyperlink" Target="http://stevesouders.com/cuzillion/" TargetMode="External"/><Relationship Id="rId152" Type="http://schemas.openxmlformats.org/officeDocument/2006/relationships/hyperlink" Target="https://stackoverflow.com/questions/436411/where-should-i-put-script-tags-in-html-markup" TargetMode="External"/><Relationship Id="rId173" Type="http://schemas.openxmlformats.org/officeDocument/2006/relationships/hyperlink" Target="https://stackoverflow.com/users/2489231/amankumar" TargetMode="External"/><Relationship Id="rId194" Type="http://schemas.openxmlformats.org/officeDocument/2006/relationships/hyperlink" Target="https://stackoverflow.com/users/2443/allain-lalonde" TargetMode="External"/><Relationship Id="rId199" Type="http://schemas.openxmlformats.org/officeDocument/2006/relationships/hyperlink" Target="http://knowledgehills.com/javascript/external-javascript-syntax-disadvantages.htm" TargetMode="External"/><Relationship Id="rId203" Type="http://schemas.openxmlformats.org/officeDocument/2006/relationships/image" Target="media/image8.jpeg"/><Relationship Id="rId208" Type="http://schemas.openxmlformats.org/officeDocument/2006/relationships/hyperlink" Target="https://stackoverflow.com/users/31641/dkretz" TargetMode="External"/><Relationship Id="rId229" Type="http://schemas.openxmlformats.org/officeDocument/2006/relationships/hyperlink" Target="https://stackoverflow.com/questions/436411/where-should-i-put-script-tags-in-html-markup" TargetMode="External"/><Relationship Id="rId19" Type="http://schemas.openxmlformats.org/officeDocument/2006/relationships/hyperlink" Target="http://caniuse.com/" TargetMode="External"/><Relationship Id="rId224" Type="http://schemas.openxmlformats.org/officeDocument/2006/relationships/hyperlink" Target="https://stackoverflow.com/a/34909213/5784066" TargetMode="External"/><Relationship Id="rId240" Type="http://schemas.openxmlformats.org/officeDocument/2006/relationships/hyperlink" Target="https://stackoverflow.com/users/7472015/tech-ag" TargetMode="External"/><Relationship Id="rId245" Type="http://schemas.openxmlformats.org/officeDocument/2006/relationships/hyperlink" Target="https://stackoverflow.com/a/31115947/5784066" TargetMode="External"/><Relationship Id="rId261" Type="http://schemas.openxmlformats.org/officeDocument/2006/relationships/hyperlink" Target="https://stackoverflow.com/questions/436411/where-should-i-put-script-tags-in-html-markup" TargetMode="External"/><Relationship Id="rId266" Type="http://schemas.openxmlformats.org/officeDocument/2006/relationships/hyperlink" Target="https://stackoverflow.com/questions/436411/where-should-i-put-script-tags-in-html-markup" TargetMode="External"/><Relationship Id="rId14" Type="http://schemas.openxmlformats.org/officeDocument/2006/relationships/hyperlink" Target="http://www.feedthebot.com/pagespeed/defer-loading-javascript.html" TargetMode="External"/><Relationship Id="rId30" Type="http://schemas.openxmlformats.org/officeDocument/2006/relationships/hyperlink" Target="https://stackoverflow.com/users/1242601/koray-g%c3%bccl%c3%bc" TargetMode="External"/><Relationship Id="rId35" Type="http://schemas.openxmlformats.org/officeDocument/2006/relationships/hyperlink" Target="https://stackoverflow.com/questions/436411/where-should-i-put-script-tags-in-html-markup" TargetMode="External"/><Relationship Id="rId56" Type="http://schemas.openxmlformats.org/officeDocument/2006/relationships/hyperlink" Target="https://stackoverflow.com/questions/436411/where-should-i-put-script-tags-in-html-markup" TargetMode="External"/><Relationship Id="rId77" Type="http://schemas.openxmlformats.org/officeDocument/2006/relationships/hyperlink" Target="http://developer.yahoo.com/performance/rules.html" TargetMode="External"/><Relationship Id="rId100" Type="http://schemas.openxmlformats.org/officeDocument/2006/relationships/hyperlink" Target="http://www.w3.org/TR/html5/scripting-1.html" TargetMode="External"/><Relationship Id="rId105" Type="http://schemas.openxmlformats.org/officeDocument/2006/relationships/hyperlink" Target="https://stackoverflow.com/users/87015/salman-a" TargetMode="External"/><Relationship Id="rId126" Type="http://schemas.openxmlformats.org/officeDocument/2006/relationships/hyperlink" Target="https://stackoverflow.com/posts/437485/edit" TargetMode="External"/><Relationship Id="rId147" Type="http://schemas.openxmlformats.org/officeDocument/2006/relationships/hyperlink" Target="https://stackoverflow.com/questions/436411/where-should-i-put-script-tags-in-html-markup" TargetMode="External"/><Relationship Id="rId168" Type="http://schemas.openxmlformats.org/officeDocument/2006/relationships/hyperlink" Target="https://stackoverflow.com/questions/436411/where-should-i-put-script-tags-in-html-markup" TargetMode="External"/><Relationship Id="rId282" Type="http://schemas.openxmlformats.org/officeDocument/2006/relationships/hyperlink" Target="http://youtu.be/VKTWdaupft0?t=14m28s" TargetMode="External"/><Relationship Id="rId8" Type="http://schemas.openxmlformats.org/officeDocument/2006/relationships/hyperlink" Target="http://caniuse.com/" TargetMode="External"/><Relationship Id="rId51" Type="http://schemas.openxmlformats.org/officeDocument/2006/relationships/hyperlink" Target="https://stackoverflow.com/users/3963067/gmoniava" TargetMode="External"/><Relationship Id="rId72" Type="http://schemas.openxmlformats.org/officeDocument/2006/relationships/hyperlink" Target="https://github.com/google/styleguide/issues/547" TargetMode="External"/><Relationship Id="rId93" Type="http://schemas.openxmlformats.org/officeDocument/2006/relationships/hyperlink" Target="https://stackoverflow.com/users/24954/nathan" TargetMode="External"/><Relationship Id="rId98" Type="http://schemas.openxmlformats.org/officeDocument/2006/relationships/hyperlink" Target="https://stackoverflow.com/questions/436411/where-should-i-put-script-tags-in-html-markup" TargetMode="External"/><Relationship Id="rId121" Type="http://schemas.openxmlformats.org/officeDocument/2006/relationships/hyperlink" Target="https://stackoverflow.com/users/87015/salman-a" TargetMode="External"/><Relationship Id="rId142" Type="http://schemas.openxmlformats.org/officeDocument/2006/relationships/hyperlink" Target="https://stackoverflow.com/questions/436411/where-should-i-put-script-tags-in-html-markup" TargetMode="External"/><Relationship Id="rId163" Type="http://schemas.openxmlformats.org/officeDocument/2006/relationships/hyperlink" Target="https://stackoverflow.com/users/731548/cquezel" TargetMode="External"/><Relationship Id="rId184" Type="http://schemas.openxmlformats.org/officeDocument/2006/relationships/hyperlink" Target="https://stackoverflow.com/questions/436411/where-should-i-put-script-tags-in-html-markup" TargetMode="External"/><Relationship Id="rId189" Type="http://schemas.openxmlformats.org/officeDocument/2006/relationships/hyperlink" Target="https://stackoverflow.com/questions/436411/where-should-i-put-script-tags-in-html-markup" TargetMode="External"/><Relationship Id="rId219" Type="http://schemas.openxmlformats.org/officeDocument/2006/relationships/hyperlink" Target="https://stackoverflow.com/posts/47504922/edit" TargetMode="External"/><Relationship Id="rId3" Type="http://schemas.openxmlformats.org/officeDocument/2006/relationships/settings" Target="settings.xml"/><Relationship Id="rId214" Type="http://schemas.openxmlformats.org/officeDocument/2006/relationships/hyperlink" Target="https://stackoverflow.com/users/392377/ahmedmzl" TargetMode="External"/><Relationship Id="rId230" Type="http://schemas.openxmlformats.org/officeDocument/2006/relationships/hyperlink" Target="https://stackoverflow.com/questions/436411/where-should-i-put-script-tags-in-html-markup" TargetMode="External"/><Relationship Id="rId235" Type="http://schemas.openxmlformats.org/officeDocument/2006/relationships/image" Target="media/image12.png"/><Relationship Id="rId251" Type="http://schemas.openxmlformats.org/officeDocument/2006/relationships/hyperlink" Target="https://stackoverflow.com/a/46992027/5784066" TargetMode="External"/><Relationship Id="rId256" Type="http://schemas.openxmlformats.org/officeDocument/2006/relationships/hyperlink" Target="https://stackoverflow.com/users/521952/paul-carlton" TargetMode="External"/><Relationship Id="rId277" Type="http://schemas.openxmlformats.org/officeDocument/2006/relationships/hyperlink" Target="https://stackoverflow.com/users/13841707/nitesh-singh" TargetMode="External"/><Relationship Id="rId25" Type="http://schemas.openxmlformats.org/officeDocument/2006/relationships/hyperlink" Target="https://stackoverflow.com/users/2456258/casey-falk" TargetMode="External"/><Relationship Id="rId46" Type="http://schemas.openxmlformats.org/officeDocument/2006/relationships/hyperlink" Target="https://stackoverflow.com/questions/436411/where-should-i-put-script-tags-in-html-markup" TargetMode="External"/><Relationship Id="rId67" Type="http://schemas.openxmlformats.org/officeDocument/2006/relationships/hyperlink" Target="https://stackoverflow.com/users/731548/cquezel" TargetMode="External"/><Relationship Id="rId116" Type="http://schemas.openxmlformats.org/officeDocument/2006/relationships/hyperlink" Target="https://stackoverflow.com/questions/436411/where-should-i-put-script-tags-in-html-markup" TargetMode="External"/><Relationship Id="rId137" Type="http://schemas.openxmlformats.org/officeDocument/2006/relationships/hyperlink" Target="https://stackoverflow.com/posts/436422/revisions" TargetMode="External"/><Relationship Id="rId158" Type="http://schemas.openxmlformats.org/officeDocument/2006/relationships/hyperlink" Target="https://caniuse.com/" TargetMode="External"/><Relationship Id="rId272" Type="http://schemas.openxmlformats.org/officeDocument/2006/relationships/hyperlink" Target="https://stackoverflow.com/questions/436411/where-should-i-put-script-tags-in-html-markup" TargetMode="External"/><Relationship Id="rId20" Type="http://schemas.openxmlformats.org/officeDocument/2006/relationships/hyperlink" Target="http://caniuse.com/" TargetMode="External"/><Relationship Id="rId41" Type="http://schemas.openxmlformats.org/officeDocument/2006/relationships/hyperlink" Target="https://stackoverflow.com/questions/436411/where-should-i-put-script-tags-in-html-markup" TargetMode="External"/><Relationship Id="rId62" Type="http://schemas.openxmlformats.org/officeDocument/2006/relationships/hyperlink" Target="https://stackoverflow.com/users/2311074/adam" TargetMode="External"/><Relationship Id="rId83" Type="http://schemas.openxmlformats.org/officeDocument/2006/relationships/hyperlink" Target="https://stackoverflow.com/questions/436411/where-should-i-put-script-tags-in-html-markup" TargetMode="External"/><Relationship Id="rId88" Type="http://schemas.openxmlformats.org/officeDocument/2006/relationships/hyperlink" Target="https://stackoverflow.com/questions/436411/where-should-i-put-script-tags-in-html-markup" TargetMode="External"/><Relationship Id="rId111" Type="http://schemas.openxmlformats.org/officeDocument/2006/relationships/hyperlink" Target="https://stackoverflow.com/questions/436411/where-should-i-put-script-tags-in-html-markup" TargetMode="External"/><Relationship Id="rId132" Type="http://schemas.openxmlformats.org/officeDocument/2006/relationships/image" Target="media/image3.jpeg"/><Relationship Id="rId153" Type="http://schemas.openxmlformats.org/officeDocument/2006/relationships/hyperlink" Target="https://stackoverflow.com/users/4698242/kojow7" TargetMode="External"/><Relationship Id="rId174" Type="http://schemas.openxmlformats.org/officeDocument/2006/relationships/image" Target="media/image6.png"/><Relationship Id="rId179" Type="http://schemas.openxmlformats.org/officeDocument/2006/relationships/hyperlink" Target="https://developer.mozilla.org/en-US/docs/Web/Events/DOMContentLoaded" TargetMode="External"/><Relationship Id="rId195" Type="http://schemas.openxmlformats.org/officeDocument/2006/relationships/image" Target="media/image7.png"/><Relationship Id="rId209" Type="http://schemas.openxmlformats.org/officeDocument/2006/relationships/image" Target="media/image9.png"/><Relationship Id="rId190" Type="http://schemas.openxmlformats.org/officeDocument/2006/relationships/hyperlink" Target="https://stackoverflow.com/questions/436411/where-should-i-put-script-tags-in-html-markup" TargetMode="External"/><Relationship Id="rId204" Type="http://schemas.openxmlformats.org/officeDocument/2006/relationships/hyperlink" Target="https://stackoverflow.com/users/7719176/haritsinh-gohil" TargetMode="External"/><Relationship Id="rId220" Type="http://schemas.openxmlformats.org/officeDocument/2006/relationships/hyperlink" Target="https://stackoverflow.com/users/2430872/sanjeev-s" TargetMode="External"/><Relationship Id="rId225" Type="http://schemas.openxmlformats.org/officeDocument/2006/relationships/hyperlink" Target="https://stackoverflow.com/posts/34909213/edit" TargetMode="External"/><Relationship Id="rId241" Type="http://schemas.openxmlformats.org/officeDocument/2006/relationships/image" Target="media/image13.png"/><Relationship Id="rId246" Type="http://schemas.openxmlformats.org/officeDocument/2006/relationships/hyperlink" Target="https://stackoverflow.com/posts/31115947/edit" TargetMode="External"/><Relationship Id="rId267" Type="http://schemas.openxmlformats.org/officeDocument/2006/relationships/hyperlink" Target="https://stackoverflow.com/a/40904549/5784066" TargetMode="External"/><Relationship Id="rId15" Type="http://schemas.openxmlformats.org/officeDocument/2006/relationships/hyperlink" Target="https://stackoverflow.com/users/2152289/wayofthefuture" TargetMode="External"/><Relationship Id="rId36" Type="http://schemas.openxmlformats.org/officeDocument/2006/relationships/hyperlink" Target="https://stackoverflow.com/users/2121349/fabio-beltramini" TargetMode="External"/><Relationship Id="rId57" Type="http://schemas.openxmlformats.org/officeDocument/2006/relationships/hyperlink" Target="https://stackoverflow.com/users/361842/johnlbevan" TargetMode="External"/><Relationship Id="rId106" Type="http://schemas.openxmlformats.org/officeDocument/2006/relationships/image" Target="media/image1.png"/><Relationship Id="rId127" Type="http://schemas.openxmlformats.org/officeDocument/2006/relationships/hyperlink" Target="https://stackoverflow.com/posts/437485/revisions" TargetMode="External"/><Relationship Id="rId262" Type="http://schemas.openxmlformats.org/officeDocument/2006/relationships/hyperlink" Target="https://stackoverflow.com/users/521952/paul-carlton" TargetMode="External"/><Relationship Id="rId283" Type="http://schemas.openxmlformats.org/officeDocument/2006/relationships/fontTable" Target="fontTable.xml"/><Relationship Id="rId10" Type="http://schemas.openxmlformats.org/officeDocument/2006/relationships/hyperlink" Target="https://github.com/h5bp/lazyweb-requests/issues/42" TargetMode="External"/><Relationship Id="rId31" Type="http://schemas.openxmlformats.org/officeDocument/2006/relationships/hyperlink" Target="https://stackoverflow.com/questions/436411/where-should-i-put-script-tags-in-html-markup" TargetMode="External"/><Relationship Id="rId52" Type="http://schemas.openxmlformats.org/officeDocument/2006/relationships/hyperlink" Target="https://stackoverflow.com/questions/436411/where-should-i-put-script-tags-in-html-markup" TargetMode="External"/><Relationship Id="rId73" Type="http://schemas.openxmlformats.org/officeDocument/2006/relationships/hyperlink" Target="https://stackoverflow.com/questions/436411/where-should-i-put-script-tags-in-html-markup" TargetMode="External"/><Relationship Id="rId78" Type="http://schemas.openxmlformats.org/officeDocument/2006/relationships/hyperlink" Target="https://stackoverflow.com/questions/436411/where-should-i-put-script-tags-in-html-markup" TargetMode="External"/><Relationship Id="rId94" Type="http://schemas.openxmlformats.org/officeDocument/2006/relationships/hyperlink" Target="https://stackoverflow.com/questions/436411/where-should-i-put-script-tags-in-html-markup" TargetMode="External"/><Relationship Id="rId99" Type="http://schemas.openxmlformats.org/officeDocument/2006/relationships/hyperlink" Target="http://www.w3.org/TR/html5/scripting-1.html" TargetMode="External"/><Relationship Id="rId101" Type="http://schemas.openxmlformats.org/officeDocument/2006/relationships/hyperlink" Target="http://salman-w.blogspot.com/2014/05/google-maps-asynchronous-loading.html" TargetMode="External"/><Relationship Id="rId122" Type="http://schemas.openxmlformats.org/officeDocument/2006/relationships/hyperlink" Target="https://stackoverflow.com/questions/436411/where-should-i-put-script-tags-in-html-markup" TargetMode="External"/><Relationship Id="rId143" Type="http://schemas.openxmlformats.org/officeDocument/2006/relationships/hyperlink" Target="https://stackoverflow.com/users/578288/rory-okane" TargetMode="External"/><Relationship Id="rId148" Type="http://schemas.openxmlformats.org/officeDocument/2006/relationships/hyperlink" Target="https://stackoverflow.com/questions/436411/where-should-i-put-script-tags-in-html-markup" TargetMode="External"/><Relationship Id="rId164" Type="http://schemas.openxmlformats.org/officeDocument/2006/relationships/hyperlink" Target="https://stackoverflow.com/questions/436411/where-should-i-put-script-tags-in-html-markup" TargetMode="External"/><Relationship Id="rId169" Type="http://schemas.openxmlformats.org/officeDocument/2006/relationships/hyperlink" Target="http://stevesouders.com/hpws/rule-js-bottom.php" TargetMode="External"/><Relationship Id="rId185" Type="http://schemas.openxmlformats.org/officeDocument/2006/relationships/hyperlink" Target="https://stackoverflow.com/users/2951835/ahnbizcad" TargetMode="External"/><Relationship Id="rId4" Type="http://schemas.openxmlformats.org/officeDocument/2006/relationships/webSettings" Target="webSettings.xml"/><Relationship Id="rId9" Type="http://schemas.openxmlformats.org/officeDocument/2006/relationships/hyperlink" Target="http://caniuse.com/" TargetMode="External"/><Relationship Id="rId180" Type="http://schemas.openxmlformats.org/officeDocument/2006/relationships/hyperlink" Target="https://stackoverflow.com/questions/436411/where-should-i-put-script-tags-in-html-markup" TargetMode="External"/><Relationship Id="rId210" Type="http://schemas.openxmlformats.org/officeDocument/2006/relationships/hyperlink" Target="https://stackoverflow.com/users/31641/dkretz" TargetMode="External"/><Relationship Id="rId215" Type="http://schemas.openxmlformats.org/officeDocument/2006/relationships/image" Target="media/image10.jpeg"/><Relationship Id="rId236" Type="http://schemas.openxmlformats.org/officeDocument/2006/relationships/hyperlink" Target="https://stackoverflow.com/users/25815/stpe" TargetMode="External"/><Relationship Id="rId257" Type="http://schemas.openxmlformats.org/officeDocument/2006/relationships/hyperlink" Target="https://stackoverflow.com/users/5091553/nada-diaa" TargetMode="External"/><Relationship Id="rId278" Type="http://schemas.openxmlformats.org/officeDocument/2006/relationships/hyperlink" Target="https://stackoverflow.com/questions/436411/where-should-i-put-script-tags-in-html-markup" TargetMode="External"/><Relationship Id="rId26" Type="http://schemas.openxmlformats.org/officeDocument/2006/relationships/hyperlink" Target="https://stackoverflow.com/questions/436411/where-should-i-put-script-tags-in-html-markup" TargetMode="External"/><Relationship Id="rId231" Type="http://schemas.openxmlformats.org/officeDocument/2006/relationships/hyperlink" Target="http://www.stevesouders.com/blog/2008/12/27/coupling-async-scripts/" TargetMode="External"/><Relationship Id="rId252" Type="http://schemas.openxmlformats.org/officeDocument/2006/relationships/hyperlink" Target="https://stackoverflow.com/posts/46992027/edit" TargetMode="External"/><Relationship Id="rId273" Type="http://schemas.openxmlformats.org/officeDocument/2006/relationships/hyperlink" Target="https://stackoverflow.com/a/65848069/5784066" TargetMode="External"/><Relationship Id="rId47" Type="http://schemas.openxmlformats.org/officeDocument/2006/relationships/hyperlink" Target="https://stackoverflow.com/questions/436411/where-should-i-put-script-tags-in-html-markup" TargetMode="External"/><Relationship Id="rId68" Type="http://schemas.openxmlformats.org/officeDocument/2006/relationships/hyperlink" Target="https://stackoverflow.com/questions/436411/where-should-i-put-script-tags-in-html-markup" TargetMode="External"/><Relationship Id="rId89" Type="http://schemas.openxmlformats.org/officeDocument/2006/relationships/hyperlink" Target="https://stackoverflow.com/users/1398298/nks" TargetMode="External"/><Relationship Id="rId112" Type="http://schemas.openxmlformats.org/officeDocument/2006/relationships/hyperlink" Target="https://stackoverflow.com/users/3965565/elbowlobstercowstand" TargetMode="External"/><Relationship Id="rId133" Type="http://schemas.openxmlformats.org/officeDocument/2006/relationships/hyperlink" Target="https://stackoverflow.com/users/37020/orip" TargetMode="External"/><Relationship Id="rId154" Type="http://schemas.openxmlformats.org/officeDocument/2006/relationships/hyperlink" Target="https://stackoverflow.com/questions/436411/where-should-i-put-script-tags-in-html-markup" TargetMode="External"/><Relationship Id="rId175" Type="http://schemas.openxmlformats.org/officeDocument/2006/relationships/hyperlink" Target="https://stackoverflow.com/users/2489231/amankumar" TargetMode="External"/><Relationship Id="rId196" Type="http://schemas.openxmlformats.org/officeDocument/2006/relationships/hyperlink" Target="https://stackoverflow.com/users/2443/allain-lalonde" TargetMode="External"/><Relationship Id="rId200" Type="http://schemas.openxmlformats.org/officeDocument/2006/relationships/hyperlink" Target="https://stackoverflow.com/a/56950478/5784066" TargetMode="External"/><Relationship Id="rId16" Type="http://schemas.openxmlformats.org/officeDocument/2006/relationships/hyperlink" Target="https://stackoverflow.com/questions/436411/where-should-i-put-script-tags-in-html-markup" TargetMode="External"/><Relationship Id="rId221" Type="http://schemas.openxmlformats.org/officeDocument/2006/relationships/image" Target="media/image11.png"/><Relationship Id="rId242" Type="http://schemas.openxmlformats.org/officeDocument/2006/relationships/hyperlink" Target="https://stackoverflow.com/users/7472015/tech-ag" TargetMode="External"/><Relationship Id="rId263" Type="http://schemas.openxmlformats.org/officeDocument/2006/relationships/hyperlink" Target="https://stackoverflow.com/questions/436411/where-should-i-put-script-tags-in-html-markup" TargetMode="External"/><Relationship Id="rId284" Type="http://schemas.openxmlformats.org/officeDocument/2006/relationships/theme" Target="theme/theme1.xml"/><Relationship Id="rId37" Type="http://schemas.openxmlformats.org/officeDocument/2006/relationships/hyperlink" Target="https://stackoverflow.com/questions/436411/where-should-i-put-script-tags-in-html-markup" TargetMode="External"/><Relationship Id="rId58" Type="http://schemas.openxmlformats.org/officeDocument/2006/relationships/hyperlink" Target="https://stackoverflow.com/questions/436411/where-should-i-put-script-tags-in-html-markup" TargetMode="External"/><Relationship Id="rId79" Type="http://schemas.openxmlformats.org/officeDocument/2006/relationships/hyperlink" Target="https://stackoverflow.com/questions/436411/where-should-i-put-script-tags-in-html-markup" TargetMode="External"/><Relationship Id="rId102" Type="http://schemas.openxmlformats.org/officeDocument/2006/relationships/hyperlink" Target="https://stackoverflow.com/a/28364607/5784066" TargetMode="External"/><Relationship Id="rId123" Type="http://schemas.openxmlformats.org/officeDocument/2006/relationships/hyperlink" Target="https://stackoverflow.com/a/435295/578288" TargetMode="External"/><Relationship Id="rId144" Type="http://schemas.openxmlformats.org/officeDocument/2006/relationships/hyperlink" Target="https://stackoverflow.com/questions/436411/where-should-i-put-script-tags-in-html-markup" TargetMode="External"/><Relationship Id="rId90" Type="http://schemas.openxmlformats.org/officeDocument/2006/relationships/hyperlink" Target="https://stackoverflow.com/questions/436411/where-should-i-put-script-tags-in-html-markup" TargetMode="External"/><Relationship Id="rId165" Type="http://schemas.openxmlformats.org/officeDocument/2006/relationships/hyperlink" Target="https://stackoverflow.com/questions/436411/where-should-i-put-script-tags-in-html-markup" TargetMode="External"/><Relationship Id="rId186" Type="http://schemas.openxmlformats.org/officeDocument/2006/relationships/hyperlink" Target="https://stackoverflow.com/questions/436411/where-should-i-put-script-tags-in-html-markup" TargetMode="External"/><Relationship Id="rId211" Type="http://schemas.openxmlformats.org/officeDocument/2006/relationships/hyperlink" Target="https://stackoverflow.com/questions/436411/where-should-i-put-script-tags-in-html-markup" TargetMode="External"/><Relationship Id="rId232" Type="http://schemas.openxmlformats.org/officeDocument/2006/relationships/hyperlink" Target="https://stackoverflow.com/a/437005/5784066" TargetMode="External"/><Relationship Id="rId253" Type="http://schemas.openxmlformats.org/officeDocument/2006/relationships/hyperlink" Target="https://stackoverflow.com/posts/46992027/revisions" TargetMode="External"/><Relationship Id="rId274" Type="http://schemas.openxmlformats.org/officeDocument/2006/relationships/hyperlink" Target="https://stackoverflow.com/posts/65848069/edit" TargetMode="External"/><Relationship Id="rId27" Type="http://schemas.openxmlformats.org/officeDocument/2006/relationships/hyperlink" Target="http://stevesouders.com/hpws/rule-js-bottom.php" TargetMode="External"/><Relationship Id="rId48" Type="http://schemas.openxmlformats.org/officeDocument/2006/relationships/hyperlink" Target="https://stackoverflow.com/users/240430/sean" TargetMode="External"/><Relationship Id="rId69" Type="http://schemas.openxmlformats.org/officeDocument/2006/relationships/hyperlink" Target="https://developer.mozilla.org/en-US/docs/Learn/HTML/Introduction_to_HTML/The_head_metadata_in_HTML" TargetMode="External"/><Relationship Id="rId113" Type="http://schemas.openxmlformats.org/officeDocument/2006/relationships/hyperlink" Target="https://stackoverflow.com/questions/436411/where-should-i-put-script-tags-in-html-markup" TargetMode="External"/><Relationship Id="rId134" Type="http://schemas.openxmlformats.org/officeDocument/2006/relationships/hyperlink" Target="https://stackoverflow.com/questions/436411/where-should-i-put-script-tags-in-html-markup" TargetMode="External"/><Relationship Id="rId80" Type="http://schemas.openxmlformats.org/officeDocument/2006/relationships/hyperlink" Target="https://stackoverflow.com/users/340494/jmic" TargetMode="External"/><Relationship Id="rId155" Type="http://schemas.openxmlformats.org/officeDocument/2006/relationships/hyperlink" Target="https://stackoverflow.com/questions/436411/where-should-i-put-script-tags-in-html-markup" TargetMode="External"/><Relationship Id="rId176" Type="http://schemas.openxmlformats.org/officeDocument/2006/relationships/hyperlink" Target="https://stackoverflow.com/users/1418533/ken-ingram" TargetMode="External"/><Relationship Id="rId197" Type="http://schemas.openxmlformats.org/officeDocument/2006/relationships/hyperlink" Target="https://stackoverflow.com/questions/436411/where-should-i-put-script-tags-in-html-markup" TargetMode="External"/><Relationship Id="rId201" Type="http://schemas.openxmlformats.org/officeDocument/2006/relationships/hyperlink" Target="https://stackoverflow.com/posts/56950478/edit" TargetMode="External"/><Relationship Id="rId222" Type="http://schemas.openxmlformats.org/officeDocument/2006/relationships/hyperlink" Target="https://stackoverflow.com/users/2430872/sanjeev-s" TargetMode="External"/><Relationship Id="rId243" Type="http://schemas.openxmlformats.org/officeDocument/2006/relationships/hyperlink" Target="https://stackoverflow.com/questions/436411/where-should-i-put-script-tags-in-html-markup" TargetMode="External"/><Relationship Id="rId264" Type="http://schemas.openxmlformats.org/officeDocument/2006/relationships/hyperlink" Target="https://stackoverflow.com/users/718960/theking2" TargetMode="External"/><Relationship Id="rId17" Type="http://schemas.openxmlformats.org/officeDocument/2006/relationships/hyperlink" Target="https://stackoverflow.com/questions/436411/where-should-i-put-script-tags-in-html-markup" TargetMode="External"/><Relationship Id="rId38" Type="http://schemas.openxmlformats.org/officeDocument/2006/relationships/hyperlink" Target="https://stackoverflow.com/users/1851302/knu" TargetMode="External"/><Relationship Id="rId59" Type="http://schemas.openxmlformats.org/officeDocument/2006/relationships/hyperlink" Target="https://stackoverflow.com/questions/436411/where-should-i-put-script-tags-in-html-markup" TargetMode="External"/><Relationship Id="rId103" Type="http://schemas.openxmlformats.org/officeDocument/2006/relationships/hyperlink" Target="https://stackoverflow.com/posts/28364607/edit" TargetMode="External"/><Relationship Id="rId124" Type="http://schemas.openxmlformats.org/officeDocument/2006/relationships/hyperlink" Target="http://stevesouders.com/docs/googleio-20080529.ppt" TargetMode="External"/><Relationship Id="rId70" Type="http://schemas.openxmlformats.org/officeDocument/2006/relationships/hyperlink" Target="https://stackoverflow.com/questions/436411/where-should-i-put-script-tags-in-html-markup" TargetMode="External"/><Relationship Id="rId91" Type="http://schemas.openxmlformats.org/officeDocument/2006/relationships/hyperlink" Target="http://encosia.com/dont-let-jquerys-document-ready-slow-you-down/" TargetMode="External"/><Relationship Id="rId145" Type="http://schemas.openxmlformats.org/officeDocument/2006/relationships/hyperlink" Target="https://stackoverflow.com/questions/436411/where-should-i-put-script-tags-in-html-markup" TargetMode="External"/><Relationship Id="rId166" Type="http://schemas.openxmlformats.org/officeDocument/2006/relationships/hyperlink" Target="https://stackoverflow.com/users/527702/hippietrail" TargetMode="External"/><Relationship Id="rId187" Type="http://schemas.openxmlformats.org/officeDocument/2006/relationships/hyperlink" Target="https://stackoverflow.com/questions/18944027/how-do-i-defer-or-async-this-wordpress-javascript-snippet-to-load-lastly-for-fas/20672324" TargetMode="External"/><Relationship Id="rId1" Type="http://schemas.openxmlformats.org/officeDocument/2006/relationships/numbering" Target="numbering.xml"/><Relationship Id="rId212" Type="http://schemas.openxmlformats.org/officeDocument/2006/relationships/hyperlink" Target="https://stackoverflow.com/a/20040220/5784066" TargetMode="External"/><Relationship Id="rId233" Type="http://schemas.openxmlformats.org/officeDocument/2006/relationships/hyperlink" Target="https://stackoverflow.com/posts/437005/edit" TargetMode="External"/><Relationship Id="rId254" Type="http://schemas.openxmlformats.org/officeDocument/2006/relationships/hyperlink" Target="https://stackoverflow.com/users/521952/paul-carlton" TargetMode="External"/><Relationship Id="rId28" Type="http://schemas.openxmlformats.org/officeDocument/2006/relationships/hyperlink" Target="https://stackoverflow.com/users/1242601/koray-g%c3%bccl%c3%bc" TargetMode="External"/><Relationship Id="rId49" Type="http://schemas.openxmlformats.org/officeDocument/2006/relationships/hyperlink" Target="https://stackoverflow.com/questions/436411/where-should-i-put-script-tags-in-html-markup" TargetMode="External"/><Relationship Id="rId114" Type="http://schemas.openxmlformats.org/officeDocument/2006/relationships/hyperlink" Target="http://stackoverflow.com/q/14811471/87015" TargetMode="External"/><Relationship Id="rId275" Type="http://schemas.openxmlformats.org/officeDocument/2006/relationships/hyperlink" Target="https://stackoverflow.com/users/13841707/nitesh-singh" TargetMode="External"/><Relationship Id="rId60" Type="http://schemas.openxmlformats.org/officeDocument/2006/relationships/hyperlink" Target="https://stackoverflow.com/users/3241111/master-dodo" TargetMode="External"/><Relationship Id="rId81" Type="http://schemas.openxmlformats.org/officeDocument/2006/relationships/hyperlink" Target="https://stackoverflow.com/questions/436411/where-should-i-put-script-tags-in-html-markup" TargetMode="External"/><Relationship Id="rId135" Type="http://schemas.openxmlformats.org/officeDocument/2006/relationships/hyperlink" Target="https://stackoverflow.com/a/436422/5784066" TargetMode="External"/><Relationship Id="rId156" Type="http://schemas.openxmlformats.org/officeDocument/2006/relationships/hyperlink" Target="https://stackoverflow.com/a/53821485/731548" TargetMode="External"/><Relationship Id="rId177" Type="http://schemas.openxmlformats.org/officeDocument/2006/relationships/hyperlink" Target="https://stackoverflow.com/questions/436411/where-should-i-put-script-tags-in-html-markup" TargetMode="External"/><Relationship Id="rId198" Type="http://schemas.openxmlformats.org/officeDocument/2006/relationships/hyperlink" Target="https://stackoverflow.com/questions/436411/where-should-i-put-script-tags-in-html-markup" TargetMode="External"/><Relationship Id="rId202" Type="http://schemas.openxmlformats.org/officeDocument/2006/relationships/hyperlink" Target="https://stackoverflow.com/users/7719176/haritsinh-gohil" TargetMode="External"/><Relationship Id="rId223" Type="http://schemas.openxmlformats.org/officeDocument/2006/relationships/hyperlink" Target="https://stackoverflow.com/questions/436411/where-should-i-put-script-tags-in-html-markup" TargetMode="External"/><Relationship Id="rId244" Type="http://schemas.openxmlformats.org/officeDocument/2006/relationships/hyperlink" Target="https://learn.jquery.com/using-jquery-core/document-rea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17</Pages>
  <Words>11543</Words>
  <Characters>63487</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Leo Martinez</dc:creator>
  <cp:keywords/>
  <dc:description/>
  <cp:lastModifiedBy>Prof. Leo Martinez</cp:lastModifiedBy>
  <cp:revision>2</cp:revision>
  <dcterms:created xsi:type="dcterms:W3CDTF">2021-05-12T18:11:00Z</dcterms:created>
  <dcterms:modified xsi:type="dcterms:W3CDTF">2021-05-13T21:56:00Z</dcterms:modified>
</cp:coreProperties>
</file>